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69" w:rsidRDefault="00D76569"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Here goes the title page:</w:t>
      </w:r>
    </w:p>
    <w:p w:rsidR="000C348B" w:rsidRPr="00970108" w:rsidRDefault="002C543D" w:rsidP="0084750A">
      <w:pPr>
        <w:keepNext/>
        <w:keepLines/>
        <w:tabs>
          <w:tab w:val="left" w:pos="709"/>
        </w:tabs>
        <w:suppressAutoHyphens/>
        <w:spacing w:before="360" w:after="120"/>
        <w:outlineLvl w:val="0"/>
        <w:rPr>
          <w:rFonts w:eastAsia="Times New Roman"/>
          <w:b/>
          <w:kern w:val="28"/>
          <w:sz w:val="24"/>
          <w:szCs w:val="24"/>
          <w:lang w:val="en-US" w:eastAsia="ru-RU"/>
          <w:rPrChange w:id="0" w:author="TanTan" w:date="2016-01-26T05:28:00Z">
            <w:rPr>
              <w:rFonts w:eastAsia="Times New Roman"/>
              <w:kern w:val="28"/>
              <w:sz w:val="24"/>
              <w:szCs w:val="24"/>
              <w:lang w:val="en-US" w:eastAsia="ru-RU"/>
            </w:rPr>
          </w:rPrChange>
        </w:rPr>
      </w:pPr>
      <w:r w:rsidRPr="002C543D">
        <w:rPr>
          <w:rFonts w:eastAsia="Times New Roman"/>
          <w:b/>
          <w:kern w:val="28"/>
          <w:sz w:val="24"/>
          <w:szCs w:val="24"/>
          <w:lang w:val="en-US" w:eastAsia="ru-RU"/>
          <w:rPrChange w:id="1" w:author="TanTan" w:date="2016-01-26T05:28:00Z">
            <w:rPr>
              <w:rFonts w:eastAsia="Times New Roman"/>
              <w:kern w:val="28"/>
              <w:sz w:val="24"/>
              <w:szCs w:val="24"/>
              <w:lang w:val="en-US" w:eastAsia="ru-RU"/>
            </w:rPr>
          </w:rPrChange>
        </w:rPr>
        <w:t>Mobile client security architecture: a practical approach</w:t>
      </w:r>
    </w:p>
    <w:p w:rsidR="00D76569" w:rsidRDefault="002C543D" w:rsidP="0084750A">
      <w:pPr>
        <w:keepNext/>
        <w:keepLines/>
        <w:tabs>
          <w:tab w:val="left" w:pos="709"/>
        </w:tabs>
        <w:suppressAutoHyphens/>
        <w:spacing w:before="360" w:after="120"/>
        <w:outlineLvl w:val="0"/>
        <w:rPr>
          <w:rFonts w:eastAsia="Times New Roman"/>
          <w:kern w:val="28"/>
          <w:sz w:val="24"/>
          <w:szCs w:val="24"/>
          <w:lang w:val="en-US" w:eastAsia="ru-RU"/>
        </w:rPr>
      </w:pPr>
      <w:r w:rsidRPr="002C543D">
        <w:rPr>
          <w:rFonts w:eastAsia="Times New Roman"/>
          <w:b/>
          <w:kern w:val="28"/>
          <w:sz w:val="24"/>
          <w:szCs w:val="24"/>
          <w:lang w:val="en-US" w:eastAsia="ru-RU"/>
          <w:rPrChange w:id="2" w:author="TanTan" w:date="2016-01-26T05:28:00Z">
            <w:rPr>
              <w:rFonts w:eastAsia="Times New Roman"/>
              <w:kern w:val="28"/>
              <w:sz w:val="24"/>
              <w:szCs w:val="24"/>
              <w:lang w:val="en-US" w:eastAsia="ru-RU"/>
            </w:rPr>
          </w:rPrChange>
        </w:rPr>
        <w:t>A practical approach to the mobile client security architecture</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
    <w:p w:rsidR="00BB4036" w:rsidRPr="00970108" w:rsidRDefault="002C543D" w:rsidP="0084750A">
      <w:pPr>
        <w:keepNext/>
        <w:keepLines/>
        <w:tabs>
          <w:tab w:val="left" w:pos="709"/>
        </w:tabs>
        <w:suppressAutoHyphens/>
        <w:spacing w:before="360" w:after="120"/>
        <w:outlineLvl w:val="0"/>
        <w:rPr>
          <w:rFonts w:eastAsia="Times New Roman"/>
          <w:b/>
          <w:kern w:val="28"/>
          <w:sz w:val="24"/>
          <w:szCs w:val="24"/>
          <w:lang w:val="en-US" w:eastAsia="ru-RU"/>
          <w:rPrChange w:id="3" w:author="TanTan" w:date="2016-01-26T05:28:00Z">
            <w:rPr>
              <w:rFonts w:eastAsia="Times New Roman"/>
              <w:kern w:val="28"/>
              <w:sz w:val="24"/>
              <w:szCs w:val="24"/>
              <w:lang w:val="en-US" w:eastAsia="ru-RU"/>
            </w:rPr>
          </w:rPrChange>
        </w:rPr>
      </w:pPr>
      <w:r w:rsidRPr="002C543D">
        <w:rPr>
          <w:rFonts w:eastAsia="Times New Roman"/>
          <w:b/>
          <w:kern w:val="28"/>
          <w:sz w:val="24"/>
          <w:szCs w:val="24"/>
          <w:lang w:val="en-US" w:eastAsia="ru-RU"/>
          <w:rPrChange w:id="4" w:author="TanTan" w:date="2016-01-26T05:28:00Z">
            <w:rPr>
              <w:rFonts w:eastAsia="Times New Roman"/>
              <w:kern w:val="28"/>
              <w:sz w:val="24"/>
              <w:szCs w:val="24"/>
              <w:lang w:val="en-US" w:eastAsia="ru-RU"/>
            </w:rPr>
          </w:rPrChange>
        </w:rPr>
        <w:t>Authors affiliations:</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Those who participate now: Tatiana, Thiago, Edison</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From our side I will include the guys from </w:t>
      </w:r>
      <w:proofErr w:type="spellStart"/>
      <w:r>
        <w:rPr>
          <w:rFonts w:eastAsia="Times New Roman"/>
          <w:kern w:val="28"/>
          <w:sz w:val="24"/>
          <w:szCs w:val="24"/>
          <w:lang w:val="en-US" w:eastAsia="ru-RU"/>
        </w:rPr>
        <w:t>Strgrid</w:t>
      </w:r>
      <w:proofErr w:type="spellEnd"/>
      <w:r>
        <w:rPr>
          <w:rFonts w:eastAsia="Times New Roman"/>
          <w:kern w:val="28"/>
          <w:sz w:val="24"/>
          <w:szCs w:val="24"/>
          <w:lang w:val="en-US" w:eastAsia="ru-RU"/>
        </w:rPr>
        <w:t xml:space="preserve"> when we start the implementation chapter.</w:t>
      </w:r>
    </w:p>
    <w:p w:rsidR="006D3076" w:rsidRPr="00B03774" w:rsidRDefault="006D307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roofErr w:type="spellStart"/>
      <w:r>
        <w:rPr>
          <w:rFonts w:eastAsia="Times New Roman"/>
          <w:kern w:val="28"/>
          <w:sz w:val="24"/>
          <w:szCs w:val="24"/>
          <w:lang w:val="en-US" w:eastAsia="ru-RU"/>
        </w:rPr>
        <w:t>pls</w:t>
      </w:r>
      <w:proofErr w:type="spellEnd"/>
      <w:r>
        <w:rPr>
          <w:rFonts w:eastAsia="Times New Roman"/>
          <w:kern w:val="28"/>
          <w:sz w:val="24"/>
          <w:szCs w:val="24"/>
          <w:lang w:val="en-US" w:eastAsia="ru-RU"/>
        </w:rPr>
        <w:t>, add yours who is going to participate)</w:t>
      </w:r>
    </w:p>
    <w:p w:rsidR="00310206" w:rsidRDefault="00970108" w:rsidP="0055490B">
      <w:pPr>
        <w:keepNext/>
        <w:keepLines/>
        <w:tabs>
          <w:tab w:val="left" w:pos="709"/>
        </w:tabs>
        <w:suppressAutoHyphens/>
        <w:spacing w:before="360" w:after="120"/>
        <w:jc w:val="both"/>
        <w:outlineLvl w:val="0"/>
        <w:rPr>
          <w:rFonts w:eastAsia="Times New Roman"/>
          <w:kern w:val="28"/>
          <w:sz w:val="24"/>
          <w:szCs w:val="24"/>
          <w:lang w:val="en-US" w:eastAsia="ru-RU"/>
        </w:rPr>
      </w:pPr>
      <w:ins w:id="5" w:author="TanTan" w:date="2016-01-26T05:28:00Z">
        <w:r>
          <w:rPr>
            <w:rFonts w:eastAsia="Times New Roman"/>
            <w:kern w:val="28"/>
            <w:sz w:val="24"/>
            <w:szCs w:val="24"/>
            <w:lang w:val="en-US" w:eastAsia="ru-RU"/>
          </w:rPr>
          <w:t xml:space="preserve">Acknowledgement – I should add the CAPES project </w:t>
        </w:r>
      </w:ins>
      <w:ins w:id="6" w:author="TanTan" w:date="2016-01-26T05:29:00Z">
        <w:r>
          <w:rPr>
            <w:rFonts w:eastAsia="Times New Roman"/>
            <w:kern w:val="28"/>
            <w:sz w:val="24"/>
            <w:szCs w:val="24"/>
            <w:lang w:val="en-US" w:eastAsia="ru-RU"/>
          </w:rPr>
          <w:t>here</w:t>
        </w:r>
        <w:r w:rsidR="001B6CC4">
          <w:rPr>
            <w:rFonts w:eastAsia="Times New Roman"/>
            <w:kern w:val="28"/>
            <w:sz w:val="24"/>
            <w:szCs w:val="24"/>
            <w:lang w:val="en-US" w:eastAsia="ru-RU"/>
          </w:rPr>
          <w:t>, can anyone provide the text?</w:t>
        </w:r>
      </w:ins>
      <w:bookmarkStart w:id="7" w:name="_GoBack"/>
      <w:bookmarkEnd w:id="7"/>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8"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9"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0"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1"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2" w:author="TanTan" w:date="2016-01-26T05:28:00Z"/>
          <w:rFonts w:eastAsia="Times New Roman"/>
          <w:kern w:val="28"/>
          <w:sz w:val="24"/>
          <w:szCs w:val="24"/>
          <w:lang w:val="en-US" w:eastAsia="ru-RU"/>
        </w:rPr>
      </w:pP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Abstract:</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This paper presents a novel approach to the mobile client security. It includes the concept and definition of offline mobile security, i.e. the protection of data when the mobile client is not connected to the cloud. In order to preserve the security of data we use the cryptographic methods, such as AES encryption to protect the files, ABE encryption based both on user and share attributes to protect the user keys, SSS to share the sensitive key between the device and the user and MOS to provide the analysis of user behavior. We optimize the usage of the methods in order to save the energy of the mobile client and reduce the communication with the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w:t>
      </w:r>
      <w:r w:rsidR="004918F5">
        <w:rPr>
          <w:rFonts w:eastAsia="Times New Roman"/>
          <w:kern w:val="28"/>
          <w:sz w:val="24"/>
          <w:szCs w:val="24"/>
          <w:lang w:val="en-US" w:eastAsia="ru-RU"/>
        </w:rPr>
        <w:t>alysis, secret sharing, protected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w:t>
      </w:r>
      <w:commentRangeStart w:id="13"/>
      <w:r w:rsidRPr="00B03774">
        <w:rPr>
          <w:rFonts w:eastAsia="Times New Roman"/>
          <w:kern w:val="28"/>
          <w:sz w:val="24"/>
          <w:szCs w:val="24"/>
          <w:lang w:val="en-US" w:eastAsia="ru-RU"/>
        </w:rPr>
        <w:t>[1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commentRangeEnd w:id="13"/>
      <w:r w:rsidR="008930CC">
        <w:rPr>
          <w:rStyle w:val="Refdecomentrio"/>
        </w:rPr>
        <w:commentReference w:id="13"/>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CASB – Cloud Access Security Broker or CAC  - Cloud Access Control.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14"/>
      <w:r w:rsidRPr="00B03774">
        <w:rPr>
          <w:rFonts w:eastAsia="Times New Roman"/>
          <w:kern w:val="28"/>
          <w:sz w:val="24"/>
          <w:szCs w:val="24"/>
          <w:lang w:val="en-US" w:eastAsia="ru-RU"/>
        </w:rPr>
        <w:t>much more effectively</w:t>
      </w:r>
      <w:commentRangeEnd w:id="14"/>
      <w:r w:rsidR="008930CC">
        <w:rPr>
          <w:rStyle w:val="Refdecomentrio"/>
        </w:rPr>
        <w:commentReference w:id="14"/>
      </w:r>
      <w:r w:rsidRPr="00B03774">
        <w:rPr>
          <w:rFonts w:eastAsia="Times New Roman"/>
          <w:kern w:val="28"/>
          <w:sz w:val="24"/>
          <w:szCs w:val="24"/>
          <w:lang w:val="en-US" w:eastAsia="ru-RU"/>
        </w:rPr>
        <w:t xml:space="preserve">. The basic features of the </w:t>
      </w:r>
      <w:commentRangeStart w:id="15"/>
      <w:r w:rsidRPr="00B03774">
        <w:rPr>
          <w:rFonts w:eastAsia="Times New Roman"/>
          <w:kern w:val="28"/>
          <w:sz w:val="24"/>
          <w:szCs w:val="24"/>
          <w:lang w:val="en-US" w:eastAsia="ru-RU"/>
        </w:rPr>
        <w:t>CAS</w:t>
      </w:r>
      <w:r w:rsidR="009D0D2F">
        <w:rPr>
          <w:rFonts w:eastAsia="Times New Roman"/>
          <w:kern w:val="28"/>
          <w:sz w:val="24"/>
          <w:szCs w:val="24"/>
          <w:lang w:val="en-US" w:eastAsia="ru-RU"/>
        </w:rPr>
        <w:t>B</w:t>
      </w:r>
      <w:r w:rsidRPr="00B03774">
        <w:rPr>
          <w:rFonts w:eastAsia="Times New Roman"/>
          <w:kern w:val="28"/>
          <w:sz w:val="24"/>
          <w:szCs w:val="24"/>
          <w:lang w:val="en-US" w:eastAsia="ru-RU"/>
        </w:rPr>
        <w:t xml:space="preserve"> </w:t>
      </w:r>
      <w:commentRangeEnd w:id="15"/>
      <w:r w:rsidR="00E540AC">
        <w:rPr>
          <w:rStyle w:val="Refdecomentrio"/>
        </w:rPr>
        <w:commentReference w:id="15"/>
      </w:r>
      <w:r w:rsidRPr="00B03774">
        <w:rPr>
          <w:rFonts w:eastAsia="Times New Roman"/>
          <w:kern w:val="28"/>
          <w:sz w:val="24"/>
          <w:szCs w:val="24"/>
          <w:lang w:val="en-US" w:eastAsia="ru-RU"/>
        </w:rPr>
        <w:t xml:space="preserve">are discovery of cloud services, encryption (along with tokenization for better search properties), access control, </w:t>
      </w:r>
      <w:commentRangeStart w:id="16"/>
      <w:r w:rsidRPr="00B03774">
        <w:rPr>
          <w:rFonts w:eastAsia="Times New Roman"/>
          <w:kern w:val="28"/>
          <w:sz w:val="24"/>
          <w:szCs w:val="24"/>
          <w:lang w:val="en-US" w:eastAsia="ru-RU"/>
        </w:rPr>
        <w:t>DLP</w:t>
      </w:r>
      <w:commentRangeEnd w:id="16"/>
      <w:r w:rsidR="00E540AC">
        <w:rPr>
          <w:rStyle w:val="Refdecomentrio"/>
        </w:rPr>
        <w:commentReference w:id="16"/>
      </w:r>
      <w:r w:rsidRPr="00B03774">
        <w:rPr>
          <w:rFonts w:eastAsia="Times New Roman"/>
          <w:kern w:val="28"/>
          <w:sz w:val="24"/>
          <w:szCs w:val="24"/>
          <w:lang w:val="en-US" w:eastAsia="ru-RU"/>
        </w:rPr>
        <w:t xml:space="preserve">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sidR="007F60AE">
        <w:rPr>
          <w:rFonts w:eastAsia="Times New Roman"/>
          <w:kern w:val="28"/>
          <w:sz w:val="24"/>
          <w:szCs w:val="24"/>
          <w:lang w:val="en-US" w:eastAsia="ru-RU"/>
        </w:rPr>
        <w:t>the society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The 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data at </w:t>
      </w:r>
      <w:commentRangeStart w:id="17"/>
      <w:r w:rsidR="004E5B0B" w:rsidRPr="00B03774">
        <w:rPr>
          <w:rFonts w:eastAsia="Times New Roman"/>
          <w:kern w:val="28"/>
          <w:sz w:val="24"/>
          <w:szCs w:val="24"/>
          <w:lang w:val="en-US" w:eastAsia="ru-RU"/>
        </w:rPr>
        <w:t>rest</w:t>
      </w:r>
      <w:commentRangeEnd w:id="17"/>
      <w:r w:rsidR="009D0D2F">
        <w:rPr>
          <w:rStyle w:val="Refdecomentrio"/>
        </w:rPr>
        <w:commentReference w:id="17"/>
      </w:r>
      <w:r w:rsidR="004E5B0B" w:rsidRPr="00B03774">
        <w:rPr>
          <w:rFonts w:eastAsia="Times New Roman"/>
          <w:kern w:val="28"/>
          <w:sz w:val="24"/>
          <w:szCs w:val="24"/>
          <w:lang w:val="en-US" w:eastAsia="ru-RU"/>
        </w:rPr>
        <w:t xml:space="preserve"> (</w:t>
      </w:r>
      <w:r w:rsidR="00071057">
        <w:rPr>
          <w:rFonts w:eastAsia="Times New Roman"/>
          <w:kern w:val="28"/>
          <w:sz w:val="24"/>
          <w:szCs w:val="24"/>
          <w:lang w:val="en-US" w:eastAsia="ru-RU"/>
        </w:rPr>
        <w:t>i.e. while store</w:t>
      </w:r>
      <w:r w:rsidR="00350496">
        <w:rPr>
          <w:rFonts w:eastAsia="Times New Roman"/>
          <w:kern w:val="28"/>
          <w:sz w:val="24"/>
          <w:szCs w:val="24"/>
          <w:lang w:val="en-US" w:eastAsia="ru-RU"/>
        </w:rPr>
        <w:t>d</w:t>
      </w:r>
      <w:r w:rsidR="00071057">
        <w:rPr>
          <w:rFonts w:eastAsia="Times New Roman"/>
          <w:kern w:val="28"/>
          <w:sz w:val="24"/>
          <w:szCs w:val="24"/>
          <w:lang w:val="en-US" w:eastAsia="ru-RU"/>
        </w:rPr>
        <w:t xml:space="preserve"> on the server-side</w:t>
      </w:r>
      <w:r w:rsidR="004E5B0B" w:rsidRPr="00B03774">
        <w:rPr>
          <w:rFonts w:eastAsia="Times New Roman"/>
          <w:kern w:val="28"/>
          <w:sz w:val="24"/>
          <w:szCs w:val="24"/>
          <w:lang w:val="en-US" w:eastAsia="ru-RU"/>
        </w:rPr>
        <w:t xml:space="preserve">), in transit (communication with server), in use (while the client is connected to the network).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analysis</w:t>
      </w:r>
      <w:r w:rsidR="003B7F3D">
        <w:rPr>
          <w:rFonts w:eastAsia="Times New Roman"/>
          <w:kern w:val="28"/>
          <w:sz w:val="24"/>
          <w:szCs w:val="24"/>
          <w:lang w:val="en-US" w:eastAsia="ru-RU"/>
        </w:rPr>
        <w:t xml:space="preserve"> based on Model Order Selectio</w:t>
      </w:r>
      <w:r w:rsidR="009D0D2F">
        <w:rPr>
          <w:rFonts w:eastAsia="Times New Roman"/>
          <w:kern w:val="28"/>
          <w:sz w:val="24"/>
          <w:szCs w:val="24"/>
          <w:lang w:val="en-US" w:eastAsia="ru-RU"/>
        </w:rPr>
        <w:t>n</w:t>
      </w:r>
      <w:r w:rsidR="003B7F3D">
        <w:rPr>
          <w:rFonts w:eastAsia="Times New Roman"/>
          <w:kern w:val="28"/>
          <w:sz w:val="24"/>
          <w:szCs w:val="24"/>
          <w:lang w:val="en-US" w:eastAsia="ru-RU"/>
        </w:rPr>
        <w:t xml:space="preserve"> (MOS),</w:t>
      </w:r>
      <w:r w:rsidR="00297072"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in order to</w:t>
      </w:r>
      <w:r w:rsidR="003B7F3D">
        <w:rPr>
          <w:rFonts w:eastAsia="Times New Roman"/>
          <w:kern w:val="28"/>
          <w:sz w:val="24"/>
          <w:szCs w:val="24"/>
          <w:lang w:val="en-US" w:eastAsia="ru-RU"/>
        </w:rPr>
        <w:t xml:space="preserve"> highlight possible threats,</w:t>
      </w:r>
      <w:r w:rsidR="004A7BAE" w:rsidRPr="00B03774">
        <w:rPr>
          <w:rFonts w:eastAsia="Times New Roman"/>
          <w:kern w:val="28"/>
          <w:sz w:val="24"/>
          <w:szCs w:val="24"/>
          <w:lang w:val="en-US" w:eastAsia="ru-RU"/>
        </w:rPr>
        <w:t xml:space="preserve"> 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r w:rsidR="00D853E4">
        <w:rPr>
          <w:rFonts w:eastAsia="Times New Roman"/>
          <w:kern w:val="28"/>
          <w:sz w:val="24"/>
          <w:szCs w:val="24"/>
          <w:lang w:val="en-US" w:eastAsia="ru-RU"/>
        </w:rPr>
        <w:t>,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ins w:id="18" w:author="thiago Pereira" w:date="2016-01-23T15:40:00Z">
        <w:r w:rsidR="008700BD">
          <w:rPr>
            <w:rFonts w:eastAsia="Times New Roman"/>
            <w:kern w:val="28"/>
            <w:sz w:val="24"/>
            <w:szCs w:val="24"/>
            <w:lang w:val="en-US" w:eastAsia="ru-RU"/>
          </w:rPr>
          <w:t xml:space="preserve"> Additionally, the behavioral analysis can indicate well known malicious behaviors</w:t>
        </w:r>
      </w:ins>
      <w:ins w:id="19" w:author="thiago Pereira" w:date="2016-01-23T15:41:00Z">
        <w:r w:rsidR="008700BD">
          <w:rPr>
            <w:rFonts w:eastAsia="Times New Roman"/>
            <w:kern w:val="28"/>
            <w:sz w:val="24"/>
            <w:szCs w:val="24"/>
            <w:lang w:val="en-US" w:eastAsia="ru-RU"/>
          </w:rPr>
          <w:t>, their variations</w:t>
        </w:r>
      </w:ins>
      <w:ins w:id="20" w:author="thiago Pereira" w:date="2016-01-26T20:38:00Z">
        <w:r w:rsidR="00CE6E3F">
          <w:rPr>
            <w:rFonts w:eastAsia="Times New Roman"/>
            <w:kern w:val="28"/>
            <w:sz w:val="24"/>
            <w:szCs w:val="24"/>
            <w:lang w:val="en-US" w:eastAsia="ru-RU"/>
          </w:rPr>
          <w:t>,</w:t>
        </w:r>
      </w:ins>
      <w:ins w:id="21" w:author="thiago Pereira" w:date="2016-01-23T15:40:00Z">
        <w:r w:rsidR="008700BD">
          <w:rPr>
            <w:rFonts w:eastAsia="Times New Roman"/>
            <w:kern w:val="28"/>
            <w:sz w:val="24"/>
            <w:szCs w:val="24"/>
            <w:lang w:val="en-US" w:eastAsia="ru-RU"/>
          </w:rPr>
          <w:t xml:space="preserve"> </w:t>
        </w:r>
        <w:commentRangeStart w:id="22"/>
        <w:r w:rsidR="008700BD">
          <w:rPr>
            <w:rFonts w:eastAsia="Times New Roman"/>
            <w:kern w:val="28"/>
            <w:sz w:val="24"/>
            <w:szCs w:val="24"/>
            <w:lang w:val="en-US" w:eastAsia="ru-RU"/>
          </w:rPr>
          <w:t xml:space="preserve">as well as novel </w:t>
        </w:r>
      </w:ins>
      <w:ins w:id="23" w:author="thiago Pereira" w:date="2016-01-26T20:40:00Z">
        <w:r w:rsidR="00CE6E3F">
          <w:rPr>
            <w:rFonts w:eastAsia="Times New Roman"/>
            <w:kern w:val="28"/>
            <w:sz w:val="24"/>
            <w:szCs w:val="24"/>
            <w:lang w:val="en-US" w:eastAsia="ru-RU"/>
          </w:rPr>
          <w:t>attacks</w:t>
        </w:r>
      </w:ins>
      <w:ins w:id="24" w:author="thiago Pereira" w:date="2016-01-26T20:37:00Z">
        <w:r w:rsidR="00CE6E3F">
          <w:rPr>
            <w:rFonts w:eastAsia="Times New Roman"/>
            <w:kern w:val="28"/>
            <w:sz w:val="24"/>
            <w:szCs w:val="24"/>
            <w:lang w:val="en-US" w:eastAsia="ru-RU"/>
          </w:rPr>
          <w:t>,</w:t>
        </w:r>
      </w:ins>
      <w:ins w:id="25" w:author="thiago Pereira" w:date="2016-01-23T15:42:00Z">
        <w:r w:rsidR="009662C4">
          <w:rPr>
            <w:rFonts w:eastAsia="Times New Roman"/>
            <w:kern w:val="28"/>
            <w:sz w:val="24"/>
            <w:szCs w:val="24"/>
            <w:lang w:val="en-US" w:eastAsia="ru-RU"/>
          </w:rPr>
          <w:t xml:space="preserve"> that present low or high variance </w:t>
        </w:r>
      </w:ins>
      <w:ins w:id="26" w:author="thiago Pereira" w:date="2016-01-23T15:43:00Z">
        <w:r w:rsidR="009662C4">
          <w:rPr>
            <w:rFonts w:eastAsia="Times New Roman"/>
            <w:kern w:val="28"/>
            <w:sz w:val="24"/>
            <w:szCs w:val="24"/>
            <w:lang w:val="en-US" w:eastAsia="ru-RU"/>
          </w:rPr>
          <w:t xml:space="preserve">in comparison to legitimate user </w:t>
        </w:r>
      </w:ins>
      <w:ins w:id="27" w:author="thiago Pereira" w:date="2016-01-23T15:44:00Z">
        <w:r w:rsidR="009662C4">
          <w:rPr>
            <w:rFonts w:eastAsia="Times New Roman"/>
            <w:kern w:val="28"/>
            <w:sz w:val="24"/>
            <w:szCs w:val="24"/>
            <w:lang w:val="en-US" w:eastAsia="ru-RU"/>
          </w:rPr>
          <w:t>behaviors</w:t>
        </w:r>
      </w:ins>
      <w:commentRangeEnd w:id="22"/>
      <w:r w:rsidR="009D0D2F">
        <w:rPr>
          <w:rStyle w:val="Refdecomentrio"/>
        </w:rPr>
        <w:commentReference w:id="22"/>
      </w:r>
      <w:ins w:id="28" w:author="thiago Pereira" w:date="2016-01-23T15:41:00Z">
        <w:r w:rsidR="008700BD">
          <w:rPr>
            <w:rFonts w:eastAsia="Times New Roman"/>
            <w:kern w:val="28"/>
            <w:sz w:val="24"/>
            <w:szCs w:val="24"/>
            <w:lang w:val="en-US" w:eastAsia="ru-RU"/>
          </w:rPr>
          <w:t xml:space="preserve">, </w:t>
        </w:r>
      </w:ins>
      <w:r w:rsidR="004A7BAE"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w:t>
      </w:r>
      <w:ins w:id="29" w:author="TanTan" w:date="2016-01-26T04:06:00Z">
        <w:r w:rsidR="009D0D2F">
          <w:rPr>
            <w:rFonts w:eastAsia="Times New Roman"/>
            <w:kern w:val="28"/>
            <w:sz w:val="24"/>
            <w:szCs w:val="24"/>
            <w:lang w:val="en-US" w:eastAsia="ru-RU"/>
          </w:rPr>
          <w:t xml:space="preserve"> </w:t>
        </w:r>
      </w:ins>
      <w:r w:rsidRPr="00B03774">
        <w:rPr>
          <w:rFonts w:eastAsia="Times New Roman"/>
          <w:kern w:val="28"/>
          <w:sz w:val="24"/>
          <w:szCs w:val="24"/>
          <w:lang w:val="en-US" w:eastAsia="ru-RU"/>
        </w:rPr>
        <w:t>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w:t>
      </w:r>
      <w:commentRangeStart w:id="30"/>
      <w:r w:rsidRPr="00B03774">
        <w:rPr>
          <w:rFonts w:eastAsia="Times New Roman"/>
          <w:kern w:val="28"/>
          <w:sz w:val="24"/>
          <w:szCs w:val="24"/>
          <w:lang w:val="en-US" w:eastAsia="ru-RU"/>
        </w:rPr>
        <w:t xml:space="preserve">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commentRangeEnd w:id="30"/>
      <w:r w:rsidR="004D71CD">
        <w:rPr>
          <w:rStyle w:val="Refdecomentrio"/>
        </w:rPr>
        <w:commentReference w:id="30"/>
      </w:r>
    </w:p>
    <w:p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Apart from authentication, DLP services and encryption (at rest</w:t>
      </w:r>
      <w:r w:rsidR="009D0D2F">
        <w:rPr>
          <w:rFonts w:eastAsia="Times New Roman"/>
          <w:kern w:val="28"/>
          <w:sz w:val="24"/>
          <w:szCs w:val="24"/>
          <w:lang w:val="en-US" w:eastAsia="ru-RU"/>
        </w:rPr>
        <w:t>,</w:t>
      </w:r>
      <w:r>
        <w:rPr>
          <w:rFonts w:eastAsia="Times New Roman"/>
          <w:kern w:val="28"/>
          <w:sz w:val="24"/>
          <w:szCs w:val="24"/>
          <w:lang w:val="en-US" w:eastAsia="ru-RU"/>
        </w:rPr>
        <w:t xml:space="preserve"> in transit</w:t>
      </w:r>
      <w:r w:rsidR="009D0D2F">
        <w:rPr>
          <w:rFonts w:eastAsia="Times New Roman"/>
          <w:kern w:val="28"/>
          <w:sz w:val="24"/>
          <w:szCs w:val="24"/>
          <w:lang w:val="en-US" w:eastAsia="ru-RU"/>
        </w:rPr>
        <w:t>,</w:t>
      </w:r>
      <w:r>
        <w:rPr>
          <w:rFonts w:eastAsia="Times New Roman"/>
          <w:kern w:val="28"/>
          <w:sz w:val="24"/>
          <w:szCs w:val="24"/>
          <w:lang w:val="en-US" w:eastAsia="ru-RU"/>
        </w:rPr>
        <w:t xml:space="preserve"> in use)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r w:rsidR="00E871CC">
        <w:rPr>
          <w:rFonts w:eastAsia="Times New Roman"/>
          <w:kern w:val="28"/>
          <w:sz w:val="24"/>
          <w:szCs w:val="24"/>
          <w:lang w:val="en-US" w:eastAsia="ru-RU"/>
        </w:rPr>
        <w:t>demand</w:t>
      </w:r>
      <w:r w:rsidR="006511DA">
        <w:rPr>
          <w:rFonts w:eastAsia="Times New Roman"/>
          <w:kern w:val="28"/>
          <w:sz w:val="24"/>
          <w:szCs w:val="24"/>
          <w:lang w:val="en-US" w:eastAsia="ru-RU"/>
        </w:rPr>
        <w:t>. The traditional ones are:</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w:t>
      </w:r>
      <w:ins w:id="31" w:author="TanTan" w:date="2016-01-26T04:07:00Z">
        <w:r w:rsidR="009D0D2F">
          <w:rPr>
            <w:rFonts w:eastAsia="Times New Roman"/>
            <w:kern w:val="28"/>
            <w:sz w:val="24"/>
            <w:szCs w:val="24"/>
            <w:lang w:val="en-US" w:eastAsia="ru-RU"/>
          </w:rPr>
          <w:t>f</w:t>
        </w:r>
      </w:ins>
      <w:r>
        <w:rPr>
          <w:rFonts w:eastAsia="Times New Roman"/>
          <w:kern w:val="28"/>
          <w:sz w:val="24"/>
          <w:szCs w:val="24"/>
          <w:lang w:val="en-US" w:eastAsia="ru-RU"/>
        </w:rPr>
        <w:t>ailed tries</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r w:rsidR="00F753A0">
        <w:rPr>
          <w:rFonts w:eastAsia="Times New Roman"/>
          <w:kern w:val="28"/>
          <w:sz w:val="24"/>
          <w:szCs w:val="24"/>
          <w:lang w:val="en-US" w:eastAsia="ru-RU"/>
        </w:rPr>
        <w:t>;</w:t>
      </w:r>
    </w:p>
    <w:p w:rsidR="006511DA" w:rsidRP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r w:rsidR="00F753A0">
        <w:rPr>
          <w:rFonts w:eastAsia="Times New Roman"/>
          <w:kern w:val="28"/>
          <w:sz w:val="24"/>
          <w:szCs w:val="24"/>
          <w:lang w:val="en-US" w:eastAsia="ru-RU"/>
        </w:rPr>
        <w:t>.</w:t>
      </w:r>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that it is harder to protect data on the mobile device so the owner or the SME should take more care of protecting its data leaving the organization.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what if the SME needs to allow the workers to work 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w:t>
      </w:r>
      <w:r w:rsidR="00F753A0" w:rsidRPr="00372B65">
        <w:rPr>
          <w:rFonts w:eastAsia="Times New Roman"/>
          <w:kern w:val="28"/>
          <w:sz w:val="24"/>
          <w:szCs w:val="24"/>
          <w:lang w:val="en-US" w:eastAsia="ru-RU"/>
        </w:rPr>
        <w:t>o</w:t>
      </w:r>
      <w:r w:rsidR="00F753A0">
        <w:rPr>
          <w:rFonts w:eastAsia="Times New Roman"/>
          <w:kern w:val="28"/>
          <w:sz w:val="24"/>
          <w:szCs w:val="24"/>
          <w:lang w:val="en-US" w:eastAsia="ru-RU"/>
        </w:rPr>
        <w:t>f</w:t>
      </w:r>
      <w:r w:rsidR="00F753A0" w:rsidRPr="00372B65">
        <w:rPr>
          <w:rFonts w:eastAsia="Times New Roman"/>
          <w:kern w:val="28"/>
          <w:sz w:val="24"/>
          <w:szCs w:val="24"/>
          <w:lang w:val="en-US" w:eastAsia="ru-RU"/>
        </w:rPr>
        <w:t xml:space="preserve"> </w:t>
      </w:r>
      <w:r w:rsidRPr="00372B65">
        <w:rPr>
          <w:rFonts w:eastAsia="Times New Roman"/>
          <w:kern w:val="28"/>
          <w:sz w:val="24"/>
          <w:szCs w:val="24"/>
          <w:lang w:val="en-US" w:eastAsia="ru-RU"/>
        </w:rPr>
        <w:t>this problem</w:t>
      </w:r>
      <w:r w:rsidR="00F753A0">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It is natural that 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the industrial providers of the secured application </w:t>
      </w:r>
      <w:r w:rsidR="00372B65">
        <w:rPr>
          <w:rFonts w:eastAsia="Times New Roman"/>
          <w:kern w:val="28"/>
          <w:sz w:val="24"/>
          <w:szCs w:val="24"/>
          <w:lang w:val="en-US" w:eastAsia="ru-RU"/>
        </w:rPr>
        <w:t xml:space="preserve">the security functions API, that protects the mobile app like a wrap </w:t>
      </w:r>
      <w:r>
        <w:rPr>
          <w:rFonts w:eastAsia="Times New Roman"/>
          <w:kern w:val="28"/>
          <w:sz w:val="24"/>
          <w:szCs w:val="24"/>
          <w:lang w:val="en-US" w:eastAsia="ru-RU"/>
        </w:rPr>
        <w:t xml:space="preserve">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prefer</w:t>
      </w:r>
      <w:r w:rsidR="00C726E1">
        <w:rPr>
          <w:rFonts w:eastAsia="Times New Roman"/>
          <w:kern w:val="28"/>
          <w:sz w:val="24"/>
          <w:szCs w:val="24"/>
          <w:lang w:val="en-US" w:eastAsia="ru-RU"/>
        </w:rPr>
        <w:t>ring</w:t>
      </w:r>
      <w:r w:rsidR="00D45E83">
        <w:rPr>
          <w:rFonts w:eastAsia="Times New Roman"/>
          <w:kern w:val="28"/>
          <w:sz w:val="24"/>
          <w:szCs w:val="24"/>
          <w:lang w:val="en-US" w:eastAsia="ru-RU"/>
        </w:rPr>
        <w:t xml:space="preserve">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commentRangeStart w:id="32"/>
      <w:r w:rsidRPr="009C7546">
        <w:rPr>
          <w:rFonts w:eastAsia="Times New Roman"/>
          <w:b/>
          <w:kern w:val="28"/>
          <w:sz w:val="24"/>
          <w:szCs w:val="24"/>
          <w:lang w:val="en-US" w:eastAsia="ru-RU"/>
        </w:rPr>
        <w:t>Offline mode</w:t>
      </w:r>
      <w:commentRangeEnd w:id="32"/>
      <w:r w:rsidR="00EF32F3">
        <w:rPr>
          <w:rStyle w:val="Refdecomentrio"/>
        </w:rPr>
        <w:commentReference w:id="32"/>
      </w:r>
    </w:p>
    <w:p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the best of the authors</w:t>
      </w:r>
      <w:ins w:id="33" w:author="TanTan" w:date="2016-01-26T04:09:00Z">
        <w:r w:rsidR="00C70E1E">
          <w:rPr>
            <w:rFonts w:eastAsia="Times New Roman"/>
            <w:kern w:val="28"/>
            <w:sz w:val="24"/>
            <w:szCs w:val="24"/>
            <w:lang w:val="en-US" w:eastAsia="ru-RU"/>
          </w:rPr>
          <w:t>’</w:t>
        </w:r>
      </w:ins>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ed by the here proposed approach</w:t>
      </w:r>
      <w:r w:rsidR="0095781F">
        <w:rPr>
          <w:rFonts w:eastAsia="Times New Roman"/>
          <w:kern w:val="28"/>
          <w:sz w:val="24"/>
          <w:szCs w:val="24"/>
          <w:lang w:val="en-US" w:eastAsia="ru-RU"/>
        </w:rPr>
        <w:t xml:space="preserve"> are: </w:t>
      </w:r>
    </w:p>
    <w:p w:rsidR="0095781F" w:rsidRDefault="0095781F" w:rsidP="0095781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approbated and well-known.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invent new methods that should be evaluated</w:t>
      </w:r>
      <w:r w:rsidR="00C726E1">
        <w:rPr>
          <w:rFonts w:eastAsia="Times New Roman"/>
          <w:kern w:val="28"/>
          <w:sz w:val="24"/>
          <w:szCs w:val="24"/>
          <w:lang w:val="en-US" w:eastAsia="ru-RU"/>
        </w:rPr>
        <w:t xml:space="preserve"> before the proposed usage in the provided solution</w:t>
      </w:r>
      <w:r>
        <w:rPr>
          <w:rFonts w:eastAsia="Times New Roman"/>
          <w:kern w:val="28"/>
          <w:sz w:val="24"/>
          <w:szCs w:val="24"/>
          <w:lang w:val="en-US" w:eastAsia="ru-RU"/>
        </w:rPr>
        <w:t>.</w:t>
      </w:r>
    </w:p>
    <w:p w:rsidR="0095781F" w:rsidRDefault="00897C70" w:rsidP="00897C70">
      <w:pPr>
        <w:pStyle w:val="PargrafodaLista"/>
        <w:keepNext/>
        <w:keepLines/>
        <w:numPr>
          <w:ilvl w:val="0"/>
          <w:numId w:val="11"/>
        </w:numPr>
        <w:tabs>
          <w:tab w:val="left" w:pos="709"/>
        </w:tabs>
        <w:suppressAutoHyphens/>
        <w:spacing w:before="360" w:after="120"/>
        <w:jc w:val="both"/>
        <w:outlineLvl w:val="0"/>
        <w:rPr>
          <w:ins w:id="34" w:author="thiago Pereira" w:date="2016-01-23T14:52:00Z"/>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rsidR="006579BE" w:rsidRPr="00897C70" w:rsidRDefault="003B7F3D"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ins w:id="35" w:author="thiago Pereira" w:date="2016-01-23T15:18:00Z">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w:t>
        </w:r>
      </w:ins>
      <w:ins w:id="36" w:author="thiago Pereira" w:date="2016-01-23T15:19:00Z">
        <w:r>
          <w:rPr>
            <w:rFonts w:eastAsia="Times New Roman"/>
            <w:kern w:val="28"/>
            <w:sz w:val="24"/>
            <w:szCs w:val="24"/>
            <w:lang w:val="en-US" w:eastAsia="ru-RU"/>
          </w:rPr>
          <w:t xml:space="preserve"> </w:t>
        </w:r>
      </w:ins>
      <w:ins w:id="37" w:author="thiago Pereira" w:date="2016-01-23T15:20:00Z">
        <w:r>
          <w:rPr>
            <w:rFonts w:eastAsia="Times New Roman"/>
            <w:kern w:val="28"/>
            <w:sz w:val="24"/>
            <w:szCs w:val="24"/>
            <w:lang w:val="en-US" w:eastAsia="ru-RU"/>
          </w:rPr>
          <w:t xml:space="preserve">on mobile client, </w:t>
        </w:r>
      </w:ins>
      <w:ins w:id="38" w:author="thiago Pereira" w:date="2016-01-23T15:21:00Z">
        <w:r>
          <w:rPr>
            <w:rFonts w:eastAsia="Times New Roman"/>
            <w:kern w:val="28"/>
            <w:sz w:val="24"/>
            <w:szCs w:val="24"/>
            <w:lang w:val="en-US" w:eastAsia="ru-RU"/>
          </w:rPr>
          <w:t>which</w:t>
        </w:r>
      </w:ins>
      <w:ins w:id="39" w:author="thiago Pereira" w:date="2016-01-23T15:19:00Z">
        <w:r>
          <w:rPr>
            <w:rFonts w:eastAsia="Times New Roman"/>
            <w:kern w:val="28"/>
            <w:sz w:val="24"/>
            <w:szCs w:val="24"/>
            <w:lang w:val="en-US" w:eastAsia="ru-RU"/>
          </w:rPr>
          <w:t xml:space="preserve"> can indicate anomalous </w:t>
        </w:r>
      </w:ins>
      <w:ins w:id="40" w:author="thiago Pereira" w:date="2016-01-23T15:21:00Z">
        <w:r w:rsidR="00282F2F">
          <w:rPr>
            <w:rFonts w:eastAsia="Times New Roman"/>
            <w:kern w:val="28"/>
            <w:sz w:val="24"/>
            <w:szCs w:val="24"/>
            <w:lang w:val="en-US" w:eastAsia="ru-RU"/>
          </w:rPr>
          <w:t xml:space="preserve">or automated </w:t>
        </w:r>
      </w:ins>
      <w:ins w:id="41" w:author="thiago Pereira" w:date="2016-01-23T15:19:00Z">
        <w:r>
          <w:rPr>
            <w:rFonts w:eastAsia="Times New Roman"/>
            <w:kern w:val="28"/>
            <w:sz w:val="24"/>
            <w:szCs w:val="24"/>
            <w:lang w:val="en-US" w:eastAsia="ru-RU"/>
          </w:rPr>
          <w:t xml:space="preserve">activities </w:t>
        </w:r>
      </w:ins>
      <w:ins w:id="42" w:author="TanTan" w:date="2016-01-26T04:10:00Z">
        <w:r w:rsidR="00C70E1E">
          <w:rPr>
            <w:rFonts w:eastAsia="Times New Roman"/>
            <w:kern w:val="28"/>
            <w:sz w:val="24"/>
            <w:szCs w:val="24"/>
            <w:lang w:val="en-US" w:eastAsia="ru-RU"/>
          </w:rPr>
          <w:t>performed</w:t>
        </w:r>
      </w:ins>
      <w:ins w:id="43" w:author="thiago Pereira" w:date="2016-01-23T15:22:00Z">
        <w:del w:id="44" w:author="TanTan" w:date="2016-01-26T04:10:00Z">
          <w:r w:rsidR="00282F2F" w:rsidDel="00C70E1E">
            <w:rPr>
              <w:rFonts w:eastAsia="Times New Roman"/>
              <w:kern w:val="28"/>
              <w:sz w:val="24"/>
              <w:szCs w:val="24"/>
              <w:lang w:val="en-US" w:eastAsia="ru-RU"/>
            </w:rPr>
            <w:delText>done</w:delText>
          </w:r>
        </w:del>
        <w:r w:rsidR="00282F2F">
          <w:rPr>
            <w:rFonts w:eastAsia="Times New Roman"/>
            <w:kern w:val="28"/>
            <w:sz w:val="24"/>
            <w:szCs w:val="24"/>
            <w:lang w:val="en-US" w:eastAsia="ru-RU"/>
          </w:rPr>
          <w:t xml:space="preserve"> by attackers.</w:t>
        </w:r>
      </w:ins>
    </w:p>
    <w:p w:rsidR="006D57D1" w:rsidRDefault="006D57D1" w:rsidP="00A83D83">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009C7546" w:rsidRPr="00CE4874">
        <w:rPr>
          <w:sz w:val="24"/>
          <w:szCs w:val="24"/>
        </w:rPr>
        <w:t>previous session</w:t>
      </w:r>
      <w:r w:rsidRPr="00CE4874">
        <w:rPr>
          <w:sz w:val="24"/>
          <w:szCs w:val="24"/>
          <w:lang w:val="en-US"/>
        </w:rPr>
        <w:t xml:space="preserve"> in order to verify that the user is still authorized.</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expiration period.</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p>
    <w:p w:rsidR="00E343D8" w:rsidRPr="00CE4874" w:rsidRDefault="009C7546" w:rsidP="009C7546">
      <w:pPr>
        <w:pStyle w:val="PargrafodaLista"/>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Pr="003B7F3D" w:rsidRDefault="00CE4874" w:rsidP="00CE4874">
      <w:pPr>
        <w:spacing w:after="200" w:line="276" w:lineRule="auto"/>
        <w:ind w:left="360"/>
        <w:rPr>
          <w:ins w:id="45" w:author="thiago Pereira" w:date="2016-01-23T14:56:00Z"/>
          <w:sz w:val="24"/>
          <w:szCs w:val="24"/>
          <w:lang w:val="pt-BR"/>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of  user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009C7546" w:rsidRPr="00CE4874">
        <w:rPr>
          <w:sz w:val="24"/>
          <w:szCs w:val="24"/>
        </w:rPr>
        <w:t>.</w:t>
      </w:r>
    </w:p>
    <w:p w:rsidR="005C5933" w:rsidRDefault="005C5933" w:rsidP="005C5933">
      <w:pPr>
        <w:spacing w:after="200" w:line="276" w:lineRule="auto"/>
        <w:ind w:left="360"/>
        <w:rPr>
          <w:ins w:id="46" w:author="thiago Pereira" w:date="2016-01-24T14:19:00Z"/>
          <w:rFonts w:eastAsia="Times New Roman"/>
          <w:kern w:val="28"/>
          <w:sz w:val="24"/>
          <w:szCs w:val="24"/>
          <w:lang w:val="en-US" w:eastAsia="ru-RU"/>
        </w:rPr>
      </w:pPr>
      <w:ins w:id="47" w:author="thiago Pereira" w:date="2016-01-23T16:21:00Z">
        <w:r w:rsidRPr="005C5933">
          <w:rPr>
            <w:sz w:val="24"/>
            <w:szCs w:val="24"/>
            <w:lang w:val="en-US"/>
          </w:rPr>
          <w:t xml:space="preserve">Most of the attacks incurs into significant variation on the </w:t>
        </w:r>
      </w:ins>
      <w:ins w:id="48" w:author="thiago Pereira" w:date="2016-01-23T16:24:00Z">
        <w:r>
          <w:rPr>
            <w:sz w:val="24"/>
            <w:szCs w:val="24"/>
            <w:lang w:val="en-US"/>
          </w:rPr>
          <w:t>legitimate</w:t>
        </w:r>
      </w:ins>
      <w:ins w:id="49" w:author="thiago Pereira" w:date="2016-01-23T16:21:00Z">
        <w:r w:rsidRPr="005C5933">
          <w:rPr>
            <w:sz w:val="24"/>
            <w:szCs w:val="24"/>
            <w:lang w:val="en-US"/>
          </w:rPr>
          <w:t xml:space="preserve"> behavior of information systems</w:t>
        </w:r>
      </w:ins>
      <w:ins w:id="50" w:author="thiago Pereira" w:date="2016-01-23T16:32:00Z">
        <w:r w:rsidR="000F0A12">
          <w:rPr>
            <w:sz w:val="24"/>
            <w:szCs w:val="24"/>
            <w:lang w:val="en-US"/>
          </w:rPr>
          <w:t>,</w:t>
        </w:r>
      </w:ins>
      <w:ins w:id="51" w:author="thiago Pereira" w:date="2016-01-23T16:21:00Z">
        <w:r w:rsidRPr="005C5933">
          <w:rPr>
            <w:sz w:val="24"/>
            <w:szCs w:val="24"/>
            <w:lang w:val="en-US"/>
          </w:rPr>
          <w:t xml:space="preserve"> or ado</w:t>
        </w:r>
        <w:del w:id="52" w:author="TanTan" w:date="2016-01-26T04:11:00Z">
          <w:r w:rsidRPr="005C5933" w:rsidDel="00C70E1E">
            <w:rPr>
              <w:sz w:val="24"/>
              <w:szCs w:val="24"/>
              <w:lang w:val="en-US"/>
            </w:rPr>
            <w:delText>t</w:delText>
          </w:r>
        </w:del>
        <w:r w:rsidRPr="005C5933">
          <w:rPr>
            <w:sz w:val="24"/>
            <w:szCs w:val="24"/>
            <w:lang w:val="en-US"/>
          </w:rPr>
          <w:t>p</w:t>
        </w:r>
      </w:ins>
      <w:ins w:id="53" w:author="TanTan" w:date="2016-01-26T04:11:00Z">
        <w:r w:rsidR="00C70E1E">
          <w:rPr>
            <w:sz w:val="24"/>
            <w:szCs w:val="24"/>
            <w:lang w:val="en-US"/>
          </w:rPr>
          <w:t>t</w:t>
        </w:r>
      </w:ins>
      <w:ins w:id="54" w:author="thiago Pereira" w:date="2016-01-23T16:21:00Z">
        <w:r w:rsidRPr="005C5933">
          <w:rPr>
            <w:sz w:val="24"/>
            <w:szCs w:val="24"/>
            <w:lang w:val="en-US"/>
          </w:rPr>
          <w:t xml:space="preserve">s well-known </w:t>
        </w:r>
      </w:ins>
      <w:ins w:id="55" w:author="thiago Pereira" w:date="2016-01-26T21:06:00Z">
        <w:r w:rsidR="004856F3">
          <w:rPr>
            <w:sz w:val="24"/>
            <w:szCs w:val="24"/>
            <w:lang w:val="en-US"/>
          </w:rPr>
          <w:t>patterns</w:t>
        </w:r>
      </w:ins>
      <w:del w:id="56" w:author="thiago Pereira" w:date="2016-01-26T21:06:00Z">
        <w:r w:rsidR="00C70E1E" w:rsidDel="004856F3">
          <w:rPr>
            <w:rStyle w:val="Refdecomentrio"/>
          </w:rPr>
          <w:commentReference w:id="57"/>
        </w:r>
      </w:del>
      <w:ins w:id="58" w:author="thiago Pereira" w:date="2016-01-23T16:21:00Z">
        <w:r w:rsidRPr="005C5933">
          <w:rPr>
            <w:sz w:val="24"/>
            <w:szCs w:val="24"/>
            <w:lang w:val="en-US"/>
          </w:rPr>
          <w:t xml:space="preserve"> that can be easily detected by monitoring system. Signal processing techniques have been successfully applied to anomaly detection [</w:t>
        </w:r>
      </w:ins>
      <w:ins w:id="59" w:author="thiago Pereira" w:date="2016-01-24T10:30:00Z">
        <w:r w:rsidR="00561A25">
          <w:rPr>
            <w:sz w:val="24"/>
            <w:szCs w:val="24"/>
            <w:lang w:val="en-US"/>
          </w:rPr>
          <w:t>17</w:t>
        </w:r>
      </w:ins>
      <w:ins w:id="60" w:author="thiago Pereira" w:date="2016-01-23T16:21:00Z">
        <w:r w:rsidRPr="005C5933">
          <w:rPr>
            <w:sz w:val="24"/>
            <w:szCs w:val="24"/>
            <w:lang w:val="en-US"/>
          </w:rPr>
          <w:t>,</w:t>
        </w:r>
      </w:ins>
      <w:ins w:id="61" w:author="thiago Pereira" w:date="2016-01-24T10:30:00Z">
        <w:r w:rsidR="00561A25">
          <w:rPr>
            <w:sz w:val="24"/>
            <w:szCs w:val="24"/>
            <w:lang w:val="en-US"/>
          </w:rPr>
          <w:t>19</w:t>
        </w:r>
      </w:ins>
      <w:ins w:id="62" w:author="thiago Pereira" w:date="2016-01-23T16:21:00Z">
        <w:r w:rsidRPr="005C5933">
          <w:rPr>
            <w:sz w:val="24"/>
            <w:szCs w:val="24"/>
            <w:lang w:val="en-US"/>
          </w:rPr>
          <w:t xml:space="preserve">] and </w:t>
        </w:r>
        <w:del w:id="63" w:author="TanTan" w:date="2016-01-26T04:12:00Z">
          <w:r w:rsidRPr="005C5933" w:rsidDel="00C70E1E">
            <w:rPr>
              <w:sz w:val="24"/>
              <w:szCs w:val="24"/>
              <w:lang w:val="en-US"/>
            </w:rPr>
            <w:delText>have been a research problem</w:delText>
          </w:r>
        </w:del>
      </w:ins>
      <w:ins w:id="64" w:author="TanTan" w:date="2016-01-26T04:12:00Z">
        <w:r w:rsidR="00C70E1E">
          <w:rPr>
            <w:sz w:val="24"/>
            <w:szCs w:val="24"/>
            <w:lang w:val="en-US"/>
          </w:rPr>
          <w:t xml:space="preserve">have become a solution to </w:t>
        </w:r>
        <w:del w:id="65" w:author="thiago Pereira" w:date="2016-01-26T21:08:00Z">
          <w:r w:rsidR="00C70E1E" w:rsidDel="004856F3">
            <w:rPr>
              <w:sz w:val="24"/>
              <w:szCs w:val="24"/>
              <w:lang w:val="en-US"/>
            </w:rPr>
            <w:delText xml:space="preserve">a </w:delText>
          </w:r>
        </w:del>
        <w:r w:rsidR="00C70E1E">
          <w:rPr>
            <w:sz w:val="24"/>
            <w:szCs w:val="24"/>
            <w:lang w:val="en-US"/>
          </w:rPr>
          <w:t>problem</w:t>
        </w:r>
      </w:ins>
      <w:ins w:id="66" w:author="thiago Pereira" w:date="2016-01-26T21:08:00Z">
        <w:r w:rsidR="004856F3">
          <w:rPr>
            <w:sz w:val="24"/>
            <w:szCs w:val="24"/>
            <w:lang w:val="en-US"/>
          </w:rPr>
          <w:t>s</w:t>
        </w:r>
      </w:ins>
      <w:ins w:id="67" w:author="thiago Pereira" w:date="2016-01-23T16:21:00Z">
        <w:r w:rsidRPr="005C5933">
          <w:rPr>
            <w:sz w:val="24"/>
            <w:szCs w:val="24"/>
            <w:lang w:val="en-US"/>
          </w:rPr>
          <w:t xml:space="preserve"> </w:t>
        </w:r>
      </w:ins>
      <w:ins w:id="68" w:author="thiago Pereira" w:date="2016-01-26T21:08:00Z">
        <w:r w:rsidR="004856F3">
          <w:rPr>
            <w:sz w:val="24"/>
            <w:szCs w:val="24"/>
            <w:lang w:val="en-US"/>
          </w:rPr>
          <w:t xml:space="preserve">that demand </w:t>
        </w:r>
      </w:ins>
      <w:ins w:id="69" w:author="thiago Pereira" w:date="2016-01-23T16:21:00Z">
        <w:del w:id="70" w:author="TanTan" w:date="2016-01-26T04:13:00Z">
          <w:r w:rsidRPr="005C5933" w:rsidDel="00C70E1E">
            <w:rPr>
              <w:sz w:val="24"/>
              <w:szCs w:val="24"/>
              <w:lang w:val="en-US"/>
            </w:rPr>
            <w:delText>in order to achieve improvements on</w:delText>
          </w:r>
        </w:del>
      </w:ins>
      <w:ins w:id="71" w:author="TanTan" w:date="2016-01-26T04:13:00Z">
        <w:del w:id="72" w:author="thiago Pereira" w:date="2016-01-26T21:08:00Z">
          <w:r w:rsidR="00C70E1E" w:rsidDel="004856F3">
            <w:rPr>
              <w:sz w:val="24"/>
              <w:szCs w:val="24"/>
              <w:lang w:val="en-US"/>
            </w:rPr>
            <w:delText>of</w:delText>
          </w:r>
        </w:del>
        <w:r w:rsidR="00C70E1E">
          <w:rPr>
            <w:sz w:val="24"/>
            <w:szCs w:val="24"/>
            <w:lang w:val="en-US"/>
          </w:rPr>
          <w:t xml:space="preserve"> improving</w:t>
        </w:r>
      </w:ins>
      <w:ins w:id="73" w:author="thiago Pereira" w:date="2016-01-26T21:08:00Z">
        <w:r w:rsidR="00AF2C09">
          <w:rPr>
            <w:sz w:val="24"/>
            <w:szCs w:val="24"/>
            <w:lang w:val="en-US"/>
          </w:rPr>
          <w:t xml:space="preserve"> on</w:t>
        </w:r>
      </w:ins>
      <w:ins w:id="74" w:author="thiago Pereira" w:date="2016-01-23T16:21:00Z">
        <w:r w:rsidRPr="005C5933">
          <w:rPr>
            <w:sz w:val="24"/>
            <w:szCs w:val="24"/>
            <w:lang w:val="en-US"/>
          </w:rPr>
          <w:t xml:space="preserve"> detection a</w:t>
        </w:r>
        <w:r w:rsidR="000F0A12">
          <w:rPr>
            <w:sz w:val="24"/>
            <w:szCs w:val="24"/>
            <w:lang w:val="en-US"/>
          </w:rPr>
          <w:t>ccuracy</w:t>
        </w:r>
      </w:ins>
      <w:ins w:id="75" w:author="thiago Pereira" w:date="2016-01-23T16:28:00Z">
        <w:r w:rsidR="000F0A12">
          <w:rPr>
            <w:sz w:val="24"/>
            <w:szCs w:val="24"/>
            <w:lang w:val="en-US"/>
          </w:rPr>
          <w:t>, adaptability</w:t>
        </w:r>
      </w:ins>
      <w:ins w:id="76" w:author="thiago Pereira" w:date="2016-01-23T16:21:00Z">
        <w:r w:rsidR="000F0A12">
          <w:rPr>
            <w:sz w:val="24"/>
            <w:szCs w:val="24"/>
            <w:lang w:val="en-US"/>
          </w:rPr>
          <w:t xml:space="preserve"> and computational cost</w:t>
        </w:r>
      </w:ins>
      <w:ins w:id="77" w:author="thiago Pereira" w:date="2016-01-26T21:10:00Z">
        <w:r w:rsidR="00AF2C09">
          <w:rPr>
            <w:sz w:val="24"/>
            <w:szCs w:val="24"/>
            <w:lang w:val="en-US"/>
          </w:rPr>
          <w:t>,</w:t>
        </w:r>
      </w:ins>
      <w:ins w:id="78" w:author="thiago Pereira" w:date="2016-01-23T16:28:00Z">
        <w:r w:rsidR="000F0A12">
          <w:rPr>
            <w:sz w:val="24"/>
            <w:szCs w:val="24"/>
            <w:lang w:val="en-US"/>
          </w:rPr>
          <w:t xml:space="preserve"> for application on</w:t>
        </w:r>
      </w:ins>
      <w:ins w:id="79" w:author="thiago Pereira" w:date="2016-01-23T16:29:00Z">
        <w:r w:rsidR="000F0A12">
          <w:rPr>
            <w:sz w:val="24"/>
            <w:szCs w:val="24"/>
            <w:lang w:val="en-US"/>
          </w:rPr>
          <w:t xml:space="preserve"> </w:t>
        </w:r>
        <w:r w:rsidR="000F0A12" w:rsidRPr="00B03774">
          <w:rPr>
            <w:rFonts w:eastAsia="Times New Roman"/>
            <w:kern w:val="28"/>
            <w:sz w:val="24"/>
            <w:szCs w:val="24"/>
            <w:lang w:val="en-US" w:eastAsia="ru-RU"/>
          </w:rPr>
          <w:t>resource-constrained</w:t>
        </w:r>
      </w:ins>
      <w:ins w:id="80" w:author="thiago Pereira" w:date="2016-01-23T16:28:00Z">
        <w:r w:rsidR="000F0A12">
          <w:rPr>
            <w:sz w:val="24"/>
            <w:szCs w:val="24"/>
            <w:lang w:val="en-US"/>
          </w:rPr>
          <w:t xml:space="preserve"> scenarios</w:t>
        </w:r>
      </w:ins>
      <w:ins w:id="81" w:author="thiago Pereira" w:date="2016-01-23T16:33:00Z">
        <w:r w:rsidR="000F0A12">
          <w:rPr>
            <w:sz w:val="24"/>
            <w:szCs w:val="24"/>
            <w:lang w:val="en-US"/>
          </w:rPr>
          <w:t>. Therefore, signal processing can be</w:t>
        </w:r>
      </w:ins>
      <w:ins w:id="82" w:author="thiago Pereira" w:date="2016-01-23T16:34:00Z">
        <w:r w:rsidR="000F0A12">
          <w:rPr>
            <w:sz w:val="24"/>
            <w:szCs w:val="24"/>
            <w:lang w:val="en-US"/>
          </w:rPr>
          <w:t xml:space="preserve"> applied </w:t>
        </w:r>
      </w:ins>
      <w:ins w:id="83" w:author="thiago Pereira" w:date="2016-01-23T16:36:00Z">
        <w:r w:rsidR="000F0A12">
          <w:rPr>
            <w:sz w:val="24"/>
            <w:szCs w:val="24"/>
            <w:lang w:val="en-US"/>
          </w:rPr>
          <w:t xml:space="preserve">in </w:t>
        </w:r>
        <w:r w:rsidR="000F0A12" w:rsidRPr="00B03774">
          <w:rPr>
            <w:rFonts w:eastAsia="Times New Roman"/>
            <w:kern w:val="28"/>
            <w:sz w:val="24"/>
            <w:szCs w:val="24"/>
            <w:lang w:val="en-US" w:eastAsia="ru-RU"/>
          </w:rPr>
          <w:t>offline mobile client security</w:t>
        </w:r>
        <w:r w:rsidR="003B5176">
          <w:rPr>
            <w:rFonts w:eastAsia="Times New Roman"/>
            <w:kern w:val="28"/>
            <w:sz w:val="24"/>
            <w:szCs w:val="24"/>
            <w:lang w:val="en-US" w:eastAsia="ru-RU"/>
          </w:rPr>
          <w:t xml:space="preserve">, for evaluating </w:t>
        </w:r>
      </w:ins>
      <w:ins w:id="84" w:author="thiago Pereira" w:date="2016-01-23T16:37:00Z">
        <w:r w:rsidR="003B5176">
          <w:rPr>
            <w:rFonts w:eastAsia="Times New Roman"/>
            <w:kern w:val="28"/>
            <w:sz w:val="24"/>
            <w:szCs w:val="24"/>
            <w:lang w:val="en-US" w:eastAsia="ru-RU"/>
          </w:rPr>
          <w:t>anomalies on user's behavior</w:t>
        </w:r>
      </w:ins>
      <w:ins w:id="85" w:author="thiago Pereira" w:date="2016-01-24T14:19:00Z">
        <w:r w:rsidR="00C00B38">
          <w:rPr>
            <w:rFonts w:eastAsia="Times New Roman"/>
            <w:kern w:val="28"/>
            <w:sz w:val="24"/>
            <w:szCs w:val="24"/>
            <w:lang w:val="en-US" w:eastAsia="ru-RU"/>
          </w:rPr>
          <w:t xml:space="preserve"> </w:t>
        </w:r>
      </w:ins>
      <w:ins w:id="86" w:author="thiago Pereira" w:date="2016-01-24T17:14:00Z">
        <w:r w:rsidR="00FE0A9A">
          <w:rPr>
            <w:rFonts w:eastAsia="Times New Roman"/>
            <w:kern w:val="28"/>
            <w:sz w:val="24"/>
            <w:szCs w:val="24"/>
            <w:lang w:val="en-US" w:eastAsia="ru-RU"/>
          </w:rPr>
          <w:t>according to</w:t>
        </w:r>
      </w:ins>
      <w:ins w:id="87" w:author="thiago Pereira" w:date="2016-01-24T14:19:00Z">
        <w:r w:rsidR="00C00B38">
          <w:rPr>
            <w:rFonts w:eastAsia="Times New Roman"/>
            <w:kern w:val="28"/>
            <w:sz w:val="24"/>
            <w:szCs w:val="24"/>
            <w:lang w:val="en-US" w:eastAsia="ru-RU"/>
          </w:rPr>
          <w:t xml:space="preserve"> the following sce</w:t>
        </w:r>
        <w:r w:rsidR="00FE0A9A">
          <w:rPr>
            <w:rFonts w:eastAsia="Times New Roman"/>
            <w:kern w:val="28"/>
            <w:sz w:val="24"/>
            <w:szCs w:val="24"/>
            <w:lang w:val="en-US" w:eastAsia="ru-RU"/>
          </w:rPr>
          <w:t>narios</w:t>
        </w:r>
      </w:ins>
      <w:ins w:id="88" w:author="thiago Pereira" w:date="2016-01-24T17:17:00Z">
        <w:r w:rsidR="00FE0A9A">
          <w:rPr>
            <w:rFonts w:eastAsia="Times New Roman"/>
            <w:kern w:val="28"/>
            <w:sz w:val="24"/>
            <w:szCs w:val="24"/>
            <w:lang w:val="en-US" w:eastAsia="ru-RU"/>
          </w:rPr>
          <w:t>.</w:t>
        </w:r>
      </w:ins>
    </w:p>
    <w:p w:rsidR="00FE0A9A" w:rsidRPr="0041360B" w:rsidRDefault="00FE0A9A" w:rsidP="00FE0A9A">
      <w:pPr>
        <w:pStyle w:val="PargrafodaLista"/>
        <w:numPr>
          <w:ilvl w:val="0"/>
          <w:numId w:val="28"/>
        </w:numPr>
        <w:spacing w:after="200" w:line="276" w:lineRule="auto"/>
        <w:rPr>
          <w:ins w:id="89" w:author="thiago Pereira" w:date="2016-01-24T17:18:00Z"/>
          <w:b/>
          <w:sz w:val="24"/>
          <w:szCs w:val="24"/>
          <w:lang w:val="en-US"/>
        </w:rPr>
      </w:pPr>
      <w:ins w:id="90" w:author="thiago Pereira" w:date="2016-01-24T17:15:00Z">
        <w:r w:rsidRPr="0041360B">
          <w:rPr>
            <w:b/>
            <w:sz w:val="24"/>
            <w:szCs w:val="24"/>
            <w:lang w:val="en-US"/>
          </w:rPr>
          <w:t xml:space="preserve">An attacker </w:t>
        </w:r>
      </w:ins>
      <w:ins w:id="91" w:author="thiago Pereira" w:date="2016-01-24T17:16:00Z">
        <w:r w:rsidRPr="0041360B">
          <w:rPr>
            <w:b/>
            <w:sz w:val="24"/>
            <w:szCs w:val="24"/>
            <w:lang w:val="en-US"/>
          </w:rPr>
          <w:t>uses an expired password to perform operations</w:t>
        </w:r>
      </w:ins>
    </w:p>
    <w:p w:rsidR="00193F73" w:rsidRPr="00193F73" w:rsidRDefault="00193F73" w:rsidP="00193F73">
      <w:pPr>
        <w:spacing w:after="200" w:line="276" w:lineRule="auto"/>
        <w:ind w:left="360"/>
        <w:rPr>
          <w:ins w:id="92" w:author="thiago Pereira" w:date="2016-01-24T17:57:00Z"/>
          <w:sz w:val="24"/>
          <w:szCs w:val="24"/>
          <w:lang w:val="pt-BR"/>
        </w:rPr>
      </w:pPr>
      <w:ins w:id="93" w:author="thiago Pereira" w:date="2016-01-24T17:57:00Z">
        <w:del w:id="94" w:author="TanTan" w:date="2016-01-26T04:13:00Z">
          <w:r w:rsidRPr="00193F73" w:rsidDel="00C70E1E">
            <w:rPr>
              <w:sz w:val="24"/>
              <w:szCs w:val="24"/>
              <w:lang w:val="pt-BR"/>
            </w:rPr>
            <w:delText>On</w:delText>
          </w:r>
        </w:del>
      </w:ins>
      <w:ins w:id="95" w:author="TanTan" w:date="2016-01-26T04:13:00Z">
        <w:r w:rsidR="00C70E1E">
          <w:rPr>
            <w:sz w:val="24"/>
            <w:szCs w:val="24"/>
            <w:lang w:val="pt-BR"/>
          </w:rPr>
          <w:t>In the</w:t>
        </w:r>
      </w:ins>
      <w:ins w:id="96" w:author="thiago Pereira" w:date="2016-01-24T17:57:00Z">
        <w:r w:rsidRPr="00193F73">
          <w:rPr>
            <w:sz w:val="24"/>
            <w:szCs w:val="24"/>
            <w:lang w:val="pt-BR"/>
          </w:rPr>
          <w:t xml:space="preserve"> offline mode, the session time is used to restrict the operations during a</w:t>
        </w:r>
        <w:del w:id="97" w:author="TanTan" w:date="2016-01-26T04:13:00Z">
          <w:r w:rsidRPr="00193F73" w:rsidDel="00C70E1E">
            <w:rPr>
              <w:sz w:val="24"/>
              <w:szCs w:val="24"/>
              <w:lang w:val="pt-BR"/>
            </w:rPr>
            <w:delText>n</w:delText>
          </w:r>
        </w:del>
        <w:r w:rsidRPr="00193F73">
          <w:rPr>
            <w:sz w:val="24"/>
            <w:szCs w:val="24"/>
            <w:lang w:val="pt-BR"/>
          </w:rPr>
          <w:t xml:space="preserve"> </w:t>
        </w:r>
      </w:ins>
      <w:ins w:id="98" w:author="TanTan" w:date="2016-01-26T04:13:00Z">
        <w:r w:rsidR="00C70E1E">
          <w:rPr>
            <w:sz w:val="24"/>
            <w:szCs w:val="24"/>
            <w:lang w:val="pt-BR"/>
          </w:rPr>
          <w:t>speci</w:t>
        </w:r>
      </w:ins>
      <w:ins w:id="99" w:author="thiago Pereira" w:date="2016-01-24T17:57:00Z">
        <w:del w:id="100" w:author="TanTan" w:date="2016-01-26T04:13:00Z">
          <w:r w:rsidRPr="00193F73" w:rsidDel="00C70E1E">
            <w:rPr>
              <w:sz w:val="24"/>
              <w:szCs w:val="24"/>
              <w:lang w:val="pt-BR"/>
            </w:rPr>
            <w:delText>es</w:delText>
          </w:r>
        </w:del>
        <w:r w:rsidRPr="00193F73">
          <w:rPr>
            <w:sz w:val="24"/>
            <w:szCs w:val="24"/>
            <w:lang w:val="pt-BR"/>
          </w:rPr>
          <w:t xml:space="preserve">pefied period, although it is possible to manipulate the current time in mobile clients, to simulate a period where the session was valid. Log analysis can be used to deal with this kind of threat, through the incremental logging of the time when each operation was performed, followed by the behavioral evaluation of operations over time. </w:t>
        </w:r>
      </w:ins>
    </w:p>
    <w:p w:rsidR="009328B9" w:rsidRDefault="00193F73" w:rsidP="00193F73">
      <w:pPr>
        <w:spacing w:after="200" w:line="276" w:lineRule="auto"/>
        <w:ind w:left="360"/>
        <w:rPr>
          <w:ins w:id="101" w:author="thiago Pereira" w:date="2016-01-24T18:41:00Z"/>
          <w:sz w:val="24"/>
          <w:szCs w:val="24"/>
          <w:lang w:val="pt-BR"/>
        </w:rPr>
      </w:pPr>
      <w:ins w:id="102" w:author="thiago Pereira" w:date="2016-01-24T17:57:00Z">
        <w:r w:rsidRPr="00193F73">
          <w:rPr>
            <w:sz w:val="24"/>
            <w:szCs w:val="24"/>
            <w:lang w:val="pt-BR"/>
          </w:rPr>
          <w:t xml:space="preserve">The incremental logging assumes that new logged operations shall have equal or bigger time than the last logged operation, the violation of this rule means that the system is out of sync and can highligh a malicious behavior. </w:t>
        </w:r>
      </w:ins>
      <w:ins w:id="103" w:author="thiago Pereira" w:date="2016-01-24T18:41:00Z">
        <w:r w:rsidR="009328B9">
          <w:rPr>
            <w:sz w:val="24"/>
            <w:szCs w:val="24"/>
            <w:lang w:val="pt-BR"/>
          </w:rPr>
          <w:t>Additionally, a</w:t>
        </w:r>
      </w:ins>
      <w:ins w:id="104" w:author="thiago Pereira" w:date="2016-01-24T17:57:00Z">
        <w:r w:rsidRPr="00193F73">
          <w:rPr>
            <w:sz w:val="24"/>
            <w:szCs w:val="24"/>
            <w:lang w:val="pt-BR"/>
          </w:rPr>
          <w:t xml:space="preserve"> large amount or sparse operation performed at the same time can highlight the use of backtrack techniques to mantain a valid session during necessary time to perform an attack.</w:t>
        </w:r>
      </w:ins>
      <w:ins w:id="105" w:author="thiago Pereira" w:date="2016-01-24T18:41:00Z">
        <w:r w:rsidR="009328B9">
          <w:rPr>
            <w:sz w:val="24"/>
            <w:szCs w:val="24"/>
            <w:lang w:val="pt-BR"/>
          </w:rPr>
          <w:t xml:space="preserve"> </w:t>
        </w:r>
      </w:ins>
    </w:p>
    <w:p w:rsidR="00193F73" w:rsidRPr="00193F73" w:rsidRDefault="00193F73" w:rsidP="00193F73">
      <w:pPr>
        <w:spacing w:after="200" w:line="276" w:lineRule="auto"/>
        <w:ind w:left="360"/>
        <w:rPr>
          <w:ins w:id="106" w:author="thiago Pereira" w:date="2016-01-24T17:57:00Z"/>
          <w:sz w:val="24"/>
          <w:szCs w:val="24"/>
          <w:lang w:val="pt-BR"/>
        </w:rPr>
      </w:pPr>
      <w:ins w:id="107" w:author="thiago Pereira" w:date="2016-01-24T17:57:00Z">
        <w:del w:id="108" w:author="TanTan" w:date="2016-01-26T04:18:00Z">
          <w:r w:rsidRPr="00193F73" w:rsidDel="008D0E9E">
            <w:rPr>
              <w:sz w:val="24"/>
              <w:szCs w:val="24"/>
              <w:lang w:val="pt-BR"/>
            </w:rPr>
            <w:delText>Through MOS and the time between operation can be effective</w:delText>
          </w:r>
        </w:del>
      </w:ins>
      <w:ins w:id="109" w:author="TanTan" w:date="2016-01-26T04:18:00Z">
        <w:r w:rsidR="008D0E9E">
          <w:rPr>
            <w:sz w:val="24"/>
            <w:szCs w:val="24"/>
            <w:lang w:val="pt-BR"/>
          </w:rPr>
          <w:t>Applying MOS to the analysis of the time between user operations can be effective in order</w:t>
        </w:r>
      </w:ins>
      <w:ins w:id="110" w:author="thiago Pereira" w:date="2016-01-24T17:57:00Z">
        <w:r w:rsidRPr="00193F73">
          <w:rPr>
            <w:sz w:val="24"/>
            <w:szCs w:val="24"/>
            <w:lang w:val="pt-BR"/>
          </w:rPr>
          <w:t xml:space="preserve"> to reveal the ocurrence of malicious behavior during an offline session</w:t>
        </w:r>
      </w:ins>
      <w:ins w:id="111" w:author="TanTan" w:date="2016-01-26T04:21:00Z">
        <w:r w:rsidR="008D0E9E">
          <w:rPr>
            <w:sz w:val="24"/>
            <w:szCs w:val="24"/>
            <w:lang w:val="pt-BR"/>
          </w:rPr>
          <w:t>.</w:t>
        </w:r>
      </w:ins>
      <w:ins w:id="112" w:author="thiago Pereira" w:date="2016-01-24T17:57:00Z">
        <w:del w:id="113" w:author="TanTan" w:date="2016-01-26T04:21:00Z">
          <w:r w:rsidRPr="00193F73" w:rsidDel="008D0E9E">
            <w:rPr>
              <w:sz w:val="24"/>
              <w:szCs w:val="24"/>
              <w:lang w:val="pt-BR"/>
            </w:rPr>
            <w:delText>,</w:delText>
          </w:r>
        </w:del>
        <w:r w:rsidRPr="00193F73">
          <w:rPr>
            <w:sz w:val="24"/>
            <w:szCs w:val="24"/>
            <w:lang w:val="pt-BR"/>
          </w:rPr>
          <w:t xml:space="preserve"> </w:t>
        </w:r>
        <w:del w:id="114" w:author="TanTan" w:date="2016-01-26T04:21:00Z">
          <w:r w:rsidRPr="00193F73" w:rsidDel="008D0E9E">
            <w:rPr>
              <w:sz w:val="24"/>
              <w:szCs w:val="24"/>
              <w:lang w:val="pt-BR"/>
            </w:rPr>
            <w:delText xml:space="preserve">where </w:delText>
          </w:r>
        </w:del>
      </w:ins>
      <w:ins w:id="115" w:author="TanTan" w:date="2016-01-26T04:21:00Z">
        <w:r w:rsidR="008D0E9E">
          <w:rPr>
            <w:sz w:val="24"/>
            <w:szCs w:val="24"/>
            <w:lang w:val="pt-BR"/>
          </w:rPr>
          <w:t>T</w:t>
        </w:r>
      </w:ins>
      <w:ins w:id="116" w:author="thiago Pereira" w:date="2016-01-24T17:57:00Z">
        <w:del w:id="117" w:author="TanTan" w:date="2016-01-26T04:21:00Z">
          <w:r w:rsidRPr="00193F73" w:rsidDel="008D0E9E">
            <w:rPr>
              <w:sz w:val="24"/>
              <w:szCs w:val="24"/>
              <w:lang w:val="pt-BR"/>
            </w:rPr>
            <w:delText>t</w:delText>
          </w:r>
        </w:del>
        <w:r w:rsidRPr="00193F73">
          <w:rPr>
            <w:sz w:val="24"/>
            <w:szCs w:val="24"/>
            <w:lang w:val="pt-BR"/>
          </w:rPr>
          <w:t xml:space="preserve">he correlation </w:t>
        </w:r>
      </w:ins>
      <w:ins w:id="118" w:author="thiago Pereira" w:date="2016-01-24T18:42:00Z">
        <w:r w:rsidR="009328B9">
          <w:rPr>
            <w:sz w:val="24"/>
            <w:szCs w:val="24"/>
            <w:lang w:val="pt-BR"/>
          </w:rPr>
          <w:t xml:space="preserve">analysis </w:t>
        </w:r>
      </w:ins>
      <w:ins w:id="119" w:author="thiago Pereira" w:date="2016-01-24T17:57:00Z">
        <w:del w:id="120" w:author="TanTan" w:date="2016-01-26T04:22:00Z">
          <w:r w:rsidRPr="00193F73" w:rsidDel="008D0E9E">
            <w:rPr>
              <w:sz w:val="24"/>
              <w:szCs w:val="24"/>
              <w:lang w:val="pt-BR"/>
            </w:rPr>
            <w:delText xml:space="preserve">can </w:delText>
          </w:r>
        </w:del>
        <w:r w:rsidRPr="00193F73">
          <w:rPr>
            <w:sz w:val="24"/>
            <w:szCs w:val="24"/>
            <w:lang w:val="pt-BR"/>
          </w:rPr>
          <w:t>identif</w:t>
        </w:r>
      </w:ins>
      <w:ins w:id="121" w:author="TanTan" w:date="2016-01-26T04:22:00Z">
        <w:r w:rsidR="008D0E9E">
          <w:rPr>
            <w:sz w:val="24"/>
            <w:szCs w:val="24"/>
            <w:lang w:val="pt-BR"/>
          </w:rPr>
          <w:t>ies</w:t>
        </w:r>
      </w:ins>
      <w:ins w:id="122" w:author="thiago Pereira" w:date="2016-01-24T17:57:00Z">
        <w:del w:id="123" w:author="TanTan" w:date="2016-01-26T04:22:00Z">
          <w:r w:rsidRPr="00193F73" w:rsidDel="008D0E9E">
            <w:rPr>
              <w:sz w:val="24"/>
              <w:szCs w:val="24"/>
              <w:lang w:val="pt-BR"/>
            </w:rPr>
            <w:delText>y</w:delText>
          </w:r>
        </w:del>
        <w:r w:rsidRPr="00193F73">
          <w:rPr>
            <w:sz w:val="24"/>
            <w:szCs w:val="24"/>
            <w:lang w:val="pt-BR"/>
          </w:rPr>
          <w:t xml:space="preserve"> abnormalies on sparse or </w:t>
        </w:r>
      </w:ins>
      <w:ins w:id="124" w:author="thiago Pereira" w:date="2016-01-24T18:42:00Z">
        <w:r w:rsidR="009328B9">
          <w:rPr>
            <w:sz w:val="24"/>
            <w:szCs w:val="24"/>
            <w:lang w:val="pt-BR"/>
          </w:rPr>
          <w:t xml:space="preserve">subtle </w:t>
        </w:r>
      </w:ins>
      <w:ins w:id="125" w:author="thiago Pereira" w:date="2016-01-24T17:57:00Z">
        <w:r w:rsidRPr="00193F73">
          <w:rPr>
            <w:sz w:val="24"/>
            <w:szCs w:val="24"/>
            <w:lang w:val="pt-BR"/>
          </w:rPr>
          <w:t xml:space="preserve">number of file operations, and the covariance analysis </w:t>
        </w:r>
        <w:del w:id="126" w:author="TanTan" w:date="2016-01-26T04:22:00Z">
          <w:r w:rsidRPr="00193F73" w:rsidDel="008D0E9E">
            <w:rPr>
              <w:sz w:val="24"/>
              <w:szCs w:val="24"/>
              <w:lang w:val="pt-BR"/>
            </w:rPr>
            <w:delText xml:space="preserve">can </w:delText>
          </w:r>
        </w:del>
        <w:r w:rsidRPr="00193F73">
          <w:rPr>
            <w:sz w:val="24"/>
            <w:szCs w:val="24"/>
            <w:lang w:val="pt-BR"/>
          </w:rPr>
          <w:t>indicate</w:t>
        </w:r>
      </w:ins>
      <w:ins w:id="127" w:author="TanTan" w:date="2016-01-26T04:22:00Z">
        <w:r w:rsidR="008D0E9E">
          <w:rPr>
            <w:sz w:val="24"/>
            <w:szCs w:val="24"/>
            <w:lang w:val="pt-BR"/>
          </w:rPr>
          <w:t>s</w:t>
        </w:r>
      </w:ins>
      <w:ins w:id="128" w:author="thiago Pereira" w:date="2016-01-24T17:57:00Z">
        <w:r w:rsidRPr="00193F73">
          <w:rPr>
            <w:sz w:val="24"/>
            <w:szCs w:val="24"/>
            <w:lang w:val="pt-BR"/>
          </w:rPr>
          <w:t xml:space="preserve"> abnormalies on large amounts of </w:t>
        </w:r>
        <w:proofErr w:type="spellStart"/>
        <w:r w:rsidRPr="00193F73">
          <w:rPr>
            <w:sz w:val="24"/>
            <w:szCs w:val="24"/>
            <w:lang w:val="pt-BR"/>
          </w:rPr>
          <w:t>operations</w:t>
        </w:r>
        <w:proofErr w:type="spellEnd"/>
        <w:r w:rsidRPr="00193F73">
          <w:rPr>
            <w:sz w:val="24"/>
            <w:szCs w:val="24"/>
            <w:lang w:val="pt-BR"/>
          </w:rPr>
          <w:t xml:space="preserve"> </w:t>
        </w:r>
        <w:proofErr w:type="spellStart"/>
        <w:r w:rsidRPr="00193F73">
          <w:rPr>
            <w:sz w:val="24"/>
            <w:szCs w:val="24"/>
            <w:lang w:val="pt-BR"/>
          </w:rPr>
          <w:t>during</w:t>
        </w:r>
        <w:proofErr w:type="spellEnd"/>
        <w:r w:rsidRPr="00193F73">
          <w:rPr>
            <w:sz w:val="24"/>
            <w:szCs w:val="24"/>
            <w:lang w:val="pt-BR"/>
          </w:rPr>
          <w:t xml:space="preserve"> </w:t>
        </w:r>
        <w:commentRangeStart w:id="129"/>
        <w:r w:rsidRPr="00193F73">
          <w:rPr>
            <w:sz w:val="24"/>
            <w:szCs w:val="24"/>
            <w:lang w:val="pt-BR"/>
          </w:rPr>
          <w:t xml:space="preserve">a </w:t>
        </w:r>
        <w:commentRangeStart w:id="130"/>
        <w:commentRangeStart w:id="131"/>
        <w:proofErr w:type="spellStart"/>
        <w:r w:rsidRPr="00193F73">
          <w:rPr>
            <w:sz w:val="24"/>
            <w:szCs w:val="24"/>
            <w:lang w:val="pt-BR"/>
          </w:rPr>
          <w:t>period</w:t>
        </w:r>
      </w:ins>
      <w:commentRangeEnd w:id="130"/>
      <w:proofErr w:type="spellEnd"/>
      <w:r w:rsidR="008D0E9E">
        <w:rPr>
          <w:rStyle w:val="Refdecomentrio"/>
        </w:rPr>
        <w:commentReference w:id="130"/>
      </w:r>
      <w:ins w:id="132" w:author="thiago Pereira" w:date="2016-01-24T17:57:00Z">
        <w:r w:rsidRPr="00193F73">
          <w:rPr>
            <w:sz w:val="24"/>
            <w:szCs w:val="24"/>
            <w:lang w:val="pt-BR"/>
          </w:rPr>
          <w:t>.</w:t>
        </w:r>
      </w:ins>
      <w:commentRangeEnd w:id="131"/>
      <w:ins w:id="133" w:author="thiago Pereira" w:date="2016-01-26T21:27:00Z">
        <w:r w:rsidR="00EF32F3">
          <w:rPr>
            <w:rStyle w:val="Refdecomentrio"/>
          </w:rPr>
          <w:commentReference w:id="131"/>
        </w:r>
      </w:ins>
      <w:commentRangeEnd w:id="129"/>
      <w:ins w:id="134" w:author="thiago Pereira" w:date="2016-01-26T21:32:00Z">
        <w:r w:rsidR="00EF32F3">
          <w:rPr>
            <w:rStyle w:val="Refdecomentrio"/>
          </w:rPr>
          <w:commentReference w:id="129"/>
        </w:r>
      </w:ins>
    </w:p>
    <w:p w:rsidR="00FE0A9A" w:rsidRPr="007F7708" w:rsidRDefault="00FE0A9A" w:rsidP="00C00B38">
      <w:pPr>
        <w:pStyle w:val="PargrafodaLista"/>
        <w:numPr>
          <w:ilvl w:val="0"/>
          <w:numId w:val="28"/>
        </w:numPr>
        <w:spacing w:after="200" w:line="276" w:lineRule="auto"/>
        <w:rPr>
          <w:ins w:id="135" w:author="thiago Pereira" w:date="2016-01-23T16:21:00Z"/>
          <w:b/>
          <w:sz w:val="24"/>
          <w:szCs w:val="24"/>
          <w:lang w:val="en-US"/>
        </w:rPr>
      </w:pPr>
      <w:ins w:id="136" w:author="thiago Pereira" w:date="2016-01-24T17:17:00Z">
        <w:r w:rsidRPr="007F7708">
          <w:rPr>
            <w:b/>
            <w:sz w:val="24"/>
            <w:szCs w:val="24"/>
            <w:lang w:val="en-US"/>
          </w:rPr>
          <w:t>An attacker uses a</w:t>
        </w:r>
        <w:del w:id="137" w:author="TanTan" w:date="2016-01-26T04:22:00Z">
          <w:r w:rsidRPr="007F7708" w:rsidDel="008D0E9E">
            <w:rPr>
              <w:b/>
              <w:sz w:val="24"/>
              <w:szCs w:val="24"/>
              <w:lang w:val="en-US"/>
            </w:rPr>
            <w:delText>n</w:delText>
          </w:r>
        </w:del>
        <w:r w:rsidRPr="007F7708">
          <w:rPr>
            <w:b/>
            <w:sz w:val="24"/>
            <w:szCs w:val="24"/>
            <w:lang w:val="en-US"/>
          </w:rPr>
          <w:t xml:space="preserve"> valid password to perform operations on a bulk of files;</w:t>
        </w:r>
      </w:ins>
    </w:p>
    <w:p w:rsidR="00CC3DD9" w:rsidDel="00865E2F" w:rsidRDefault="00193F73" w:rsidP="00CE4874">
      <w:pPr>
        <w:spacing w:after="200" w:line="276" w:lineRule="auto"/>
        <w:ind w:left="360"/>
        <w:rPr>
          <w:del w:id="138" w:author="thiago Pereira" w:date="2016-01-23T16:21:00Z"/>
          <w:sz w:val="24"/>
          <w:szCs w:val="24"/>
          <w:lang w:val="pt-BR"/>
        </w:rPr>
      </w:pPr>
      <w:ins w:id="139" w:author="thiago Pereira" w:date="2016-01-24T18:00:00Z">
        <w:r>
          <w:rPr>
            <w:sz w:val="24"/>
            <w:szCs w:val="24"/>
            <w:lang w:val="pt-BR"/>
          </w:rPr>
          <w:t>T</w:t>
        </w:r>
      </w:ins>
      <w:ins w:id="140" w:author="thiago Pereira" w:date="2016-01-24T17:59:00Z">
        <w:r>
          <w:rPr>
            <w:sz w:val="24"/>
            <w:szCs w:val="24"/>
            <w:lang w:val="pt-BR"/>
          </w:rPr>
          <w:t xml:space="preserve">he session time </w:t>
        </w:r>
      </w:ins>
      <w:ins w:id="141" w:author="thiago Pereira" w:date="2016-01-24T18:00:00Z">
        <w:r>
          <w:rPr>
            <w:sz w:val="24"/>
            <w:szCs w:val="24"/>
            <w:lang w:val="pt-BR"/>
          </w:rPr>
          <w:t>defines the period when operations can be performed</w:t>
        </w:r>
      </w:ins>
      <w:ins w:id="142" w:author="thiago Pereira" w:date="2016-01-24T18:01:00Z">
        <w:r>
          <w:rPr>
            <w:sz w:val="24"/>
            <w:szCs w:val="24"/>
            <w:lang w:val="pt-BR"/>
          </w:rPr>
          <w:t xml:space="preserve"> until the next session ren</w:t>
        </w:r>
        <w:r w:rsidR="00A527FF">
          <w:rPr>
            <w:sz w:val="24"/>
            <w:szCs w:val="24"/>
            <w:lang w:val="pt-BR"/>
          </w:rPr>
          <w:t>e</w:t>
        </w:r>
        <w:r>
          <w:rPr>
            <w:sz w:val="24"/>
            <w:szCs w:val="24"/>
            <w:lang w:val="pt-BR"/>
          </w:rPr>
          <w:t>wing</w:t>
        </w:r>
        <w:r w:rsidR="00A527FF">
          <w:rPr>
            <w:sz w:val="24"/>
            <w:szCs w:val="24"/>
            <w:lang w:val="pt-BR"/>
          </w:rPr>
          <w:t xml:space="preserve">. During this </w:t>
        </w:r>
      </w:ins>
      <w:ins w:id="143" w:author="thiago Pereira" w:date="2016-01-24T18:02:00Z">
        <w:r w:rsidR="00A527FF">
          <w:rPr>
            <w:sz w:val="24"/>
            <w:szCs w:val="24"/>
            <w:lang w:val="pt-BR"/>
          </w:rPr>
          <w:t>period, it is still necessary to identify attacks and malicious behavior</w:t>
        </w:r>
      </w:ins>
      <w:ins w:id="144" w:author="thiago Pereira" w:date="2016-01-24T18:07:00Z">
        <w:r w:rsidR="00865E2F">
          <w:rPr>
            <w:sz w:val="24"/>
            <w:szCs w:val="24"/>
            <w:lang w:val="pt-BR"/>
          </w:rPr>
          <w:t xml:space="preserve"> on file operations</w:t>
        </w:r>
      </w:ins>
      <w:ins w:id="145" w:author="thiago Pereira" w:date="2016-01-24T18:02:00Z">
        <w:r w:rsidR="00A527FF">
          <w:rPr>
            <w:sz w:val="24"/>
            <w:szCs w:val="24"/>
            <w:lang w:val="pt-BR"/>
          </w:rPr>
          <w:t xml:space="preserve">, in order to avoid </w:t>
        </w:r>
      </w:ins>
      <w:ins w:id="146" w:author="thiago Pereira" w:date="2016-01-24T18:03:00Z">
        <w:r w:rsidR="00A527FF">
          <w:rPr>
            <w:sz w:val="24"/>
            <w:szCs w:val="24"/>
            <w:lang w:val="pt-BR"/>
          </w:rPr>
          <w:t>fast attacks</w:t>
        </w:r>
      </w:ins>
      <w:ins w:id="147" w:author="thiago Pereira" w:date="2016-01-24T18:05:00Z">
        <w:r w:rsidR="00A527FF">
          <w:rPr>
            <w:sz w:val="24"/>
            <w:szCs w:val="24"/>
            <w:lang w:val="pt-BR"/>
          </w:rPr>
          <w:t xml:space="preserve"> to perform </w:t>
        </w:r>
      </w:ins>
      <w:ins w:id="148" w:author="thiago Pereira" w:date="2016-01-24T18:03:00Z">
        <w:r w:rsidR="00A527FF" w:rsidRPr="00A527FF">
          <w:rPr>
            <w:sz w:val="24"/>
            <w:szCs w:val="24"/>
            <w:lang w:val="pt-BR"/>
          </w:rPr>
          <w:t>unauthorized</w:t>
        </w:r>
        <w:r w:rsidR="00A527FF">
          <w:rPr>
            <w:sz w:val="24"/>
            <w:szCs w:val="24"/>
            <w:lang w:val="pt-BR"/>
          </w:rPr>
          <w:t xml:space="preserve"> </w:t>
        </w:r>
      </w:ins>
      <w:ins w:id="149" w:author="thiago Pereira" w:date="2016-01-24T18:06:00Z">
        <w:r w:rsidR="00865E2F">
          <w:rPr>
            <w:sz w:val="24"/>
            <w:szCs w:val="24"/>
            <w:lang w:val="pt-BR"/>
          </w:rPr>
          <w:t xml:space="preserve">information </w:t>
        </w:r>
      </w:ins>
      <w:ins w:id="150" w:author="thiago Pereira" w:date="2016-01-24T18:03:00Z">
        <w:r w:rsidR="00A527FF">
          <w:rPr>
            <w:sz w:val="24"/>
            <w:szCs w:val="24"/>
            <w:lang w:val="pt-BR"/>
          </w:rPr>
          <w:t xml:space="preserve">access </w:t>
        </w:r>
      </w:ins>
      <w:ins w:id="151" w:author="thiago Pereira" w:date="2016-01-24T18:06:00Z">
        <w:r w:rsidR="00865E2F">
          <w:rPr>
            <w:sz w:val="24"/>
            <w:szCs w:val="24"/>
            <w:lang w:val="pt-BR"/>
          </w:rPr>
          <w:t>or data modification</w:t>
        </w:r>
      </w:ins>
      <w:ins w:id="152" w:author="thiago Pereira" w:date="2016-01-24T18:07:00Z">
        <w:r w:rsidR="00865E2F">
          <w:rPr>
            <w:sz w:val="24"/>
            <w:szCs w:val="24"/>
            <w:lang w:val="pt-BR"/>
          </w:rPr>
          <w:t>.</w:t>
        </w:r>
      </w:ins>
    </w:p>
    <w:p w:rsidR="00865E2F" w:rsidRDefault="00865E2F" w:rsidP="00CE4874">
      <w:pPr>
        <w:spacing w:after="200" w:line="276" w:lineRule="auto"/>
        <w:ind w:left="360"/>
        <w:rPr>
          <w:ins w:id="153" w:author="thiago Pereira" w:date="2016-01-24T18:31:00Z"/>
          <w:sz w:val="24"/>
          <w:szCs w:val="24"/>
          <w:lang w:val="pt-BR"/>
        </w:rPr>
      </w:pPr>
      <w:ins w:id="154" w:author="thiago Pereira" w:date="2016-01-24T18:08:00Z">
        <w:r w:rsidRPr="00865E2F">
          <w:rPr>
            <w:sz w:val="24"/>
            <w:szCs w:val="24"/>
            <w:lang w:val="pt-BR"/>
          </w:rPr>
          <w:t xml:space="preserve">Some attacks presents behavioral patterns based on </w:t>
        </w:r>
      </w:ins>
      <w:ins w:id="155" w:author="thiago Pereira" w:date="2016-01-24T18:33:00Z">
        <w:r w:rsidR="00A91DD0">
          <w:rPr>
            <w:sz w:val="24"/>
            <w:szCs w:val="24"/>
            <w:lang w:val="pt-BR"/>
          </w:rPr>
          <w:t>abrupt</w:t>
        </w:r>
      </w:ins>
      <w:ins w:id="156" w:author="thiago Pereira" w:date="2016-01-24T18:08:00Z">
        <w:r w:rsidRPr="00865E2F">
          <w:rPr>
            <w:sz w:val="24"/>
            <w:szCs w:val="24"/>
            <w:lang w:val="pt-BR"/>
          </w:rPr>
          <w:t xml:space="preserve"> number of operations, such as the ransomware attack, wich is </w:t>
        </w:r>
      </w:ins>
      <w:ins w:id="157" w:author="thiago Pereira" w:date="2016-01-24T18:43:00Z">
        <w:r w:rsidR="00A62CBB">
          <w:rPr>
            <w:sz w:val="24"/>
            <w:szCs w:val="24"/>
            <w:lang w:val="pt-BR"/>
          </w:rPr>
          <w:t xml:space="preserve">a </w:t>
        </w:r>
      </w:ins>
      <w:ins w:id="158" w:author="thiago Pereira" w:date="2016-01-24T18:08:00Z">
        <w:r w:rsidRPr="00865E2F">
          <w:rPr>
            <w:sz w:val="24"/>
            <w:szCs w:val="24"/>
            <w:lang w:val="pt-BR"/>
          </w:rPr>
          <w:t>growing attack [</w:t>
        </w:r>
      </w:ins>
      <w:ins w:id="159" w:author="thiago Pereira" w:date="2016-01-24T18:09:00Z">
        <w:r>
          <w:rPr>
            <w:sz w:val="24"/>
            <w:szCs w:val="24"/>
            <w:lang w:val="pt-BR"/>
          </w:rPr>
          <w:t>21</w:t>
        </w:r>
      </w:ins>
      <w:ins w:id="160" w:author="thiago Pereira" w:date="2016-01-24T18:08:00Z">
        <w:r w:rsidRPr="00865E2F">
          <w:rPr>
            <w:sz w:val="24"/>
            <w:szCs w:val="24"/>
            <w:lang w:val="pt-BR"/>
          </w:rPr>
          <w:t>] that blocks the access to valuable resources and requires a payment in order to unblock the content. The access to the resources can be blocked by some techniques, when the content is encrypted, the ransomware attack can be called cryptoransomware [</w:t>
        </w:r>
      </w:ins>
      <w:ins w:id="161" w:author="thiago Pereira" w:date="2016-01-24T18:09:00Z">
        <w:r>
          <w:rPr>
            <w:sz w:val="24"/>
            <w:szCs w:val="24"/>
            <w:lang w:val="pt-BR"/>
          </w:rPr>
          <w:t>20</w:t>
        </w:r>
      </w:ins>
      <w:ins w:id="162" w:author="thiago Pereira" w:date="2016-01-24T18:08:00Z">
        <w:r w:rsidRPr="00865E2F">
          <w:rPr>
            <w:sz w:val="24"/>
            <w:szCs w:val="24"/>
            <w:lang w:val="pt-BR"/>
          </w:rPr>
          <w:t>].</w:t>
        </w:r>
      </w:ins>
    </w:p>
    <w:p w:rsidR="00A91DD0" w:rsidRDefault="00A91DD0" w:rsidP="00CE4874">
      <w:pPr>
        <w:spacing w:after="200" w:line="276" w:lineRule="auto"/>
        <w:ind w:left="360"/>
        <w:rPr>
          <w:ins w:id="163" w:author="thiago Pereira" w:date="2016-01-24T18:47:00Z"/>
          <w:sz w:val="24"/>
          <w:szCs w:val="24"/>
          <w:lang w:val="pt-BR"/>
        </w:rPr>
      </w:pPr>
      <w:ins w:id="164" w:author="thiago Pereira" w:date="2016-01-24T18:31:00Z">
        <w:r>
          <w:rPr>
            <w:sz w:val="24"/>
            <w:szCs w:val="24"/>
            <w:lang w:val="pt-BR"/>
          </w:rPr>
          <w:lastRenderedPageBreak/>
          <w:t xml:space="preserve">MOS schemes and covariance analysis are effective to reveal </w:t>
        </w:r>
      </w:ins>
      <w:ins w:id="165" w:author="thiago Pereira" w:date="2016-01-24T18:33:00Z">
        <w:r>
          <w:rPr>
            <w:sz w:val="24"/>
            <w:szCs w:val="24"/>
            <w:lang w:val="pt-BR"/>
          </w:rPr>
          <w:t>abrupt</w:t>
        </w:r>
      </w:ins>
      <w:ins w:id="166" w:author="thiago Pereira" w:date="2016-01-24T18:32:00Z">
        <w:r w:rsidRPr="00865E2F">
          <w:rPr>
            <w:sz w:val="24"/>
            <w:szCs w:val="24"/>
            <w:lang w:val="pt-BR"/>
          </w:rPr>
          <w:t xml:space="preserve"> </w:t>
        </w:r>
      </w:ins>
      <w:ins w:id="167" w:author="thiago Pereira" w:date="2016-01-24T18:35:00Z">
        <w:r>
          <w:rPr>
            <w:sz w:val="24"/>
            <w:szCs w:val="24"/>
            <w:lang w:val="pt-BR"/>
          </w:rPr>
          <w:t>changing on behaviors over time</w:t>
        </w:r>
      </w:ins>
      <w:ins w:id="168" w:author="thiago Pereira" w:date="2016-01-24T18:44:00Z">
        <w:r w:rsidR="00A62CBB">
          <w:rPr>
            <w:sz w:val="24"/>
            <w:szCs w:val="24"/>
            <w:lang w:val="pt-BR"/>
          </w:rPr>
          <w:t xml:space="preserve"> [18]</w:t>
        </w:r>
      </w:ins>
      <w:ins w:id="169" w:author="thiago Pereira" w:date="2016-01-24T18:35:00Z">
        <w:r>
          <w:rPr>
            <w:sz w:val="24"/>
            <w:szCs w:val="24"/>
            <w:lang w:val="pt-BR"/>
          </w:rPr>
          <w:t xml:space="preserve">, </w:t>
        </w:r>
      </w:ins>
      <w:ins w:id="170" w:author="thiago Pereira" w:date="2016-01-24T18:36:00Z">
        <w:r>
          <w:rPr>
            <w:sz w:val="24"/>
            <w:szCs w:val="24"/>
            <w:lang w:val="pt-BR"/>
          </w:rPr>
          <w:t xml:space="preserve">making possible to identify </w:t>
        </w:r>
      </w:ins>
      <w:ins w:id="171" w:author="thiago Pereira" w:date="2016-01-24T18:47:00Z">
        <w:r w:rsidR="00A62CBB">
          <w:rPr>
            <w:sz w:val="24"/>
            <w:szCs w:val="24"/>
            <w:lang w:val="pt-BR"/>
          </w:rPr>
          <w:t xml:space="preserve">intense </w:t>
        </w:r>
      </w:ins>
      <w:ins w:id="172" w:author="thiago Pereira" w:date="2016-01-24T18:36:00Z">
        <w:r>
          <w:rPr>
            <w:sz w:val="24"/>
            <w:szCs w:val="24"/>
            <w:lang w:val="pt-BR"/>
          </w:rPr>
          <w:t>malicious behaviors on offline mode</w:t>
        </w:r>
      </w:ins>
      <w:ins w:id="173" w:author="thiago Pereira" w:date="2016-01-24T18:48:00Z">
        <w:r w:rsidR="008141E7">
          <w:rPr>
            <w:sz w:val="24"/>
            <w:szCs w:val="24"/>
            <w:lang w:val="pt-BR"/>
          </w:rPr>
          <w:t xml:space="preserve"> of mobile clients</w:t>
        </w:r>
      </w:ins>
      <w:ins w:id="174" w:author="thiago Pereira" w:date="2016-01-24T18:47:00Z">
        <w:r w:rsidR="00A62CBB">
          <w:rPr>
            <w:sz w:val="24"/>
            <w:szCs w:val="24"/>
            <w:lang w:val="pt-BR"/>
          </w:rPr>
          <w:t xml:space="preserve">, such </w:t>
        </w:r>
      </w:ins>
      <w:ins w:id="175" w:author="thiago Pereira" w:date="2016-01-24T18:49:00Z">
        <w:r w:rsidR="008141E7">
          <w:rPr>
            <w:sz w:val="24"/>
            <w:szCs w:val="24"/>
            <w:lang w:val="pt-BR"/>
          </w:rPr>
          <w:t xml:space="preserve">in case of </w:t>
        </w:r>
      </w:ins>
      <w:ins w:id="176" w:author="thiago Pereira" w:date="2016-01-24T18:47:00Z">
        <w:r w:rsidR="00A62CBB">
          <w:rPr>
            <w:sz w:val="24"/>
            <w:szCs w:val="24"/>
            <w:lang w:val="pt-BR"/>
          </w:rPr>
          <w:t xml:space="preserve">ransomware attack or bulk access </w:t>
        </w:r>
      </w:ins>
      <w:ins w:id="177" w:author="thiago Pereira" w:date="2016-01-24T18:48:00Z">
        <w:r w:rsidR="008141E7">
          <w:rPr>
            <w:sz w:val="24"/>
            <w:szCs w:val="24"/>
            <w:lang w:val="pt-BR"/>
          </w:rPr>
          <w:t>to</w:t>
        </w:r>
      </w:ins>
      <w:ins w:id="178" w:author="thiago Pereira" w:date="2016-01-24T18:47:00Z">
        <w:r w:rsidR="00A62CBB">
          <w:rPr>
            <w:sz w:val="24"/>
            <w:szCs w:val="24"/>
            <w:lang w:val="pt-BR"/>
          </w:rPr>
          <w:t xml:space="preserve"> sensitive data.</w:t>
        </w:r>
      </w:ins>
    </w:p>
    <w:p w:rsidR="00A91DD0" w:rsidRDefault="00865E2F" w:rsidP="00A91DD0">
      <w:pPr>
        <w:spacing w:after="200" w:line="276" w:lineRule="auto"/>
        <w:ind w:left="360"/>
        <w:rPr>
          <w:ins w:id="179" w:author="thiago Pereira" w:date="2016-01-24T18:28:00Z"/>
          <w:sz w:val="24"/>
          <w:szCs w:val="24"/>
          <w:lang w:val="pt-BR"/>
        </w:rPr>
      </w:pPr>
      <w:ins w:id="180" w:author="thiago Pereira" w:date="2016-01-24T18:12:00Z">
        <w:r>
          <w:rPr>
            <w:sz w:val="24"/>
            <w:szCs w:val="24"/>
            <w:lang w:val="pt-BR"/>
          </w:rPr>
          <w:t xml:space="preserve">The large number of operations over time is </w:t>
        </w:r>
      </w:ins>
      <w:ins w:id="181" w:author="thiago Pereira" w:date="2016-01-24T18:13:00Z">
        <w:r>
          <w:rPr>
            <w:sz w:val="24"/>
            <w:szCs w:val="24"/>
            <w:lang w:val="pt-BR"/>
          </w:rPr>
          <w:t xml:space="preserve">a well-known pattern of some attacks, due to the </w:t>
        </w:r>
      </w:ins>
      <w:ins w:id="182" w:author="thiago Pereira" w:date="2016-01-24T18:14:00Z">
        <w:r>
          <w:rPr>
            <w:sz w:val="24"/>
            <w:szCs w:val="24"/>
            <w:lang w:val="pt-BR"/>
          </w:rPr>
          <w:t xml:space="preserve">efforts </w:t>
        </w:r>
      </w:ins>
      <w:ins w:id="183" w:author="thiago Pereira" w:date="2016-01-24T18:15:00Z">
        <w:r>
          <w:rPr>
            <w:sz w:val="24"/>
            <w:szCs w:val="24"/>
            <w:lang w:val="pt-BR"/>
          </w:rPr>
          <w:t xml:space="preserve">on </w:t>
        </w:r>
        <w:r w:rsidRPr="00865E2F">
          <w:rPr>
            <w:sz w:val="24"/>
            <w:szCs w:val="24"/>
            <w:lang w:val="pt-BR"/>
          </w:rPr>
          <w:t>security measures</w:t>
        </w:r>
      </w:ins>
      <w:ins w:id="184" w:author="thiago Pereira" w:date="2016-01-24T18:16:00Z">
        <w:r>
          <w:rPr>
            <w:sz w:val="24"/>
            <w:szCs w:val="24"/>
            <w:lang w:val="pt-BR"/>
          </w:rPr>
          <w:t xml:space="preserve"> to make the attacks </w:t>
        </w:r>
      </w:ins>
      <w:ins w:id="185" w:author="thiago Pereira" w:date="2016-01-24T18:17:00Z">
        <w:r w:rsidRPr="00865E2F">
          <w:rPr>
            <w:sz w:val="24"/>
            <w:szCs w:val="24"/>
            <w:lang w:val="pt-BR"/>
          </w:rPr>
          <w:t xml:space="preserve">infeasible </w:t>
        </w:r>
      </w:ins>
      <w:ins w:id="186" w:author="thiago Pereira" w:date="2016-01-24T18:16:00Z">
        <w:r>
          <w:rPr>
            <w:sz w:val="24"/>
            <w:szCs w:val="24"/>
            <w:lang w:val="pt-BR"/>
          </w:rPr>
          <w:t>over time</w:t>
        </w:r>
      </w:ins>
      <w:ins w:id="187" w:author="thiago Pereira" w:date="2016-01-24T18:17:00Z">
        <w:r>
          <w:rPr>
            <w:sz w:val="24"/>
            <w:szCs w:val="24"/>
            <w:lang w:val="pt-BR"/>
          </w:rPr>
          <w:t>.</w:t>
        </w:r>
      </w:ins>
      <w:ins w:id="188" w:author="thiago Pereira" w:date="2016-01-24T18:15:00Z">
        <w:r>
          <w:rPr>
            <w:sz w:val="24"/>
            <w:szCs w:val="24"/>
            <w:lang w:val="pt-BR"/>
          </w:rPr>
          <w:t xml:space="preserve"> </w:t>
        </w:r>
      </w:ins>
      <w:ins w:id="189" w:author="thiago Pereira" w:date="2016-01-24T18:22:00Z">
        <w:r w:rsidR="00036AB5">
          <w:rPr>
            <w:sz w:val="24"/>
            <w:szCs w:val="24"/>
            <w:lang w:val="pt-BR"/>
          </w:rPr>
          <w:t xml:space="preserve">In this context, the </w:t>
        </w:r>
      </w:ins>
      <w:ins w:id="190" w:author="thiago Pereira" w:date="2016-01-24T18:23:00Z">
        <w:r w:rsidR="00036AB5">
          <w:rPr>
            <w:sz w:val="24"/>
            <w:szCs w:val="24"/>
            <w:lang w:val="pt-BR"/>
          </w:rPr>
          <w:t xml:space="preserve">operations can </w:t>
        </w:r>
      </w:ins>
      <w:ins w:id="191" w:author="thiago Pereira" w:date="2016-01-24T18:49:00Z">
        <w:r w:rsidR="00B61EBF">
          <w:rPr>
            <w:sz w:val="24"/>
            <w:szCs w:val="24"/>
            <w:lang w:val="pt-BR"/>
          </w:rPr>
          <w:t xml:space="preserve">also </w:t>
        </w:r>
      </w:ins>
      <w:ins w:id="192" w:author="thiago Pereira" w:date="2016-01-24T18:23:00Z">
        <w:r w:rsidR="00036AB5">
          <w:rPr>
            <w:sz w:val="24"/>
            <w:szCs w:val="24"/>
            <w:lang w:val="pt-BR"/>
          </w:rPr>
          <w:t xml:space="preserve">be evaluated </w:t>
        </w:r>
      </w:ins>
      <w:ins w:id="193" w:author="thiago Pereira" w:date="2016-01-24T18:22:00Z">
        <w:r w:rsidR="00036AB5" w:rsidRPr="00036AB5">
          <w:rPr>
            <w:sz w:val="24"/>
            <w:szCs w:val="24"/>
            <w:lang w:val="pt-BR"/>
          </w:rPr>
          <w:t xml:space="preserve">in contrast to </w:t>
        </w:r>
      </w:ins>
      <w:ins w:id="194" w:author="thiago Pereira" w:date="2016-01-24T18:23:00Z">
        <w:r w:rsidR="00036AB5">
          <w:rPr>
            <w:sz w:val="24"/>
            <w:szCs w:val="24"/>
            <w:lang w:val="pt-BR"/>
          </w:rPr>
          <w:t xml:space="preserve">the </w:t>
        </w:r>
      </w:ins>
      <w:ins w:id="195" w:author="thiago Pereira" w:date="2016-01-24T18:22:00Z">
        <w:r w:rsidR="00036AB5" w:rsidRPr="00036AB5">
          <w:rPr>
            <w:sz w:val="24"/>
            <w:szCs w:val="24"/>
            <w:lang w:val="pt-BR"/>
          </w:rPr>
          <w:t xml:space="preserve">estimated required </w:t>
        </w:r>
      </w:ins>
      <w:ins w:id="196" w:author="thiago Pereira" w:date="2016-01-24T18:23:00Z">
        <w:r w:rsidR="00036AB5">
          <w:rPr>
            <w:sz w:val="24"/>
            <w:szCs w:val="24"/>
            <w:lang w:val="pt-BR"/>
          </w:rPr>
          <w:t xml:space="preserve">time </w:t>
        </w:r>
      </w:ins>
      <w:ins w:id="197" w:author="thiago Pereira" w:date="2016-01-24T18:22:00Z">
        <w:r w:rsidR="00036AB5">
          <w:rPr>
            <w:sz w:val="24"/>
            <w:szCs w:val="24"/>
            <w:lang w:val="pt-BR"/>
          </w:rPr>
          <w:t xml:space="preserve">for </w:t>
        </w:r>
      </w:ins>
      <w:ins w:id="198" w:author="thiago Pereira" w:date="2016-01-24T18:24:00Z">
        <w:r w:rsidR="00036AB5">
          <w:rPr>
            <w:sz w:val="24"/>
            <w:szCs w:val="24"/>
            <w:lang w:val="pt-BR"/>
          </w:rPr>
          <w:t>operations done by legitimate behaviors,</w:t>
        </w:r>
      </w:ins>
      <w:ins w:id="199" w:author="thiago Pereira" w:date="2016-01-24T18:29:00Z">
        <w:r w:rsidR="00A91DD0">
          <w:rPr>
            <w:sz w:val="24"/>
            <w:szCs w:val="24"/>
            <w:lang w:val="pt-BR"/>
          </w:rPr>
          <w:t xml:space="preserve"> </w:t>
        </w:r>
      </w:ins>
    </w:p>
    <w:p w:rsidR="00865E2F" w:rsidRPr="00865E2F" w:rsidRDefault="00036AB5" w:rsidP="00B61EBF">
      <w:pPr>
        <w:spacing w:after="200" w:line="276" w:lineRule="auto"/>
        <w:ind w:left="360"/>
        <w:rPr>
          <w:ins w:id="200" w:author="thiago Pereira" w:date="2016-01-24T18:07:00Z"/>
        </w:rPr>
      </w:pPr>
      <w:ins w:id="201" w:author="thiago Pereira" w:date="2016-01-24T18:25:00Z">
        <w:r w:rsidRPr="00036AB5">
          <w:rPr>
            <w:sz w:val="24"/>
            <w:szCs w:val="24"/>
            <w:lang w:val="pt-BR"/>
          </w:rPr>
          <w:t xml:space="preserve">Sparse </w:t>
        </w:r>
      </w:ins>
      <w:ins w:id="202" w:author="thiago Pereira" w:date="2016-01-24T18:34:00Z">
        <w:r w:rsidR="00A91DD0">
          <w:rPr>
            <w:sz w:val="24"/>
            <w:szCs w:val="24"/>
            <w:lang w:val="pt-BR"/>
          </w:rPr>
          <w:t xml:space="preserve">or subtil </w:t>
        </w:r>
      </w:ins>
      <w:ins w:id="203" w:author="thiago Pereira" w:date="2016-01-24T18:25:00Z">
        <w:r w:rsidRPr="00036AB5">
          <w:rPr>
            <w:sz w:val="24"/>
            <w:szCs w:val="24"/>
            <w:lang w:val="pt-BR"/>
          </w:rPr>
          <w:t xml:space="preserve">file operations, with low number of operations distributed over different files or directories, during short period of time can indicate anomalies </w:t>
        </w:r>
      </w:ins>
      <w:ins w:id="204" w:author="thiago Pereira" w:date="2016-01-24T18:51:00Z">
        <w:r w:rsidR="00B61EBF">
          <w:rPr>
            <w:sz w:val="24"/>
            <w:szCs w:val="24"/>
            <w:lang w:val="pt-BR"/>
          </w:rPr>
          <w:t>in contrast to the</w:t>
        </w:r>
      </w:ins>
      <w:ins w:id="205" w:author="thiago Pereira" w:date="2016-01-24T18:50:00Z">
        <w:r w:rsidR="00B61EBF">
          <w:rPr>
            <w:sz w:val="24"/>
            <w:szCs w:val="24"/>
            <w:lang w:val="pt-BR"/>
          </w:rPr>
          <w:t xml:space="preserve"> required time for </w:t>
        </w:r>
      </w:ins>
      <w:ins w:id="206" w:author="thiago Pereira" w:date="2016-01-24T18:51:00Z">
        <w:r w:rsidR="00B61EBF">
          <w:rPr>
            <w:sz w:val="24"/>
            <w:szCs w:val="24"/>
            <w:lang w:val="pt-BR"/>
          </w:rPr>
          <w:t>legitimate directory</w:t>
        </w:r>
      </w:ins>
      <w:ins w:id="207" w:author="thiago Pereira" w:date="2016-01-24T18:50:00Z">
        <w:r w:rsidR="00B61EBF">
          <w:rPr>
            <w:sz w:val="24"/>
            <w:szCs w:val="24"/>
            <w:lang w:val="pt-BR"/>
          </w:rPr>
          <w:t xml:space="preserve"> navigation</w:t>
        </w:r>
      </w:ins>
      <w:ins w:id="208" w:author="thiago Pereira" w:date="2016-01-24T18:51:00Z">
        <w:r w:rsidR="00B61EBF">
          <w:rPr>
            <w:sz w:val="24"/>
            <w:szCs w:val="24"/>
            <w:lang w:val="pt-BR"/>
          </w:rPr>
          <w:t xml:space="preserve">. </w:t>
        </w:r>
      </w:ins>
      <w:ins w:id="209" w:author="thiago Pereira" w:date="2016-01-24T18:25:00Z">
        <w:r w:rsidRPr="00036AB5">
          <w:rPr>
            <w:sz w:val="24"/>
            <w:szCs w:val="24"/>
            <w:lang w:val="pt-BR"/>
          </w:rPr>
          <w:t>MOS</w:t>
        </w:r>
      </w:ins>
      <w:ins w:id="210" w:author="thiago Pereira" w:date="2016-01-24T18:26:00Z">
        <w:r>
          <w:rPr>
            <w:sz w:val="24"/>
            <w:szCs w:val="24"/>
            <w:lang w:val="pt-BR"/>
          </w:rPr>
          <w:t xml:space="preserve"> </w:t>
        </w:r>
      </w:ins>
      <w:ins w:id="211" w:author="thiago Pereira" w:date="2016-01-24T18:54:00Z">
        <w:r w:rsidR="00B61EBF">
          <w:rPr>
            <w:sz w:val="24"/>
            <w:szCs w:val="24"/>
            <w:lang w:val="pt-BR"/>
          </w:rPr>
          <w:t>and</w:t>
        </w:r>
      </w:ins>
      <w:ins w:id="212" w:author="thiago Pereira" w:date="2016-01-24T18:26:00Z">
        <w:r>
          <w:rPr>
            <w:sz w:val="24"/>
            <w:szCs w:val="24"/>
            <w:lang w:val="pt-BR"/>
          </w:rPr>
          <w:t xml:space="preserve"> </w:t>
        </w:r>
      </w:ins>
      <w:ins w:id="213" w:author="thiago Pereira" w:date="2016-01-24T18:25:00Z">
        <w:r w:rsidRPr="00036AB5">
          <w:rPr>
            <w:sz w:val="24"/>
            <w:szCs w:val="24"/>
            <w:lang w:val="pt-BR"/>
          </w:rPr>
          <w:t>correlation</w:t>
        </w:r>
      </w:ins>
      <w:ins w:id="214" w:author="thiago Pereira" w:date="2016-01-24T18:26:00Z">
        <w:r>
          <w:rPr>
            <w:sz w:val="24"/>
            <w:szCs w:val="24"/>
            <w:lang w:val="pt-BR"/>
          </w:rPr>
          <w:t xml:space="preserve"> analysis</w:t>
        </w:r>
      </w:ins>
      <w:ins w:id="215" w:author="thiago Pereira" w:date="2016-01-24T18:52:00Z">
        <w:r w:rsidR="00B61EBF">
          <w:rPr>
            <w:sz w:val="24"/>
            <w:szCs w:val="24"/>
            <w:lang w:val="pt-BR"/>
          </w:rPr>
          <w:t xml:space="preserve"> can be suitable </w:t>
        </w:r>
      </w:ins>
      <w:ins w:id="216" w:author="thiago Pereira" w:date="2016-01-24T18:53:00Z">
        <w:r w:rsidR="00B61EBF">
          <w:rPr>
            <w:sz w:val="24"/>
            <w:szCs w:val="24"/>
            <w:lang w:val="pt-BR"/>
          </w:rPr>
          <w:t xml:space="preserve">if applied to evaluate the </w:t>
        </w:r>
      </w:ins>
      <w:ins w:id="217" w:author="thiago Pereira" w:date="2016-01-24T18:54:00Z">
        <w:r w:rsidR="00B61EBF">
          <w:rPr>
            <w:sz w:val="24"/>
            <w:szCs w:val="24"/>
            <w:lang w:val="pt-BR"/>
          </w:rPr>
          <w:t xml:space="preserve">time and location of operations, in </w:t>
        </w:r>
      </w:ins>
      <w:ins w:id="218" w:author="thiago Pereira" w:date="2016-01-24T18:53:00Z">
        <w:r w:rsidR="00B61EBF">
          <w:rPr>
            <w:sz w:val="24"/>
            <w:szCs w:val="24"/>
            <w:lang w:val="pt-BR"/>
          </w:rPr>
          <w:t xml:space="preserve">order to </w:t>
        </w:r>
      </w:ins>
      <w:ins w:id="219" w:author="thiago Pereira" w:date="2016-01-24T18:55:00Z">
        <w:r w:rsidR="00B61EBF">
          <w:rPr>
            <w:sz w:val="24"/>
            <w:szCs w:val="24"/>
            <w:lang w:val="pt-BR"/>
          </w:rPr>
          <w:t xml:space="preserve">identify </w:t>
        </w:r>
      </w:ins>
      <w:ins w:id="220" w:author="thiago Pereira" w:date="2016-01-24T18:56:00Z">
        <w:r w:rsidR="00B61EBF">
          <w:rPr>
            <w:sz w:val="24"/>
            <w:szCs w:val="24"/>
            <w:lang w:val="pt-BR"/>
          </w:rPr>
          <w:t>unreach</w:t>
        </w:r>
      </w:ins>
      <w:ins w:id="221" w:author="thiago Pereira" w:date="2016-01-24T18:58:00Z">
        <w:r w:rsidR="00C35250">
          <w:rPr>
            <w:sz w:val="24"/>
            <w:szCs w:val="24"/>
            <w:lang w:val="pt-BR"/>
          </w:rPr>
          <w:t>a</w:t>
        </w:r>
      </w:ins>
      <w:ins w:id="222" w:author="thiago Pereira" w:date="2016-01-24T18:56:00Z">
        <w:r w:rsidR="00B61EBF">
          <w:rPr>
            <w:sz w:val="24"/>
            <w:szCs w:val="24"/>
            <w:lang w:val="pt-BR"/>
          </w:rPr>
          <w:t xml:space="preserve">ble </w:t>
        </w:r>
        <w:r w:rsidR="00C35250">
          <w:rPr>
            <w:sz w:val="24"/>
            <w:szCs w:val="24"/>
            <w:lang w:val="pt-BR"/>
          </w:rPr>
          <w:t>navigation</w:t>
        </w:r>
      </w:ins>
      <w:ins w:id="223" w:author="thiago Pereira" w:date="2016-01-24T18:58:00Z">
        <w:r w:rsidR="00B61EBF">
          <w:rPr>
            <w:sz w:val="24"/>
            <w:szCs w:val="24"/>
            <w:lang w:val="pt-BR"/>
          </w:rPr>
          <w:t>,</w:t>
        </w:r>
      </w:ins>
      <w:ins w:id="224" w:author="thiago Pereira" w:date="2016-01-24T18:56:00Z">
        <w:r w:rsidR="00B61EBF">
          <w:rPr>
            <w:sz w:val="24"/>
            <w:szCs w:val="24"/>
            <w:lang w:val="pt-BR"/>
          </w:rPr>
          <w:t xml:space="preserve"> if compared to </w:t>
        </w:r>
      </w:ins>
      <w:ins w:id="225" w:author="thiago Pereira" w:date="2016-01-24T18:57:00Z">
        <w:r w:rsidR="00C35250">
          <w:rPr>
            <w:sz w:val="24"/>
            <w:szCs w:val="24"/>
            <w:lang w:val="pt-BR"/>
          </w:rPr>
          <w:t xml:space="preserve">legitimate </w:t>
        </w:r>
        <w:commentRangeStart w:id="226"/>
        <w:r w:rsidR="00C35250">
          <w:rPr>
            <w:sz w:val="24"/>
            <w:szCs w:val="24"/>
            <w:lang w:val="pt-BR"/>
          </w:rPr>
          <w:t>navigation</w:t>
        </w:r>
      </w:ins>
      <w:commentRangeEnd w:id="226"/>
      <w:r w:rsidR="008D0E9E">
        <w:rPr>
          <w:rStyle w:val="Refdecomentrio"/>
        </w:rPr>
        <w:commentReference w:id="226"/>
      </w:r>
      <w:ins w:id="227" w:author="thiago Pereira" w:date="2016-01-24T18:57:00Z">
        <w:r w:rsidR="00B61EBF">
          <w:rPr>
            <w:sz w:val="24"/>
            <w:szCs w:val="24"/>
            <w:lang w:val="pt-BR"/>
          </w:rPr>
          <w:t>.</w:t>
        </w:r>
      </w:ins>
    </w:p>
    <w:p w:rsidR="00152549" w:rsidRPr="00372B65" w:rsidRDefault="00152549" w:rsidP="00CE4874">
      <w:pPr>
        <w:spacing w:after="200" w:line="276" w:lineRule="auto"/>
        <w:ind w:left="360"/>
        <w:rPr>
          <w:b/>
          <w:sz w:val="24"/>
          <w:szCs w:val="24"/>
          <w:lang w:val="en-US"/>
        </w:rPr>
      </w:pPr>
      <w:r w:rsidRPr="00372B65">
        <w:rPr>
          <w:b/>
          <w:sz w:val="24"/>
          <w:szCs w:val="24"/>
          <w:lang w:val="en-US"/>
        </w:rPr>
        <w:t xml:space="preserve">The </w:t>
      </w:r>
      <w:r w:rsidR="004F6233">
        <w:rPr>
          <w:b/>
          <w:sz w:val="24"/>
          <w:szCs w:val="24"/>
          <w:lang w:val="en-US"/>
        </w:rPr>
        <w:t>algorithms and definitions</w:t>
      </w:r>
      <w:r w:rsidRPr="00372B65">
        <w:rPr>
          <w:b/>
          <w:sz w:val="24"/>
          <w:szCs w:val="24"/>
          <w:lang w:val="en-US"/>
        </w:rPr>
        <w:t>.</w:t>
      </w:r>
    </w:p>
    <w:p w:rsidR="00152549" w:rsidRDefault="00F23658" w:rsidP="00CE4874">
      <w:pPr>
        <w:spacing w:after="200" w:line="276" w:lineRule="auto"/>
        <w:ind w:left="360"/>
        <w:rPr>
          <w:sz w:val="24"/>
          <w:szCs w:val="24"/>
          <w:lang w:val="en-US"/>
        </w:rPr>
      </w:pPr>
      <w:r>
        <w:rPr>
          <w:sz w:val="24"/>
          <w:szCs w:val="24"/>
          <w:lang w:val="en-US"/>
        </w:rPr>
        <w:t>This proposal consists of a</w:t>
      </w:r>
      <w:r w:rsidR="00152549">
        <w:rPr>
          <w:sz w:val="24"/>
          <w:szCs w:val="24"/>
          <w:lang w:val="en-US"/>
        </w:rPr>
        <w:t xml:space="preserve"> combination of secure and effective methods in order to protect the client</w:t>
      </w:r>
      <w:r>
        <w:rPr>
          <w:sz w:val="24"/>
          <w:szCs w:val="24"/>
          <w:lang w:val="en-US"/>
        </w:rPr>
        <w:t xml:space="preserve"> as detailed explained in the following</w:t>
      </w:r>
      <w:r w:rsidR="00152549">
        <w:rPr>
          <w:sz w:val="24"/>
          <w:szCs w:val="24"/>
          <w:lang w:val="en-US"/>
        </w:rPr>
        <w:t>.</w:t>
      </w:r>
    </w:p>
    <w:p w:rsidR="00F271C1" w:rsidRPr="001109CA" w:rsidRDefault="002C543D" w:rsidP="00F271C1">
      <w:pPr>
        <w:pStyle w:val="PargrafodaLista"/>
        <w:numPr>
          <w:ilvl w:val="0"/>
          <w:numId w:val="26"/>
        </w:numPr>
        <w:spacing w:after="200" w:line="276" w:lineRule="auto"/>
        <w:rPr>
          <w:b/>
          <w:sz w:val="24"/>
          <w:szCs w:val="24"/>
          <w:lang w:val="en-US"/>
          <w:rPrChange w:id="228" w:author="TanTan" w:date="2016-01-21T13:56:00Z">
            <w:rPr>
              <w:sz w:val="24"/>
              <w:szCs w:val="24"/>
              <w:lang w:val="en-US"/>
            </w:rPr>
          </w:rPrChange>
        </w:rPr>
      </w:pPr>
      <w:r w:rsidRPr="002C543D">
        <w:rPr>
          <w:b/>
          <w:sz w:val="24"/>
          <w:szCs w:val="24"/>
          <w:lang w:val="en-US"/>
          <w:rPrChange w:id="229" w:author="TanTan" w:date="2016-01-21T13:56:00Z">
            <w:rPr>
              <w:sz w:val="24"/>
              <w:szCs w:val="24"/>
              <w:lang w:val="en-US"/>
            </w:rPr>
          </w:rPrChange>
        </w:rPr>
        <w:t xml:space="preserve">AES encryption to protect the files. </w:t>
      </w:r>
    </w:p>
    <w:p w:rsidR="00152549" w:rsidRPr="00F271C1" w:rsidRDefault="00152549" w:rsidP="001109CA">
      <w:pPr>
        <w:spacing w:after="200" w:line="276" w:lineRule="auto"/>
        <w:ind w:left="720"/>
        <w:rPr>
          <w:sz w:val="24"/>
          <w:szCs w:val="24"/>
          <w:lang w:val="en-US"/>
        </w:rPr>
      </w:pPr>
      <w:r w:rsidRPr="00F271C1">
        <w:rPr>
          <w:sz w:val="24"/>
          <w:szCs w:val="24"/>
          <w:lang w:val="en-US"/>
        </w:rPr>
        <w:t>The protected files are encrypted on the server with the secure and well-known AES cypher</w:t>
      </w:r>
      <w:r w:rsidR="00F23658" w:rsidRPr="00F271C1">
        <w:rPr>
          <w:sz w:val="24"/>
          <w:szCs w:val="24"/>
          <w:lang w:val="en-US"/>
        </w:rPr>
        <w:t>, which is c</w:t>
      </w:r>
      <w:r w:rsidRPr="00F271C1">
        <w:rPr>
          <w:sz w:val="24"/>
          <w:szCs w:val="24"/>
          <w:lang w:val="en-US"/>
        </w:rPr>
        <w:t>urrently an industrial standard. Other option</w:t>
      </w:r>
      <w:r w:rsidR="00F23658" w:rsidRPr="00F271C1">
        <w:rPr>
          <w:sz w:val="24"/>
          <w:szCs w:val="24"/>
          <w:lang w:val="en-US"/>
        </w:rPr>
        <w:t>s</w:t>
      </w:r>
      <w:r w:rsidRPr="00F271C1">
        <w:rPr>
          <w:sz w:val="24"/>
          <w:szCs w:val="24"/>
          <w:lang w:val="en-US"/>
        </w:rPr>
        <w:t xml:space="preserve"> include Blowfish and Serpent. All these are block symmetric cyphers providing high level of safety. In other words without knowing the AES key it is impossible to decrypt the files.</w:t>
      </w:r>
    </w:p>
    <w:p w:rsidR="00152549" w:rsidRDefault="00152549" w:rsidP="00372B65">
      <w:pPr>
        <w:pStyle w:val="PargrafodaLista"/>
        <w:spacing w:after="200" w:line="276" w:lineRule="auto"/>
        <w:rPr>
          <w:sz w:val="24"/>
          <w:szCs w:val="24"/>
          <w:lang w:val="en-US"/>
        </w:rPr>
      </w:pPr>
      <w:r>
        <w:rPr>
          <w:sz w:val="24"/>
          <w:szCs w:val="24"/>
          <w:lang w:val="en-US"/>
        </w:rPr>
        <w:t xml:space="preserve">The AES encryption key is normally used as a session key. </w:t>
      </w:r>
      <w:r w:rsidR="00F23658">
        <w:rPr>
          <w:sz w:val="24"/>
          <w:szCs w:val="24"/>
          <w:lang w:val="en-US"/>
        </w:rPr>
        <w:t>It is not desirable</w:t>
      </w:r>
      <w:r>
        <w:rPr>
          <w:sz w:val="24"/>
          <w:szCs w:val="24"/>
          <w:lang w:val="en-US"/>
        </w:rPr>
        <w:t xml:space="preserve"> to re-encrypt the files stored </w:t>
      </w:r>
      <w:r w:rsidR="00F23658">
        <w:rPr>
          <w:sz w:val="24"/>
          <w:szCs w:val="24"/>
          <w:lang w:val="en-US"/>
        </w:rPr>
        <w:t>i</w:t>
      </w:r>
      <w:r>
        <w:rPr>
          <w:sz w:val="24"/>
          <w:szCs w:val="24"/>
          <w:lang w:val="en-US"/>
        </w:rPr>
        <w:t>n the device unless there is a certain condition (user leaves the group and the file should not be accessible). Th</w:t>
      </w:r>
      <w:r w:rsidR="00F23658">
        <w:rPr>
          <w:sz w:val="24"/>
          <w:szCs w:val="24"/>
          <w:lang w:val="en-US"/>
        </w:rPr>
        <w:t>a</w:t>
      </w:r>
      <w:r>
        <w:rPr>
          <w:sz w:val="24"/>
          <w:szCs w:val="24"/>
          <w:lang w:val="en-US"/>
        </w:rPr>
        <w:t>t</w:t>
      </w:r>
      <w:r w:rsidR="00F23658">
        <w:rPr>
          <w:sz w:val="24"/>
          <w:szCs w:val="24"/>
          <w:lang w:val="en-US"/>
        </w:rPr>
        <w:t xml:space="preserve"> i</w:t>
      </w:r>
      <w:r>
        <w:rPr>
          <w:sz w:val="24"/>
          <w:szCs w:val="24"/>
          <w:lang w:val="en-US"/>
        </w:rPr>
        <w:t xml:space="preserve">s why AES key in </w:t>
      </w:r>
      <w:r w:rsidR="00F23658">
        <w:rPr>
          <w:sz w:val="24"/>
          <w:szCs w:val="24"/>
          <w:lang w:val="en-US"/>
        </w:rPr>
        <w:t xml:space="preserve">the presented </w:t>
      </w:r>
      <w:r>
        <w:rPr>
          <w:sz w:val="24"/>
          <w:szCs w:val="24"/>
          <w:lang w:val="en-US"/>
        </w:rPr>
        <w:t xml:space="preserve">notation is </w:t>
      </w:r>
      <w:r w:rsidR="00F23658">
        <w:rPr>
          <w:sz w:val="24"/>
          <w:szCs w:val="24"/>
          <w:lang w:val="en-US"/>
        </w:rPr>
        <w:t xml:space="preserve">defined </w:t>
      </w:r>
      <w:r>
        <w:rPr>
          <w:sz w:val="24"/>
          <w:szCs w:val="24"/>
          <w:lang w:val="en-US"/>
        </w:rPr>
        <w:t>a</w:t>
      </w:r>
      <w:r w:rsidR="00F23658">
        <w:rPr>
          <w:sz w:val="24"/>
          <w:szCs w:val="24"/>
          <w:lang w:val="en-US"/>
        </w:rPr>
        <w:t>s</w:t>
      </w:r>
      <w:r>
        <w:rPr>
          <w:sz w:val="24"/>
          <w:szCs w:val="24"/>
          <w:lang w:val="en-US"/>
        </w:rPr>
        <w:t xml:space="preserve"> FILE_KEY. If </w:t>
      </w:r>
      <w:r w:rsidR="00F23658">
        <w:rPr>
          <w:sz w:val="24"/>
          <w:szCs w:val="24"/>
          <w:lang w:val="en-US"/>
        </w:rPr>
        <w:t>it is not desirable that</w:t>
      </w:r>
      <w:r>
        <w:rPr>
          <w:sz w:val="24"/>
          <w:szCs w:val="24"/>
          <w:lang w:val="en-US"/>
        </w:rPr>
        <w:t xml:space="preserve"> the user </w:t>
      </w:r>
      <w:r w:rsidR="00F23658">
        <w:rPr>
          <w:sz w:val="24"/>
          <w:szCs w:val="24"/>
          <w:lang w:val="en-US"/>
        </w:rPr>
        <w:t xml:space="preserve">have </w:t>
      </w:r>
      <w:r>
        <w:rPr>
          <w:sz w:val="24"/>
          <w:szCs w:val="24"/>
          <w:lang w:val="en-US"/>
        </w:rPr>
        <w:t>access the file</w:t>
      </w:r>
      <w:r w:rsidR="00F23658">
        <w:rPr>
          <w:sz w:val="24"/>
          <w:szCs w:val="24"/>
          <w:lang w:val="en-US"/>
        </w:rPr>
        <w:t>,</w:t>
      </w:r>
      <w:r>
        <w:rPr>
          <w:sz w:val="24"/>
          <w:szCs w:val="24"/>
          <w:lang w:val="en-US"/>
        </w:rPr>
        <w:t xml:space="preserve"> </w:t>
      </w:r>
      <w:r w:rsidR="00F23658">
        <w:rPr>
          <w:sz w:val="24"/>
          <w:szCs w:val="24"/>
          <w:lang w:val="en-US"/>
        </w:rPr>
        <w:t xml:space="preserve">the system </w:t>
      </w:r>
      <w:r>
        <w:rPr>
          <w:sz w:val="24"/>
          <w:szCs w:val="24"/>
          <w:lang w:val="en-US"/>
        </w:rPr>
        <w:t>kill</w:t>
      </w:r>
      <w:r w:rsidR="00F23658">
        <w:rPr>
          <w:sz w:val="24"/>
          <w:szCs w:val="24"/>
          <w:lang w:val="en-US"/>
        </w:rPr>
        <w:t>s</w:t>
      </w:r>
      <w:r>
        <w:rPr>
          <w:sz w:val="24"/>
          <w:szCs w:val="24"/>
          <w:lang w:val="en-US"/>
        </w:rPr>
        <w:t xml:space="preserve"> the FILE_KEY, so that user has to perform a hard cryptanalysis to reveal the file. </w:t>
      </w:r>
      <w:r w:rsidR="00376488">
        <w:rPr>
          <w:sz w:val="24"/>
          <w:szCs w:val="24"/>
          <w:lang w:val="en-US"/>
        </w:rPr>
        <w:t xml:space="preserve">The randomly generated </w:t>
      </w:r>
      <w:r>
        <w:rPr>
          <w:sz w:val="24"/>
          <w:szCs w:val="24"/>
          <w:lang w:val="en-US"/>
        </w:rPr>
        <w:t xml:space="preserve"> FILE_KEY is unique</w:t>
      </w:r>
      <w:r w:rsidR="00376488">
        <w:rPr>
          <w:sz w:val="24"/>
          <w:szCs w:val="24"/>
          <w:lang w:val="en-US"/>
        </w:rPr>
        <w:t xml:space="preserve"> for each file </w:t>
      </w:r>
      <w:ins w:id="230" w:author="TanTan" w:date="2016-01-26T04:29:00Z">
        <w:r w:rsidR="0026503C">
          <w:rPr>
            <w:sz w:val="24"/>
            <w:szCs w:val="24"/>
            <w:lang w:val="en-US"/>
          </w:rPr>
          <w:t xml:space="preserve">share </w:t>
        </w:r>
      </w:ins>
      <w:commentRangeStart w:id="231"/>
      <w:r w:rsidR="00376488">
        <w:rPr>
          <w:sz w:val="24"/>
          <w:szCs w:val="24"/>
          <w:lang w:val="en-US"/>
        </w:rPr>
        <w:t>stored</w:t>
      </w:r>
      <w:commentRangeEnd w:id="231"/>
      <w:r w:rsidR="0026503C">
        <w:rPr>
          <w:rStyle w:val="Refdecomentrio"/>
        </w:rPr>
        <w:commentReference w:id="231"/>
      </w:r>
      <w:r w:rsidR="00376488">
        <w:rPr>
          <w:sz w:val="24"/>
          <w:szCs w:val="24"/>
          <w:lang w:val="en-US"/>
        </w:rPr>
        <w:t xml:space="preserve"> on a client</w:t>
      </w:r>
      <w:r>
        <w:rPr>
          <w:sz w:val="24"/>
          <w:szCs w:val="24"/>
          <w:lang w:val="en-US"/>
        </w:rPr>
        <w:t xml:space="preserve">. So, the user needs to perform the </w:t>
      </w:r>
      <w:proofErr w:type="spellStart"/>
      <w:r>
        <w:rPr>
          <w:sz w:val="24"/>
          <w:szCs w:val="24"/>
          <w:lang w:val="en-US"/>
        </w:rPr>
        <w:t>cryptanalysys</w:t>
      </w:r>
      <w:proofErr w:type="spellEnd"/>
      <w:r>
        <w:rPr>
          <w:sz w:val="24"/>
          <w:szCs w:val="24"/>
          <w:lang w:val="en-US"/>
        </w:rPr>
        <w:t xml:space="preserve"> for each file separately.</w:t>
      </w:r>
    </w:p>
    <w:p w:rsidR="00CD7C91" w:rsidRPr="001109CA" w:rsidRDefault="002C543D" w:rsidP="00F271C1">
      <w:pPr>
        <w:pStyle w:val="PargrafodaLista"/>
        <w:numPr>
          <w:ilvl w:val="0"/>
          <w:numId w:val="25"/>
        </w:numPr>
        <w:spacing w:after="200" w:line="276" w:lineRule="auto"/>
        <w:rPr>
          <w:b/>
          <w:sz w:val="24"/>
          <w:szCs w:val="24"/>
          <w:lang w:val="en-US"/>
          <w:rPrChange w:id="232" w:author="TanTan" w:date="2016-01-21T13:56:00Z">
            <w:rPr>
              <w:sz w:val="24"/>
              <w:szCs w:val="24"/>
              <w:lang w:val="en-US"/>
            </w:rPr>
          </w:rPrChange>
        </w:rPr>
      </w:pPr>
      <w:r w:rsidRPr="002C543D">
        <w:rPr>
          <w:b/>
          <w:sz w:val="24"/>
          <w:szCs w:val="24"/>
          <w:lang w:val="en-US"/>
          <w:rPrChange w:id="233" w:author="TanTan" w:date="2016-01-21T13:56:00Z">
            <w:rPr>
              <w:sz w:val="24"/>
              <w:szCs w:val="24"/>
              <w:lang w:val="en-US"/>
            </w:rPr>
          </w:rPrChange>
        </w:rPr>
        <w:t xml:space="preserve">ABE encryption to protect the FILE_KEY. </w:t>
      </w:r>
    </w:p>
    <w:p w:rsidR="00152549" w:rsidRPr="00F271C1" w:rsidRDefault="00152549" w:rsidP="00F271C1">
      <w:pPr>
        <w:pStyle w:val="PargrafodaLista"/>
        <w:spacing w:after="200" w:line="276" w:lineRule="auto"/>
        <w:rPr>
          <w:sz w:val="24"/>
          <w:szCs w:val="24"/>
          <w:lang w:val="en-US"/>
        </w:rPr>
      </w:pPr>
      <w:r w:rsidRPr="00CD7C91">
        <w:rPr>
          <w:sz w:val="24"/>
          <w:szCs w:val="24"/>
          <w:lang w:val="en-US"/>
        </w:rPr>
        <w:t xml:space="preserve">The permanent file key is re-encrypted with each session. </w:t>
      </w:r>
      <w:r w:rsidR="00DF5F25" w:rsidRPr="00CD7C91">
        <w:rPr>
          <w:sz w:val="24"/>
          <w:szCs w:val="24"/>
          <w:lang w:val="en-US"/>
        </w:rPr>
        <w:t>T</w:t>
      </w:r>
      <w:r w:rsidRPr="00CD7C91">
        <w:rPr>
          <w:sz w:val="24"/>
          <w:szCs w:val="24"/>
          <w:lang w:val="en-US"/>
        </w:rPr>
        <w:t xml:space="preserve">he KEY_SET </w:t>
      </w:r>
      <w:r w:rsidR="00DF5F25" w:rsidRPr="00F271C1">
        <w:rPr>
          <w:sz w:val="24"/>
          <w:szCs w:val="24"/>
          <w:lang w:val="en-US"/>
        </w:rPr>
        <w:t xml:space="preserve">is defined </w:t>
      </w:r>
      <w:r w:rsidRPr="00F271C1">
        <w:rPr>
          <w:sz w:val="24"/>
          <w:szCs w:val="24"/>
          <w:lang w:val="en-US"/>
        </w:rPr>
        <w:t>as the set of all FILE_KEYs.</w:t>
      </w:r>
      <w:r w:rsidR="0040390C" w:rsidRPr="00F271C1">
        <w:rPr>
          <w:sz w:val="24"/>
          <w:szCs w:val="24"/>
          <w:lang w:val="en-US"/>
        </w:rPr>
        <w:t xml:space="preserve"> The KEY_SET_KEY protects this KEY_SET</w:t>
      </w:r>
      <w:r w:rsidR="00233DAE" w:rsidRPr="00F271C1">
        <w:rPr>
          <w:sz w:val="24"/>
          <w:szCs w:val="24"/>
          <w:lang w:val="en-US"/>
        </w:rPr>
        <w:t xml:space="preserve"> (a symmetrical AES key)</w:t>
      </w:r>
      <w:r w:rsidR="0040390C" w:rsidRPr="00F271C1">
        <w:rPr>
          <w:sz w:val="24"/>
          <w:szCs w:val="24"/>
          <w:lang w:val="en-US"/>
        </w:rPr>
        <w:t>.</w:t>
      </w:r>
      <w:r w:rsidR="00233DAE" w:rsidRPr="00F271C1">
        <w:rPr>
          <w:sz w:val="24"/>
          <w:szCs w:val="24"/>
          <w:lang w:val="en-US"/>
        </w:rPr>
        <w:t xml:space="preserve"> </w:t>
      </w:r>
      <w:r w:rsidR="00DF5F25" w:rsidRPr="00F271C1">
        <w:rPr>
          <w:sz w:val="24"/>
          <w:szCs w:val="24"/>
          <w:lang w:val="en-US"/>
        </w:rPr>
        <w:t xml:space="preserve">The proposed </w:t>
      </w:r>
      <w:r w:rsidR="00233DAE" w:rsidRPr="00F271C1">
        <w:rPr>
          <w:sz w:val="24"/>
          <w:szCs w:val="24"/>
          <w:lang w:val="en-US"/>
        </w:rPr>
        <w:t>model support</w:t>
      </w:r>
      <w:r w:rsidR="00DF5F25" w:rsidRPr="00F271C1">
        <w:rPr>
          <w:sz w:val="24"/>
          <w:szCs w:val="24"/>
          <w:lang w:val="en-US"/>
        </w:rPr>
        <w:t>s</w:t>
      </w:r>
      <w:r w:rsidR="00233DAE" w:rsidRPr="00F271C1">
        <w:rPr>
          <w:sz w:val="24"/>
          <w:szCs w:val="24"/>
          <w:lang w:val="en-US"/>
        </w:rPr>
        <w:t xml:space="preserve"> both the authorization based on user groups and on the shares, i.e. there is a separate KEY entity corresponding to ea</w:t>
      </w:r>
      <w:r w:rsidR="00DF5F25" w:rsidRPr="00F271C1">
        <w:rPr>
          <w:sz w:val="24"/>
          <w:szCs w:val="24"/>
          <w:lang w:val="en-US"/>
        </w:rPr>
        <w:t>c</w:t>
      </w:r>
      <w:r w:rsidR="00233DAE" w:rsidRPr="00F271C1">
        <w:rPr>
          <w:sz w:val="24"/>
          <w:szCs w:val="24"/>
          <w:lang w:val="en-US"/>
        </w:rPr>
        <w:t>h share in the group.</w:t>
      </w:r>
    </w:p>
    <w:p w:rsidR="00372B65" w:rsidRPr="00F271C1" w:rsidRDefault="00372B65" w:rsidP="00372B65">
      <w:pPr>
        <w:pStyle w:val="PargrafodaLista"/>
        <w:rPr>
          <w:sz w:val="24"/>
          <w:szCs w:val="24"/>
          <w:lang w:val="en-US"/>
        </w:rPr>
      </w:pPr>
      <w:r w:rsidRPr="00F271C1">
        <w:rPr>
          <w:sz w:val="24"/>
          <w:szCs w:val="24"/>
          <w:lang w:val="en-US"/>
        </w:rPr>
        <w:t xml:space="preserve">The selective scheme for attribute-based encryption is as follows. </w:t>
      </w:r>
    </w:p>
    <w:p w:rsidR="00372B65" w:rsidRPr="00F271C1" w:rsidRDefault="00372B65" w:rsidP="00372B65">
      <w:pPr>
        <w:pStyle w:val="PargrafodaLista"/>
        <w:rPr>
          <w:sz w:val="24"/>
          <w:szCs w:val="24"/>
          <w:lang w:val="en-US"/>
        </w:rPr>
      </w:pPr>
      <w:r w:rsidRPr="00F271C1">
        <w:rPr>
          <w:sz w:val="24"/>
          <w:szCs w:val="24"/>
          <w:lang w:val="en-US"/>
        </w:rPr>
        <w:t>If at least one attribute in the set{</w:t>
      </w:r>
      <w:proofErr w:type="spellStart"/>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372B65" w:rsidRPr="00F271C1" w:rsidRDefault="00372B65" w:rsidP="00372B65">
      <w:pPr>
        <w:pStyle w:val="PargrafodaLista"/>
        <w:rPr>
          <w:sz w:val="24"/>
          <w:szCs w:val="24"/>
          <w:lang w:val="en-US"/>
        </w:rPr>
      </w:pPr>
      <w:r w:rsidRPr="00F271C1">
        <w:rPr>
          <w:sz w:val="24"/>
          <w:szCs w:val="24"/>
          <w:lang w:val="en-US"/>
        </w:rPr>
        <w:t>As soon as user and share have one attribute in common – the user can get access to the share.</w:t>
      </w:r>
    </w:p>
    <w:p w:rsidR="00CD7C91" w:rsidRPr="00F271C1" w:rsidRDefault="00CD7C91" w:rsidP="00372B65">
      <w:pPr>
        <w:pStyle w:val="PargrafodaLista"/>
        <w:rPr>
          <w:sz w:val="24"/>
          <w:szCs w:val="24"/>
          <w:lang w:val="en-US"/>
        </w:rPr>
      </w:pPr>
    </w:p>
    <w:p w:rsidR="00CD7C91" w:rsidRPr="00F271C1" w:rsidRDefault="00CD7C91" w:rsidP="00372B65">
      <w:pPr>
        <w:pStyle w:val="PargrafodaLista"/>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372B65" w:rsidRPr="00544EB9" w:rsidRDefault="00DF5F25" w:rsidP="00372B65">
      <w:pPr>
        <w:pStyle w:val="PargrafodaLista"/>
        <w:rPr>
          <w:lang w:val="en-US"/>
        </w:rPr>
      </w:pPr>
      <w:r>
        <w:rPr>
          <w:rStyle w:val="Refdecomentrio"/>
        </w:rPr>
        <w:lastRenderedPageBreak/>
        <w:commentReference w:id="234"/>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372B65" w:rsidRPr="00F271C1" w:rsidRDefault="00372B65" w:rsidP="00F271C1">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372B65" w:rsidRPr="00F271C1" w:rsidRDefault="00372B65" w:rsidP="00F271C1">
      <w:pPr>
        <w:pStyle w:val="PargrafodaLista"/>
        <w:ind w:left="810" w:firstLine="270"/>
        <w:jc w:val="both"/>
        <w:rPr>
          <w:sz w:val="24"/>
          <w:szCs w:val="24"/>
          <w:lang w:val="en-US"/>
        </w:rPr>
      </w:pPr>
      <w:r w:rsidRPr="00F271C1">
        <w:rPr>
          <w:sz w:val="24"/>
          <w:szCs w:val="24"/>
          <w:lang w:val="en-US"/>
        </w:rPr>
        <w:t>Here e(</w:t>
      </w:r>
      <w:proofErr w:type="spellStart"/>
      <w:r w:rsidRPr="00F271C1">
        <w:rPr>
          <w:sz w:val="24"/>
          <w:szCs w:val="24"/>
          <w:lang w:val="en-US"/>
        </w:rPr>
        <w:t>g,g</w:t>
      </w:r>
      <w:proofErr w:type="spellEnd"/>
      <w:r w:rsidRPr="00F271C1">
        <w:rPr>
          <w:sz w:val="24"/>
          <w:szCs w:val="24"/>
          <w:lang w:val="en-US"/>
        </w:rPr>
        <w:t>) is the bilinear pairing.</w:t>
      </w:r>
    </w:p>
    <w:p w:rsidR="00372B65" w:rsidRPr="00F271C1" w:rsidRDefault="00372B65" w:rsidP="00F271C1">
      <w:pPr>
        <w:pStyle w:val="PargrafodaLista"/>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372B65" w:rsidRPr="00F271C1" w:rsidRDefault="002C543D" w:rsidP="00F271C1">
      <w:pPr>
        <w:pStyle w:val="PargrafodaLista"/>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372B65" w:rsidRPr="00F271C1" w:rsidRDefault="00372B65" w:rsidP="00F271C1">
      <w:pPr>
        <w:pStyle w:val="PargrafodaLista"/>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w:t>
      </w:r>
      <w:r w:rsidR="00DF5F25" w:rsidRPr="00F271C1">
        <w:rPr>
          <w:sz w:val="24"/>
          <w:szCs w:val="24"/>
          <w:lang w:val="en-US"/>
        </w:rPr>
        <w:t>this proposal</w:t>
      </w:r>
      <w:r w:rsidRPr="00F271C1">
        <w:rPr>
          <w:sz w:val="24"/>
          <w:szCs w:val="24"/>
          <w:lang w:val="en-US"/>
        </w:rPr>
        <w:t xml:space="preserve">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372B65" w:rsidRPr="00F271C1" w:rsidRDefault="00CD7C91" w:rsidP="00F271C1">
      <w:pPr>
        <w:pStyle w:val="PargrafodaLista"/>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372B65" w:rsidRPr="00F271C1" w:rsidRDefault="00372B65" w:rsidP="00F271C1">
      <w:pPr>
        <w:pStyle w:val="PargrafodaLista"/>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372B65" w:rsidRPr="00F271C1" w:rsidRDefault="00372B65" w:rsidP="00F271C1">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372B65" w:rsidRPr="00F271C1" w:rsidRDefault="002C543D" w:rsidP="00F271C1">
      <w:pPr>
        <w:pStyle w:val="PargrafodaLista"/>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372B65" w:rsidRPr="00F271C1" w:rsidRDefault="00372B65" w:rsidP="00F271C1">
      <w:pPr>
        <w:pStyle w:val="PargrafodaLista"/>
        <w:ind w:left="810" w:firstLine="270"/>
        <w:jc w:val="both"/>
        <w:rPr>
          <w:sz w:val="24"/>
          <w:szCs w:val="24"/>
        </w:rPr>
      </w:pPr>
    </w:p>
    <w:p w:rsidR="00372B65" w:rsidRPr="00F271C1" w:rsidRDefault="00372B65" w:rsidP="00F271C1">
      <w:pPr>
        <w:pStyle w:val="PargrafodaLista"/>
        <w:ind w:left="810" w:firstLine="270"/>
        <w:jc w:val="both"/>
        <w:rPr>
          <w:sz w:val="24"/>
          <w:szCs w:val="24"/>
          <w:lang w:val="en-US"/>
        </w:rPr>
      </w:pPr>
      <w:r w:rsidRPr="00F271C1">
        <w:rPr>
          <w:sz w:val="24"/>
          <w:szCs w:val="24"/>
          <w:lang w:val="en-US"/>
        </w:rPr>
        <w:t>The result of decryption is the FILE_KEY  - the symmetric AES key to decrypt the contents of file.</w:t>
      </w:r>
    </w:p>
    <w:p w:rsidR="00372B65" w:rsidRDefault="00372B65" w:rsidP="00372B65">
      <w:pPr>
        <w:pStyle w:val="PargrafodaLista"/>
        <w:spacing w:after="200" w:line="276" w:lineRule="auto"/>
        <w:rPr>
          <w:sz w:val="24"/>
          <w:szCs w:val="24"/>
          <w:lang w:val="en-US"/>
        </w:rPr>
      </w:pPr>
    </w:p>
    <w:p w:rsidR="00E25BC5" w:rsidRDefault="00F7240B" w:rsidP="00F271C1">
      <w:pPr>
        <w:spacing w:after="200" w:line="276" w:lineRule="auto"/>
        <w:ind w:left="360"/>
        <w:rPr>
          <w:sz w:val="24"/>
          <w:szCs w:val="24"/>
          <w:lang w:val="en-US"/>
        </w:rPr>
      </w:pPr>
      <w:r>
        <w:rPr>
          <w:sz w:val="24"/>
          <w:szCs w:val="24"/>
          <w:lang w:val="en-US"/>
        </w:rPr>
        <w:t xml:space="preserve">3. </w:t>
      </w:r>
      <w:r w:rsidR="00233DAE" w:rsidRPr="001109CA">
        <w:rPr>
          <w:b/>
          <w:sz w:val="24"/>
          <w:szCs w:val="24"/>
          <w:lang w:val="en-US"/>
        </w:rPr>
        <w:t>The KEY_SET_KEY is protected via the secret sharing.</w:t>
      </w:r>
      <w:r w:rsidR="00233DAE" w:rsidRPr="00F271C1">
        <w:rPr>
          <w:sz w:val="24"/>
          <w:szCs w:val="24"/>
          <w:lang w:val="en-US"/>
        </w:rPr>
        <w:t xml:space="preserve"> </w:t>
      </w:r>
    </w:p>
    <w:p w:rsidR="00152549" w:rsidRPr="00F271C1" w:rsidRDefault="00233DAE" w:rsidP="001109CA">
      <w:pPr>
        <w:spacing w:after="200" w:line="276" w:lineRule="auto"/>
        <w:ind w:left="720"/>
        <w:rPr>
          <w:sz w:val="24"/>
          <w:szCs w:val="24"/>
          <w:lang w:val="en-US"/>
        </w:rPr>
      </w:pPr>
      <w:r w:rsidRPr="00F271C1">
        <w:rPr>
          <w:sz w:val="24"/>
          <w:szCs w:val="24"/>
          <w:lang w:val="en-US"/>
        </w:rPr>
        <w:t>In other words</w:t>
      </w:r>
      <w:r w:rsidR="00DF5F25" w:rsidRPr="00F271C1">
        <w:rPr>
          <w:sz w:val="24"/>
          <w:szCs w:val="24"/>
          <w:lang w:val="en-US"/>
        </w:rPr>
        <w:t>,</w:t>
      </w:r>
      <w:r w:rsidRPr="00F271C1">
        <w:rPr>
          <w:sz w:val="24"/>
          <w:szCs w:val="24"/>
          <w:lang w:val="en-US"/>
        </w:rPr>
        <w:t xml:space="preserve"> it is considered as a secret value and it is split (by the modular sharing) into the set of 4 shares:</w:t>
      </w:r>
    </w:p>
    <w:p w:rsidR="00233DAE" w:rsidRPr="00F271C1" w:rsidRDefault="00233DAE" w:rsidP="00E25BC5">
      <w:pPr>
        <w:pStyle w:val="PargrafodaLista"/>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w:t>
      </w:r>
      <w:r w:rsidR="00071057" w:rsidRPr="00E25BC5">
        <w:rPr>
          <w:sz w:val="24"/>
          <w:szCs w:val="24"/>
          <w:lang w:val="en-US"/>
        </w:rPr>
        <w:t xml:space="preserve"> and TIME is modified </w:t>
      </w:r>
      <w:r w:rsidRPr="00F271C1">
        <w:rPr>
          <w:sz w:val="24"/>
          <w:szCs w:val="24"/>
          <w:lang w:val="en-US"/>
        </w:rPr>
        <w:t>)</w:t>
      </w:r>
      <w:r w:rsidR="00071057" w:rsidRPr="00F271C1">
        <w:rPr>
          <w:sz w:val="24"/>
          <w:szCs w:val="24"/>
          <w:lang w:val="en-US"/>
        </w:rPr>
        <w:t xml:space="preserve">. </w:t>
      </w:r>
      <w:r w:rsidR="00DF5F25" w:rsidRPr="00F271C1">
        <w:rPr>
          <w:sz w:val="24"/>
          <w:szCs w:val="24"/>
          <w:lang w:val="en-US"/>
        </w:rPr>
        <w:t>I</w:t>
      </w:r>
      <w:r w:rsidR="00071057" w:rsidRPr="00F271C1">
        <w:rPr>
          <w:sz w:val="24"/>
          <w:szCs w:val="24"/>
          <w:lang w:val="en-US"/>
        </w:rPr>
        <w:t>n order to get the KEY_SET_KEY the hacker has to get all 4 parts (otherwise he</w:t>
      </w:r>
      <w:r w:rsidR="00DF5F25" w:rsidRPr="00F271C1">
        <w:rPr>
          <w:sz w:val="24"/>
          <w:szCs w:val="24"/>
          <w:lang w:val="en-US"/>
        </w:rPr>
        <w:t xml:space="preserve"> </w:t>
      </w:r>
      <w:r w:rsidR="00071057" w:rsidRPr="00F271C1">
        <w:rPr>
          <w:sz w:val="24"/>
          <w:szCs w:val="24"/>
          <w:lang w:val="en-US"/>
        </w:rPr>
        <w:t>gets</w:t>
      </w:r>
      <w:r w:rsidR="00DF5F25" w:rsidRPr="00F271C1">
        <w:rPr>
          <w:sz w:val="24"/>
          <w:szCs w:val="24"/>
          <w:lang w:val="en-US"/>
        </w:rPr>
        <w:t xml:space="preserve"> </w:t>
      </w:r>
      <w:r w:rsidR="00071057" w:rsidRPr="00F271C1">
        <w:rPr>
          <w:sz w:val="24"/>
          <w:szCs w:val="24"/>
          <w:lang w:val="en-US"/>
        </w:rPr>
        <w:t xml:space="preserve">no information of </w:t>
      </w:r>
      <w:r w:rsidR="00372B65" w:rsidRPr="00F271C1">
        <w:rPr>
          <w:sz w:val="24"/>
          <w:szCs w:val="24"/>
          <w:lang w:val="en-US"/>
        </w:rPr>
        <w:t>t</w:t>
      </w:r>
      <w:r w:rsidR="00071057" w:rsidRPr="00F271C1">
        <w:rPr>
          <w:sz w:val="24"/>
          <w:szCs w:val="24"/>
          <w:lang w:val="en-US"/>
        </w:rPr>
        <w:t>he secret due to the perfect nature of SSS).</w:t>
      </w:r>
    </w:p>
    <w:p w:rsidR="00192609" w:rsidRPr="00F271C1" w:rsidRDefault="00BF7E7D" w:rsidP="00F271C1">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00192609" w:rsidRPr="00F271C1">
        <w:rPr>
          <w:sz w:val="24"/>
          <w:szCs w:val="24"/>
        </w:rPr>
        <w:t xml:space="preserve"> </w:t>
      </w:r>
      <w:r w:rsidRPr="00F271C1">
        <w:rPr>
          <w:sz w:val="24"/>
          <w:szCs w:val="24"/>
          <w:lang w:val="en-US"/>
        </w:rPr>
        <w:t>SSS are the user, device and the time mark</w:t>
      </w:r>
      <w:r w:rsidR="00192609" w:rsidRPr="00F271C1">
        <w:rPr>
          <w:sz w:val="24"/>
          <w:szCs w:val="24"/>
        </w:rPr>
        <w:t xml:space="preserve">. </w:t>
      </w:r>
      <w:r w:rsidRPr="00F271C1">
        <w:rPr>
          <w:sz w:val="24"/>
          <w:szCs w:val="24"/>
          <w:lang w:val="en-US"/>
        </w:rPr>
        <w:t>The user share</w:t>
      </w:r>
      <w:r w:rsidR="00192609" w:rsidRPr="00F271C1">
        <w:rPr>
          <w:sz w:val="24"/>
          <w:szCs w:val="24"/>
        </w:rPr>
        <w:t xml:space="preserve"> </w:t>
      </w:r>
      <w:r w:rsidR="00192609"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15pt" o:ole="">
            <v:imagedata r:id="rId7" o:title=""/>
          </v:shape>
          <o:OLEObject Type="Embed" ProgID="Equation.3" ShapeID="_x0000_i1025" DrawAspect="Content" ObjectID="_1515349750" r:id="rId8"/>
        </w:object>
      </w:r>
      <w:r w:rsidR="002C543D" w:rsidRPr="00F271C1">
        <w:rPr>
          <w:sz w:val="24"/>
          <w:szCs w:val="24"/>
        </w:rPr>
        <w:fldChar w:fldCharType="begin"/>
      </w:r>
      <w:r w:rsidR="00192609" w:rsidRPr="00F271C1">
        <w:rPr>
          <w:sz w:val="24"/>
          <w:szCs w:val="24"/>
        </w:rPr>
        <w:instrText xml:space="preserve"> QUOTE </w:instrText>
      </w:r>
      <w:r w:rsidR="008930CC" w:rsidRPr="002C543D">
        <w:rPr>
          <w:position w:val="-6"/>
          <w:sz w:val="24"/>
          <w:szCs w:val="24"/>
        </w:rPr>
        <w:pict>
          <v:shape id="_x0000_i1026" type="#_x0000_t75" style="width:28.7pt;height:14.15pt" equationxml="&lt;">
            <v:imagedata r:id="rId9" o:title="" chromakey="white"/>
          </v:shape>
        </w:pict>
      </w:r>
      <w:r w:rsidR="00192609" w:rsidRPr="00F271C1">
        <w:rPr>
          <w:sz w:val="24"/>
          <w:szCs w:val="24"/>
        </w:rPr>
        <w:instrText xml:space="preserve"> </w:instrText>
      </w:r>
      <w:r w:rsidR="002C543D" w:rsidRPr="00F271C1">
        <w:rPr>
          <w:sz w:val="24"/>
          <w:szCs w:val="24"/>
        </w:rPr>
        <w:fldChar w:fldCharType="end"/>
      </w:r>
      <w:r w:rsidR="00192609" w:rsidRPr="00F271C1">
        <w:rPr>
          <w:sz w:val="24"/>
          <w:szCs w:val="24"/>
        </w:rPr>
        <w:t xml:space="preserve"> </w:t>
      </w:r>
      <w:r w:rsidRPr="00F271C1">
        <w:rPr>
          <w:sz w:val="24"/>
          <w:szCs w:val="24"/>
          <w:lang w:val="en-US"/>
        </w:rPr>
        <w:t>is computed based on the</w:t>
      </w:r>
      <w:r w:rsidR="00192609" w:rsidRPr="00F271C1">
        <w:rPr>
          <w:sz w:val="24"/>
          <w:szCs w:val="24"/>
        </w:rPr>
        <w:t xml:space="preserve"> </w:t>
      </w:r>
      <w:r w:rsidR="00192609" w:rsidRPr="00E25BC5">
        <w:rPr>
          <w:rFonts w:eastAsia="Times New Roman"/>
          <w:position w:val="-6"/>
          <w:sz w:val="24"/>
          <w:szCs w:val="24"/>
          <w:lang w:val="ru-RU" w:eastAsia="ru-RU"/>
        </w:rPr>
        <w:object w:dxaOrig="495" w:dyaOrig="285">
          <v:shape id="_x0000_i1027" type="#_x0000_t75" style="width:24.85pt;height:14.15pt" o:ole="">
            <v:imagedata r:id="rId10" o:title=""/>
          </v:shape>
          <o:OLEObject Type="Embed" ProgID="Equation.3" ShapeID="_x0000_i1027" DrawAspect="Content" ObjectID="_1515349751" r:id="rId11"/>
        </w:object>
      </w:r>
      <w:r w:rsidR="002C543D" w:rsidRPr="00F271C1">
        <w:rPr>
          <w:b/>
          <w:sz w:val="24"/>
          <w:szCs w:val="24"/>
        </w:rPr>
        <w:fldChar w:fldCharType="begin"/>
      </w:r>
      <w:r w:rsidR="00192609" w:rsidRPr="00F271C1">
        <w:rPr>
          <w:b/>
          <w:sz w:val="24"/>
          <w:szCs w:val="24"/>
        </w:rPr>
        <w:instrText xml:space="preserve"> QUOTE </w:instrText>
      </w:r>
      <w:r w:rsidR="008930CC" w:rsidRPr="002C543D">
        <w:rPr>
          <w:position w:val="-6"/>
          <w:sz w:val="24"/>
          <w:szCs w:val="24"/>
        </w:rPr>
        <w:pict>
          <v:shape id="_x0000_i1028" type="#_x0000_t75" style="width:22.7pt;height:14.15pt" equationxml="&lt;">
            <v:imagedata r:id="rId12" o:title="" chromakey="white"/>
          </v:shape>
        </w:pict>
      </w:r>
      <w:r w:rsidR="00192609" w:rsidRPr="00F271C1">
        <w:rPr>
          <w:b/>
          <w:sz w:val="24"/>
          <w:szCs w:val="24"/>
        </w:rPr>
        <w:instrText xml:space="preserve"> </w:instrText>
      </w:r>
      <w:r w:rsidR="002C543D" w:rsidRPr="00F271C1">
        <w:rPr>
          <w:b/>
          <w:sz w:val="24"/>
          <w:szCs w:val="24"/>
        </w:rPr>
        <w:fldChar w:fldCharType="end"/>
      </w:r>
      <w:r w:rsidR="00192609"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00192609" w:rsidRPr="00F271C1">
        <w:rPr>
          <w:sz w:val="24"/>
          <w:szCs w:val="24"/>
        </w:rPr>
        <w:t xml:space="preserve"> </w:t>
      </w:r>
      <w:r w:rsidR="00192609" w:rsidRPr="00E25BC5">
        <w:rPr>
          <w:rFonts w:eastAsia="Times New Roman"/>
          <w:position w:val="-10"/>
          <w:sz w:val="24"/>
          <w:szCs w:val="24"/>
          <w:lang w:val="ru-RU" w:eastAsia="ru-RU"/>
        </w:rPr>
        <w:object w:dxaOrig="900" w:dyaOrig="315">
          <v:shape id="_x0000_i1029" type="#_x0000_t75" style="width:45pt;height:15.85pt" o:ole="">
            <v:imagedata r:id="rId13" o:title=""/>
          </v:shape>
          <o:OLEObject Type="Embed" ProgID="Equation.3" ShapeID="_x0000_i1029" DrawAspect="Content" ObjectID="_1515349752" r:id="rId14"/>
        </w:object>
      </w:r>
      <w:r w:rsidRPr="00F271C1">
        <w:rPr>
          <w:sz w:val="24"/>
          <w:szCs w:val="24"/>
        </w:rPr>
        <w:t xml:space="preserve"> </w:t>
      </w:r>
      <w:r w:rsidRPr="00F271C1">
        <w:rPr>
          <w:sz w:val="24"/>
          <w:szCs w:val="24"/>
          <w:lang w:val="en-US"/>
        </w:rPr>
        <w:t>and</w:t>
      </w:r>
      <w:r w:rsidR="00192609" w:rsidRPr="00F271C1">
        <w:rPr>
          <w:sz w:val="24"/>
          <w:szCs w:val="24"/>
        </w:rPr>
        <w:t xml:space="preserve"> </w:t>
      </w:r>
      <w:r w:rsidRPr="00E25BC5">
        <w:rPr>
          <w:rFonts w:eastAsia="Times New Roman"/>
          <w:position w:val="-12"/>
          <w:sz w:val="24"/>
          <w:szCs w:val="24"/>
          <w:lang w:val="ru-RU" w:eastAsia="ru-RU"/>
        </w:rPr>
        <w:object w:dxaOrig="3120" w:dyaOrig="360">
          <v:shape id="_x0000_i1030" type="#_x0000_t75" style="width:156pt;height:18pt" o:ole="">
            <v:imagedata r:id="rId15" o:title=""/>
          </v:shape>
          <o:OLEObject Type="Embed" ProgID="Equation.DSMT4" ShapeID="_x0000_i1030" DrawAspect="Content" ObjectID="_1515349753" r:id="rId16"/>
        </w:object>
      </w:r>
      <w:r w:rsidR="002C543D" w:rsidRPr="00F271C1">
        <w:rPr>
          <w:sz w:val="24"/>
          <w:szCs w:val="24"/>
        </w:rPr>
        <w:fldChar w:fldCharType="begin"/>
      </w:r>
      <w:r w:rsidR="00192609" w:rsidRPr="00F271C1">
        <w:rPr>
          <w:sz w:val="24"/>
          <w:szCs w:val="24"/>
        </w:rPr>
        <w:instrText xml:space="preserve"> QUOTE </w:instrText>
      </w:r>
      <w:r w:rsidR="008930CC" w:rsidRPr="002C543D">
        <w:rPr>
          <w:position w:val="-6"/>
          <w:sz w:val="24"/>
          <w:szCs w:val="24"/>
        </w:rPr>
        <w:pict>
          <v:shape id="_x0000_i1031" type="#_x0000_t75" style="width:146.15pt;height:14.15pt" equationxml="&lt;">
            <v:imagedata r:id="rId17" o:title="" chromakey="white"/>
          </v:shape>
        </w:pict>
      </w:r>
      <w:r w:rsidR="00192609" w:rsidRPr="00F271C1">
        <w:rPr>
          <w:sz w:val="24"/>
          <w:szCs w:val="24"/>
        </w:rPr>
        <w:instrText xml:space="preserve"> </w:instrText>
      </w:r>
      <w:r w:rsidR="002C543D" w:rsidRPr="00F271C1">
        <w:rPr>
          <w:sz w:val="24"/>
          <w:szCs w:val="24"/>
        </w:rPr>
        <w:fldChar w:fldCharType="end"/>
      </w:r>
      <w:r w:rsidRPr="00F271C1">
        <w:rPr>
          <w:sz w:val="24"/>
          <w:szCs w:val="24"/>
        </w:rPr>
        <w:t xml:space="preserve">, </w:t>
      </w:r>
      <w:r w:rsidRPr="00F271C1">
        <w:rPr>
          <w:sz w:val="24"/>
          <w:szCs w:val="24"/>
          <w:lang w:val="en-US"/>
        </w:rPr>
        <w:t>where</w:t>
      </w:r>
      <w:r w:rsidR="00192609" w:rsidRPr="00F271C1">
        <w:rPr>
          <w:sz w:val="24"/>
          <w:szCs w:val="24"/>
        </w:rPr>
        <w:t xml:space="preserve"> </w:t>
      </w:r>
      <w:r w:rsidR="00192609" w:rsidRPr="00E25BC5">
        <w:rPr>
          <w:rFonts w:eastAsia="Times New Roman"/>
          <w:position w:val="-10"/>
          <w:sz w:val="24"/>
          <w:szCs w:val="24"/>
          <w:lang w:val="ru-RU" w:eastAsia="ru-RU"/>
        </w:rPr>
        <w:object w:dxaOrig="240" w:dyaOrig="315">
          <v:shape id="_x0000_i1032" type="#_x0000_t75" style="width:12pt;height:15.85pt" o:ole="">
            <v:imagedata r:id="rId18" o:title=""/>
          </v:shape>
          <o:OLEObject Type="Embed" ProgID="Equation.3" ShapeID="_x0000_i1032" DrawAspect="Content" ObjectID="_1515349754" r:id="rId19"/>
        </w:object>
      </w:r>
      <w:r w:rsidR="002C543D" w:rsidRPr="00F271C1">
        <w:rPr>
          <w:b/>
          <w:sz w:val="24"/>
          <w:szCs w:val="24"/>
        </w:rPr>
        <w:fldChar w:fldCharType="begin"/>
      </w:r>
      <w:r w:rsidR="00192609" w:rsidRPr="00F271C1">
        <w:rPr>
          <w:b/>
          <w:sz w:val="24"/>
          <w:szCs w:val="24"/>
        </w:rPr>
        <w:instrText xml:space="preserve"> QUOTE </w:instrText>
      </w:r>
      <w:r w:rsidR="008930CC" w:rsidRPr="002C543D">
        <w:rPr>
          <w:position w:val="-6"/>
          <w:sz w:val="24"/>
          <w:szCs w:val="24"/>
        </w:rPr>
        <w:pict>
          <v:shape id="_x0000_i1033" type="#_x0000_t75" style="width:6.85pt;height:14.15pt" equationxml="&lt;">
            <v:imagedata r:id="rId20" o:title="" chromakey="white"/>
          </v:shape>
        </w:pict>
      </w:r>
      <w:r w:rsidR="00192609" w:rsidRPr="00F271C1">
        <w:rPr>
          <w:b/>
          <w:sz w:val="24"/>
          <w:szCs w:val="24"/>
        </w:rPr>
        <w:instrText xml:space="preserve"> </w:instrText>
      </w:r>
      <w:r w:rsidR="002C543D" w:rsidRPr="00F271C1">
        <w:rPr>
          <w:b/>
          <w:sz w:val="24"/>
          <w:szCs w:val="24"/>
        </w:rPr>
        <w:fldChar w:fldCharType="end"/>
      </w:r>
      <w:r w:rsidR="00192609" w:rsidRPr="00F271C1">
        <w:rPr>
          <w:sz w:val="24"/>
          <w:szCs w:val="24"/>
        </w:rPr>
        <w:t xml:space="preserve">– </w:t>
      </w:r>
      <w:r w:rsidRPr="00F271C1">
        <w:rPr>
          <w:sz w:val="24"/>
          <w:szCs w:val="24"/>
          <w:lang w:val="en-US"/>
        </w:rPr>
        <w:t>is a one-way function that transforms the data into the string of the desired length</w:t>
      </w:r>
      <w:r w:rsidR="00192609" w:rsidRPr="00F271C1">
        <w:rPr>
          <w:sz w:val="24"/>
          <w:szCs w:val="24"/>
        </w:rPr>
        <w:t xml:space="preserve">: </w:t>
      </w:r>
    </w:p>
    <w:p w:rsidR="00192609" w:rsidRPr="00F271C1" w:rsidRDefault="00192609" w:rsidP="00F271C1">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15pt;height:38.15pt" o:ole="">
            <v:imagedata r:id="rId21" o:title=""/>
          </v:shape>
          <o:OLEObject Type="Embed" ProgID="Equation.3" ShapeID="_x0000_i1034" DrawAspect="Content" ObjectID="_1515349755" r:id="rId22"/>
        </w:object>
      </w:r>
    </w:p>
    <w:p w:rsidR="00192609" w:rsidRPr="00F271C1" w:rsidRDefault="00BF7E7D" w:rsidP="00F271C1">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00192609" w:rsidRPr="00F271C1">
        <w:rPr>
          <w:sz w:val="24"/>
          <w:szCs w:val="24"/>
        </w:rPr>
        <w:t>:</w:t>
      </w:r>
    </w:p>
    <w:p w:rsidR="00192609" w:rsidRPr="00F271C1" w:rsidRDefault="00192609" w:rsidP="00F271C1">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15pt;height:21pt" o:ole="">
            <v:imagedata r:id="rId23" o:title=""/>
          </v:shape>
          <o:OLEObject Type="Embed" ProgID="Equation.3" ShapeID="_x0000_i1035" DrawAspect="Content" ObjectID="_1515349756" r:id="rId24"/>
        </w:object>
      </w:r>
    </w:p>
    <w:p w:rsidR="00192609" w:rsidRPr="00E25BC5" w:rsidRDefault="004F6233" w:rsidP="00E25BC5">
      <w:pPr>
        <w:pStyle w:val="PargrafodaLista"/>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r w:rsidR="00192609" w:rsidRPr="00F271C1">
        <w:rPr>
          <w:sz w:val="24"/>
          <w:szCs w:val="24"/>
        </w:rPr>
        <w:t>.</w:t>
      </w:r>
    </w:p>
    <w:p w:rsidR="00071057" w:rsidRPr="001109CA" w:rsidRDefault="00E25BC5" w:rsidP="00F271C1">
      <w:pPr>
        <w:spacing w:after="200" w:line="276" w:lineRule="auto"/>
        <w:ind w:left="360"/>
        <w:rPr>
          <w:b/>
          <w:sz w:val="24"/>
          <w:szCs w:val="24"/>
          <w:lang w:val="en-US"/>
        </w:rPr>
      </w:pPr>
      <w:r>
        <w:rPr>
          <w:sz w:val="24"/>
          <w:szCs w:val="24"/>
          <w:lang w:val="en-US"/>
        </w:rPr>
        <w:t xml:space="preserve">4. </w:t>
      </w:r>
      <w:r w:rsidR="00071057" w:rsidRPr="001109CA">
        <w:rPr>
          <w:b/>
          <w:sz w:val="24"/>
          <w:szCs w:val="24"/>
          <w:lang w:val="en-US"/>
        </w:rPr>
        <w:t>MOS (</w:t>
      </w:r>
      <w:commentRangeStart w:id="235"/>
      <w:r w:rsidR="00071057" w:rsidRPr="001109CA">
        <w:rPr>
          <w:b/>
          <w:sz w:val="24"/>
          <w:szCs w:val="24"/>
          <w:lang w:val="en-US"/>
        </w:rPr>
        <w:t>description</w:t>
      </w:r>
      <w:commentRangeEnd w:id="235"/>
      <w:r w:rsidR="0026503C">
        <w:rPr>
          <w:rStyle w:val="Refdecomentrio"/>
        </w:rPr>
        <w:commentReference w:id="235"/>
      </w:r>
      <w:r w:rsidR="00071057" w:rsidRPr="001109CA">
        <w:rPr>
          <w:b/>
          <w:sz w:val="24"/>
          <w:szCs w:val="24"/>
          <w:lang w:val="en-US"/>
        </w:rPr>
        <w:t>)</w:t>
      </w:r>
    </w:p>
    <w:p w:rsidR="003B7F3D" w:rsidRPr="008700BD" w:rsidRDefault="003B7F3D" w:rsidP="008700BD">
      <w:pPr>
        <w:spacing w:after="200" w:line="276" w:lineRule="auto"/>
        <w:ind w:left="360"/>
        <w:rPr>
          <w:ins w:id="236" w:author="thiago Pereira" w:date="2016-01-23T15:11:00Z"/>
          <w:sz w:val="24"/>
          <w:szCs w:val="24"/>
          <w:lang w:val="en-US"/>
        </w:rPr>
      </w:pPr>
      <w:ins w:id="237" w:author="thiago Pereira" w:date="2016-01-23T15:11:00Z">
        <w:r w:rsidRPr="008700BD">
          <w:rPr>
            <w:sz w:val="24"/>
            <w:szCs w:val="24"/>
            <w:lang w:val="en-US"/>
          </w:rPr>
          <w:t>In the context of anomaly-based schemes</w:t>
        </w:r>
      </w:ins>
      <w:ins w:id="238" w:author="thiago Pereira" w:date="2016-01-23T15:25:00Z">
        <w:r w:rsidR="00282F2F" w:rsidRPr="008700BD">
          <w:rPr>
            <w:sz w:val="24"/>
            <w:szCs w:val="24"/>
            <w:lang w:val="en-US"/>
          </w:rPr>
          <w:t xml:space="preserve"> for attack detection</w:t>
        </w:r>
      </w:ins>
      <w:ins w:id="239" w:author="thiago Pereira" w:date="2016-01-23T15:11:00Z">
        <w:r w:rsidRPr="008700BD">
          <w:rPr>
            <w:sz w:val="24"/>
            <w:szCs w:val="24"/>
            <w:lang w:val="en-US"/>
          </w:rPr>
          <w:t xml:space="preserve">, the proposed </w:t>
        </w:r>
      </w:ins>
      <w:ins w:id="240" w:author="thiago Pereira" w:date="2016-01-23T15:25:00Z">
        <w:r w:rsidR="00282F2F" w:rsidRPr="008700BD">
          <w:rPr>
            <w:sz w:val="24"/>
            <w:szCs w:val="24"/>
            <w:lang w:val="en-US"/>
          </w:rPr>
          <w:t>behavioral</w:t>
        </w:r>
      </w:ins>
      <w:ins w:id="241" w:author="thiago Pereira" w:date="2016-01-23T15:11:00Z">
        <w:r w:rsidRPr="008700BD">
          <w:rPr>
            <w:sz w:val="24"/>
            <w:szCs w:val="24"/>
            <w:lang w:val="en-US"/>
          </w:rPr>
          <w:t xml:space="preserve"> analysis algorithm applies signal processing techniques, such as Principal Component Analyis and Model Order Selection schemes</w:t>
        </w:r>
      </w:ins>
      <w:ins w:id="242" w:author="thiago Pereira" w:date="2016-01-24T10:32:00Z">
        <w:r w:rsidR="00561A25">
          <w:rPr>
            <w:sz w:val="24"/>
            <w:szCs w:val="24"/>
            <w:lang w:val="en-US"/>
          </w:rPr>
          <w:t xml:space="preserve"> [18]</w:t>
        </w:r>
      </w:ins>
      <w:ins w:id="243" w:author="thiago Pereira" w:date="2016-01-23T15:11:00Z">
        <w:r w:rsidRPr="008700BD">
          <w:rPr>
            <w:sz w:val="24"/>
            <w:szCs w:val="24"/>
            <w:lang w:val="en-US"/>
          </w:rPr>
          <w:t xml:space="preserve">, for automatic identification of attacks or malicious behaviors. Additionally, </w:t>
        </w:r>
      </w:ins>
      <w:ins w:id="244" w:author="thiago Pereira" w:date="2016-01-23T15:27:00Z">
        <w:r w:rsidR="00282F2F" w:rsidRPr="008700BD">
          <w:rPr>
            <w:sz w:val="24"/>
            <w:szCs w:val="24"/>
            <w:lang w:val="en-US"/>
          </w:rPr>
          <w:t>similarity analysis</w:t>
        </w:r>
      </w:ins>
      <w:ins w:id="245" w:author="thiago Pereira" w:date="2016-01-23T15:11:00Z">
        <w:r w:rsidRPr="008700BD">
          <w:rPr>
            <w:sz w:val="24"/>
            <w:szCs w:val="24"/>
            <w:lang w:val="en-US"/>
          </w:rPr>
          <w:t xml:space="preserve"> techniques can be used to obtain detailed information about the malicious behavior, making possible to identify patterns</w:t>
        </w:r>
      </w:ins>
      <w:ins w:id="246" w:author="thiago Pereira" w:date="2016-01-23T15:28:00Z">
        <w:r w:rsidR="00282F2F" w:rsidRPr="008700BD">
          <w:rPr>
            <w:sz w:val="24"/>
            <w:szCs w:val="24"/>
            <w:lang w:val="en-US"/>
          </w:rPr>
          <w:t xml:space="preserve"> and their</w:t>
        </w:r>
      </w:ins>
      <w:ins w:id="247" w:author="thiago Pereira" w:date="2016-01-23T15:29:00Z">
        <w:r w:rsidR="00282F2F" w:rsidRPr="008700BD">
          <w:rPr>
            <w:sz w:val="24"/>
            <w:szCs w:val="24"/>
            <w:lang w:val="en-US"/>
          </w:rPr>
          <w:t xml:space="preserve"> time or location,</w:t>
        </w:r>
      </w:ins>
      <w:ins w:id="248" w:author="thiago Pereira" w:date="2016-01-23T15:11:00Z">
        <w:r w:rsidRPr="008700BD">
          <w:rPr>
            <w:sz w:val="24"/>
            <w:szCs w:val="24"/>
            <w:lang w:val="en-US"/>
          </w:rPr>
          <w:t xml:space="preserve"> and obtain the necessary information for performing reactive and proactive actions against possible threats.</w:t>
        </w:r>
      </w:ins>
    </w:p>
    <w:p w:rsidR="003B7F3D" w:rsidRPr="008700BD" w:rsidRDefault="003B7F3D" w:rsidP="008700BD">
      <w:pPr>
        <w:spacing w:after="200" w:line="276" w:lineRule="auto"/>
        <w:ind w:left="360"/>
        <w:rPr>
          <w:ins w:id="249" w:author="thiago Pereira" w:date="2016-01-23T15:11:00Z"/>
          <w:sz w:val="24"/>
          <w:szCs w:val="24"/>
          <w:lang w:val="en-US"/>
        </w:rPr>
      </w:pPr>
      <w:ins w:id="250" w:author="thiago Pereira" w:date="2016-01-23T15:11:00Z">
        <w:r w:rsidRPr="008700BD">
          <w:rPr>
            <w:sz w:val="24"/>
            <w:szCs w:val="24"/>
            <w:lang w:val="en-US"/>
          </w:rPr>
          <w:t xml:space="preserve">Therefore, the </w:t>
        </w:r>
      </w:ins>
      <w:ins w:id="251" w:author="thiago Pereira" w:date="2016-01-24T10:40:00Z">
        <w:r w:rsidR="008E4D60">
          <w:rPr>
            <w:sz w:val="24"/>
            <w:szCs w:val="24"/>
            <w:lang w:val="en-US"/>
          </w:rPr>
          <w:t>necessary features</w:t>
        </w:r>
      </w:ins>
      <w:ins w:id="252" w:author="thiago Pereira" w:date="2016-01-23T15:11:00Z">
        <w:r w:rsidRPr="008700BD">
          <w:rPr>
            <w:sz w:val="24"/>
            <w:szCs w:val="24"/>
            <w:lang w:val="en-US"/>
          </w:rPr>
          <w:t xml:space="preserve"> </w:t>
        </w:r>
      </w:ins>
      <w:ins w:id="253" w:author="thiago Pereira" w:date="2016-01-23T15:29:00Z">
        <w:r w:rsidR="00282F2F" w:rsidRPr="008700BD">
          <w:rPr>
            <w:sz w:val="24"/>
            <w:szCs w:val="24"/>
            <w:lang w:val="en-US"/>
          </w:rPr>
          <w:t>can be</w:t>
        </w:r>
      </w:ins>
      <w:ins w:id="254" w:author="thiago Pereira" w:date="2016-01-23T15:11:00Z">
        <w:r w:rsidRPr="008700BD">
          <w:rPr>
            <w:sz w:val="24"/>
            <w:szCs w:val="24"/>
            <w:lang w:val="en-US"/>
          </w:rPr>
          <w:t xml:space="preserve"> extracted from the </w:t>
        </w:r>
      </w:ins>
      <w:ins w:id="255" w:author="thiago Pereira" w:date="2016-01-24T10:40:00Z">
        <w:r w:rsidR="008E4D60" w:rsidRPr="008E4D60">
          <w:rPr>
            <w:sz w:val="24"/>
            <w:szCs w:val="24"/>
            <w:lang w:val="en-US"/>
          </w:rPr>
          <w:t>user</w:t>
        </w:r>
        <w:r w:rsidR="00857AAB">
          <w:rPr>
            <w:sz w:val="24"/>
            <w:szCs w:val="24"/>
            <w:lang w:val="en-US"/>
          </w:rPr>
          <w:t xml:space="preserve"> operatio</w:t>
        </w:r>
      </w:ins>
      <w:ins w:id="256" w:author="thiago Pereira" w:date="2016-01-24T10:41:00Z">
        <w:r w:rsidR="00857AAB">
          <w:rPr>
            <w:sz w:val="24"/>
            <w:szCs w:val="24"/>
            <w:lang w:val="en-US"/>
          </w:rPr>
          <w:t>n</w:t>
        </w:r>
      </w:ins>
      <w:ins w:id="257" w:author="thiago Pereira" w:date="2016-01-24T10:40:00Z">
        <w:r w:rsidR="008E4D60" w:rsidRPr="008E4D60">
          <w:rPr>
            <w:sz w:val="24"/>
            <w:szCs w:val="24"/>
            <w:lang w:val="en-US"/>
          </w:rPr>
          <w:t xml:space="preserve"> </w:t>
        </w:r>
      </w:ins>
      <w:ins w:id="258" w:author="thiago Pereira" w:date="2016-01-23T15:11:00Z">
        <w:r w:rsidRPr="008E4D60">
          <w:rPr>
            <w:sz w:val="24"/>
            <w:szCs w:val="24"/>
            <w:lang w:val="en-US"/>
          </w:rPr>
          <w:t>log</w:t>
        </w:r>
        <w:r w:rsidRPr="008700BD">
          <w:rPr>
            <w:sz w:val="24"/>
            <w:szCs w:val="24"/>
            <w:lang w:val="en-US"/>
          </w:rPr>
          <w:t>, in order to obtain useful features that shall be modeled as matrices</w:t>
        </w:r>
      </w:ins>
      <w:ins w:id="259" w:author="thiago Pereira" w:date="2016-01-24T10:42:00Z">
        <w:r w:rsidR="00857AAB">
          <w:rPr>
            <w:sz w:val="24"/>
            <w:szCs w:val="24"/>
            <w:lang w:val="en-US"/>
          </w:rPr>
          <w:t>,</w:t>
        </w:r>
      </w:ins>
      <w:ins w:id="260" w:author="thiago Pereira" w:date="2016-01-23T15:11:00Z">
        <w:r w:rsidRPr="008700BD">
          <w:rPr>
            <w:sz w:val="24"/>
            <w:szCs w:val="24"/>
            <w:lang w:val="en-US"/>
          </w:rPr>
          <w:t xml:space="preserve"> </w:t>
        </w:r>
      </w:ins>
      <w:ins w:id="261" w:author="thiago Pereira" w:date="2016-01-24T10:42:00Z">
        <w:r w:rsidR="00857AAB">
          <w:rPr>
            <w:sz w:val="24"/>
            <w:szCs w:val="24"/>
            <w:lang w:val="en-US"/>
          </w:rPr>
          <w:t xml:space="preserve">which </w:t>
        </w:r>
      </w:ins>
      <w:ins w:id="262" w:author="thiago Pereira" w:date="2016-01-23T15:11:00Z">
        <w:r w:rsidRPr="008700BD">
          <w:rPr>
            <w:sz w:val="24"/>
            <w:szCs w:val="24"/>
            <w:lang w:val="en-US"/>
          </w:rPr>
          <w:t xml:space="preserve">represents a signal superposition containing noise, legitimate and malicious </w:t>
        </w:r>
      </w:ins>
      <w:ins w:id="263" w:author="thiago Pereira" w:date="2016-01-24T10:42:00Z">
        <w:r w:rsidR="00857AAB">
          <w:rPr>
            <w:sz w:val="24"/>
            <w:szCs w:val="24"/>
            <w:lang w:val="en-US"/>
          </w:rPr>
          <w:t>behavior</w:t>
        </w:r>
      </w:ins>
      <w:ins w:id="264" w:author="thiago Pereira" w:date="2016-01-24T10:32:00Z">
        <w:r w:rsidR="00561A25">
          <w:rPr>
            <w:sz w:val="24"/>
            <w:szCs w:val="24"/>
            <w:lang w:val="en-US"/>
          </w:rPr>
          <w:t xml:space="preserve"> [18]</w:t>
        </w:r>
      </w:ins>
      <w:ins w:id="265" w:author="thiago Pereira" w:date="2016-01-23T15:11:00Z">
        <w:r w:rsidRPr="008700BD">
          <w:rPr>
            <w:sz w:val="24"/>
            <w:szCs w:val="24"/>
            <w:lang w:val="en-US"/>
          </w:rPr>
          <w:t xml:space="preserve">. </w:t>
        </w:r>
      </w:ins>
      <w:ins w:id="266" w:author="thiago Pereira" w:date="2016-01-23T15:30:00Z">
        <w:r w:rsidR="00282F2F" w:rsidRPr="008700BD">
          <w:rPr>
            <w:sz w:val="24"/>
            <w:szCs w:val="24"/>
            <w:lang w:val="en-US"/>
          </w:rPr>
          <w:t xml:space="preserve"> </w:t>
        </w:r>
      </w:ins>
      <w:ins w:id="267" w:author="thiago Pereira" w:date="2016-01-23T15:11:00Z">
        <w:r w:rsidRPr="008700BD">
          <w:rPr>
            <w:sz w:val="24"/>
            <w:szCs w:val="24"/>
            <w:lang w:val="en-US"/>
          </w:rPr>
          <w:t>From the extracted features</w:t>
        </w:r>
      </w:ins>
      <w:ins w:id="268" w:author="thiago Pereira" w:date="2016-01-24T10:43:00Z">
        <w:r w:rsidR="00857AAB">
          <w:rPr>
            <w:sz w:val="24"/>
            <w:szCs w:val="24"/>
            <w:lang w:val="en-US"/>
          </w:rPr>
          <w:t>,</w:t>
        </w:r>
      </w:ins>
      <w:ins w:id="269" w:author="thiago Pereira" w:date="2016-01-23T15:11:00Z">
        <w:r w:rsidRPr="008700BD">
          <w:rPr>
            <w:sz w:val="24"/>
            <w:szCs w:val="24"/>
            <w:lang w:val="en-US"/>
          </w:rPr>
          <w:t xml:space="preserve"> shall be performed the behavioral evaluation for identification of abnormalities over time, such as outstanding abnormalities or less expressive variations on the observed behavior. For this analysis we adopts the eigenvalue analysis based on covariance and correlation, </w:t>
        </w:r>
      </w:ins>
      <w:ins w:id="270" w:author="thiago Pereira" w:date="2016-01-24T10:43:00Z">
        <w:r w:rsidR="00857AAB">
          <w:rPr>
            <w:sz w:val="24"/>
            <w:szCs w:val="24"/>
            <w:lang w:val="en-US"/>
          </w:rPr>
          <w:t>in order to</w:t>
        </w:r>
      </w:ins>
      <w:ins w:id="271" w:author="thiago Pereira" w:date="2016-01-23T15:11:00Z">
        <w:r w:rsidRPr="008700BD">
          <w:rPr>
            <w:sz w:val="24"/>
            <w:szCs w:val="24"/>
            <w:lang w:val="en-US"/>
          </w:rPr>
          <w:t xml:space="preserve"> highlight behavior changing that shall be used as input for attack detection through Model Order Selection schemes</w:t>
        </w:r>
      </w:ins>
      <w:ins w:id="272" w:author="thiago Pereira" w:date="2016-01-24T10:44:00Z">
        <w:r w:rsidR="00857AAB">
          <w:rPr>
            <w:sz w:val="24"/>
            <w:szCs w:val="24"/>
            <w:lang w:val="en-US"/>
          </w:rPr>
          <w:t xml:space="preserve"> [18]</w:t>
        </w:r>
      </w:ins>
      <w:ins w:id="273" w:author="thiago Pereira" w:date="2016-01-23T15:11:00Z">
        <w:r w:rsidRPr="008700BD">
          <w:rPr>
            <w:sz w:val="24"/>
            <w:szCs w:val="24"/>
            <w:lang w:val="en-US"/>
          </w:rPr>
          <w:t>.</w:t>
        </w:r>
      </w:ins>
    </w:p>
    <w:p w:rsidR="003B7F3D" w:rsidRDefault="003B7F3D" w:rsidP="008700BD">
      <w:pPr>
        <w:spacing w:after="200" w:line="276" w:lineRule="auto"/>
        <w:ind w:left="360"/>
        <w:rPr>
          <w:ins w:id="274" w:author="thiago Pereira" w:date="2016-01-23T16:53:00Z"/>
          <w:sz w:val="24"/>
          <w:szCs w:val="24"/>
          <w:lang w:val="en-US"/>
        </w:rPr>
      </w:pPr>
      <w:ins w:id="275" w:author="thiago Pereira" w:date="2016-01-23T15:11:00Z">
        <w:r w:rsidRPr="008700BD">
          <w:rPr>
            <w:sz w:val="24"/>
            <w:szCs w:val="24"/>
            <w:lang w:val="en-US"/>
          </w:rPr>
          <w:t xml:space="preserve">The selected Model Order Selection scheme detects the attack occurrences, that can be enriched  by </w:t>
        </w:r>
      </w:ins>
      <w:ins w:id="276" w:author="thiago Pereira" w:date="2016-01-24T10:33:00Z">
        <w:r w:rsidR="00561A25" w:rsidRPr="008700BD">
          <w:rPr>
            <w:sz w:val="24"/>
            <w:szCs w:val="24"/>
            <w:lang w:val="en-US"/>
          </w:rPr>
          <w:t>techniques</w:t>
        </w:r>
      </w:ins>
      <w:ins w:id="277" w:author="thiago Pereira" w:date="2016-01-23T15:11:00Z">
        <w:r w:rsidRPr="008700BD">
          <w:rPr>
            <w:sz w:val="24"/>
            <w:szCs w:val="24"/>
            <w:lang w:val="en-US"/>
          </w:rPr>
          <w:t xml:space="preserve"> to extract detailed information of the detected attack. For detailed information extraction and attack identification</w:t>
        </w:r>
      </w:ins>
      <w:ins w:id="278" w:author="thiago Pereira" w:date="2016-01-24T10:46:00Z">
        <w:r w:rsidR="0099594D">
          <w:rPr>
            <w:sz w:val="24"/>
            <w:szCs w:val="24"/>
            <w:lang w:val="en-US"/>
          </w:rPr>
          <w:t>,</w:t>
        </w:r>
      </w:ins>
      <w:ins w:id="279" w:author="thiago Pereira" w:date="2016-01-23T15:11:00Z">
        <w:r w:rsidRPr="008700BD">
          <w:rPr>
            <w:sz w:val="24"/>
            <w:szCs w:val="24"/>
            <w:lang w:val="en-US"/>
          </w:rPr>
          <w:t xml:space="preserve"> we apply </w:t>
        </w:r>
      </w:ins>
      <w:ins w:id="280" w:author="thiago Pereira" w:date="2016-01-23T15:31:00Z">
        <w:r w:rsidR="00282F2F" w:rsidRPr="008700BD">
          <w:rPr>
            <w:sz w:val="24"/>
            <w:szCs w:val="24"/>
            <w:lang w:val="en-US"/>
          </w:rPr>
          <w:t xml:space="preserve">similarity analysis over </w:t>
        </w:r>
      </w:ins>
      <w:proofErr w:type="spellStart"/>
      <w:ins w:id="281" w:author="thiago Pereira" w:date="2016-01-23T15:11:00Z">
        <w:r w:rsidRPr="008700BD">
          <w:rPr>
            <w:sz w:val="24"/>
            <w:szCs w:val="24"/>
            <w:lang w:val="en-US"/>
          </w:rPr>
          <w:t>eigen</w:t>
        </w:r>
        <w:proofErr w:type="spellEnd"/>
        <w:r w:rsidRPr="008700BD">
          <w:rPr>
            <w:sz w:val="24"/>
            <w:szCs w:val="24"/>
            <w:lang w:val="en-US"/>
          </w:rPr>
          <w:t xml:space="preserve"> analysis for obtaining detailed information about accurate time</w:t>
        </w:r>
      </w:ins>
      <w:ins w:id="282" w:author="thiago Pereira" w:date="2016-01-23T15:31:00Z">
        <w:r w:rsidR="008700BD" w:rsidRPr="008700BD">
          <w:rPr>
            <w:sz w:val="24"/>
            <w:szCs w:val="24"/>
            <w:lang w:val="en-US"/>
          </w:rPr>
          <w:t>, location</w:t>
        </w:r>
      </w:ins>
      <w:ins w:id="283" w:author="thiago Pereira" w:date="2016-01-23T15:11:00Z">
        <w:r w:rsidRPr="008700BD">
          <w:rPr>
            <w:sz w:val="24"/>
            <w:szCs w:val="24"/>
            <w:lang w:val="en-US"/>
          </w:rPr>
          <w:t xml:space="preserve"> and attacker identification.</w:t>
        </w:r>
      </w:ins>
    </w:p>
    <w:p w:rsidR="003B7F3D" w:rsidRDefault="00B520A9" w:rsidP="009C7546">
      <w:pPr>
        <w:keepNext/>
        <w:keepLines/>
        <w:tabs>
          <w:tab w:val="left" w:pos="709"/>
        </w:tabs>
        <w:suppressAutoHyphens/>
        <w:spacing w:before="360" w:after="120"/>
        <w:ind w:left="360"/>
        <w:jc w:val="both"/>
        <w:outlineLvl w:val="0"/>
        <w:rPr>
          <w:ins w:id="284" w:author="thiago Pereira" w:date="2016-01-24T19:09:00Z"/>
          <w:rFonts w:eastAsia="Times New Roman"/>
          <w:kern w:val="28"/>
          <w:sz w:val="24"/>
          <w:szCs w:val="24"/>
          <w:lang w:val="en-US" w:eastAsia="ru-RU"/>
        </w:rPr>
      </w:pPr>
      <w:ins w:id="285" w:author="thiago Pereira" w:date="2016-01-24T19:02:00Z">
        <w:r>
          <w:rPr>
            <w:rFonts w:eastAsia="Times New Roman"/>
            <w:kern w:val="28"/>
            <w:sz w:val="24"/>
            <w:szCs w:val="24"/>
            <w:lang w:val="en-US" w:eastAsia="ru-RU"/>
          </w:rPr>
          <w:lastRenderedPageBreak/>
          <w:t xml:space="preserve">On </w:t>
        </w:r>
      </w:ins>
      <w:ins w:id="286" w:author="thiago Pereira" w:date="2016-01-24T19:01:00Z">
        <w:r>
          <w:rPr>
            <w:rFonts w:eastAsia="Times New Roman"/>
            <w:kern w:val="28"/>
            <w:sz w:val="24"/>
            <w:szCs w:val="24"/>
            <w:lang w:val="en-US" w:eastAsia="ru-RU"/>
          </w:rPr>
          <w:t>offline mode</w:t>
        </w:r>
      </w:ins>
      <w:ins w:id="287" w:author="thiago Pereira" w:date="2016-01-24T19:02:00Z">
        <w:r>
          <w:rPr>
            <w:rFonts w:eastAsia="Times New Roman"/>
            <w:kern w:val="28"/>
            <w:sz w:val="24"/>
            <w:szCs w:val="24"/>
            <w:lang w:val="en-US" w:eastAsia="ru-RU"/>
          </w:rPr>
          <w:t>,</w:t>
        </w:r>
      </w:ins>
      <w:ins w:id="288" w:author="thiago Pereira" w:date="2016-01-24T19:01:00Z">
        <w:r>
          <w:rPr>
            <w:rFonts w:eastAsia="Times New Roman"/>
            <w:kern w:val="28"/>
            <w:sz w:val="24"/>
            <w:szCs w:val="24"/>
            <w:lang w:val="en-US" w:eastAsia="ru-RU"/>
          </w:rPr>
          <w:t xml:space="preserve"> the user is still allowed to get access to </w:t>
        </w:r>
      </w:ins>
      <w:ins w:id="289" w:author="thiago Pereira" w:date="2016-01-24T19:02:00Z">
        <w:r>
          <w:rPr>
            <w:rFonts w:eastAsia="Times New Roman"/>
            <w:kern w:val="28"/>
            <w:sz w:val="24"/>
            <w:szCs w:val="24"/>
            <w:lang w:val="en-US" w:eastAsia="ru-RU"/>
          </w:rPr>
          <w:t>operations that does</w:t>
        </w:r>
      </w:ins>
      <w:ins w:id="290" w:author="thiago Pereira" w:date="2016-01-24T19:03:00Z">
        <w:r>
          <w:rPr>
            <w:rFonts w:eastAsia="Times New Roman"/>
            <w:kern w:val="28"/>
            <w:sz w:val="24"/>
            <w:szCs w:val="24"/>
            <w:lang w:val="en-US" w:eastAsia="ru-RU"/>
          </w:rPr>
          <w:t xml:space="preserve"> not require communication with the server side</w:t>
        </w:r>
      </w:ins>
      <w:ins w:id="291" w:author="thiago Pereira" w:date="2016-01-24T19:04:00Z">
        <w:r>
          <w:rPr>
            <w:rFonts w:eastAsia="Times New Roman"/>
            <w:kern w:val="28"/>
            <w:sz w:val="24"/>
            <w:szCs w:val="24"/>
            <w:lang w:val="en-US" w:eastAsia="ru-RU"/>
          </w:rPr>
          <w:t>. These operations</w:t>
        </w:r>
      </w:ins>
      <w:ins w:id="292" w:author="thiago Pereira" w:date="2016-01-24T19:06:00Z">
        <w:r>
          <w:rPr>
            <w:rFonts w:eastAsia="Times New Roman"/>
            <w:kern w:val="28"/>
            <w:sz w:val="24"/>
            <w:szCs w:val="24"/>
            <w:lang w:val="en-US" w:eastAsia="ru-RU"/>
          </w:rPr>
          <w:t xml:space="preserve"> and their selected features</w:t>
        </w:r>
      </w:ins>
      <w:ins w:id="293" w:author="thiago Pereira" w:date="2016-01-24T19:04:00Z">
        <w:r>
          <w:rPr>
            <w:rFonts w:eastAsia="Times New Roman"/>
            <w:kern w:val="28"/>
            <w:sz w:val="24"/>
            <w:szCs w:val="24"/>
            <w:lang w:val="en-US" w:eastAsia="ru-RU"/>
          </w:rPr>
          <w:t xml:space="preserve"> are incrementally logged in order to be evaluated to identify malicious behaviors.</w:t>
        </w:r>
      </w:ins>
      <w:ins w:id="294" w:author="thiago Pereira" w:date="2016-01-24T19:06:00Z">
        <w:r>
          <w:rPr>
            <w:rFonts w:eastAsia="Times New Roman"/>
            <w:kern w:val="28"/>
            <w:sz w:val="24"/>
            <w:szCs w:val="24"/>
            <w:lang w:val="en-US" w:eastAsia="ru-RU"/>
          </w:rPr>
          <w:t xml:space="preserve"> We propose to evaluate the following feat</w:t>
        </w:r>
      </w:ins>
      <w:ins w:id="295" w:author="thiago Pereira" w:date="2016-01-24T19:07:00Z">
        <w:r>
          <w:rPr>
            <w:rFonts w:eastAsia="Times New Roman"/>
            <w:kern w:val="28"/>
            <w:sz w:val="24"/>
            <w:szCs w:val="24"/>
            <w:lang w:val="en-US" w:eastAsia="ru-RU"/>
          </w:rPr>
          <w:t>ures:</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296" w:author="thiago Pereira" w:date="2016-01-24T19:09:00Z"/>
          <w:rFonts w:eastAsia="Times New Roman"/>
          <w:kern w:val="28"/>
          <w:sz w:val="24"/>
          <w:szCs w:val="24"/>
          <w:lang w:val="en-US" w:eastAsia="ru-RU"/>
        </w:rPr>
      </w:pPr>
      <w:ins w:id="297" w:author="thiago Pereira" w:date="2016-01-24T19:09:00Z">
        <w:r w:rsidRPr="00B520A9">
          <w:rPr>
            <w:rFonts w:eastAsia="Times New Roman"/>
            <w:kern w:val="28"/>
            <w:sz w:val="24"/>
            <w:szCs w:val="24"/>
            <w:lang w:val="en-US" w:eastAsia="ru-RU"/>
          </w:rPr>
          <w:t>Pass Attempt (Time and Result)</w:t>
        </w:r>
        <w:r>
          <w:rPr>
            <w:rFonts w:eastAsia="Times New Roman"/>
            <w:kern w:val="28"/>
            <w:sz w:val="24"/>
            <w:szCs w:val="24"/>
            <w:lang w:val="en-US" w:eastAsia="ru-RU"/>
          </w:rPr>
          <w:t>;</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298" w:author="thiago Pereira" w:date="2016-01-24T19:09:00Z"/>
          <w:rFonts w:eastAsia="Times New Roman"/>
          <w:kern w:val="28"/>
          <w:sz w:val="24"/>
          <w:szCs w:val="24"/>
          <w:lang w:val="en-US" w:eastAsia="ru-RU"/>
        </w:rPr>
      </w:pPr>
      <w:ins w:id="299" w:author="thiago Pereira" w:date="2016-01-24T19:09:00Z">
        <w:r w:rsidRPr="00B520A9">
          <w:rPr>
            <w:rFonts w:eastAsia="Times New Roman"/>
            <w:kern w:val="28"/>
            <w:sz w:val="24"/>
            <w:szCs w:val="24"/>
            <w:lang w:val="en-US" w:eastAsia="ru-RU"/>
          </w:rPr>
          <w:t>PIN Attempt(Time and result)</w:t>
        </w:r>
        <w:r>
          <w:rPr>
            <w:rFonts w:eastAsia="Times New Roman"/>
            <w:kern w:val="28"/>
            <w:sz w:val="24"/>
            <w:szCs w:val="24"/>
            <w:lang w:val="en-US" w:eastAsia="ru-RU"/>
          </w:rPr>
          <w:t>;</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300" w:author="thiago Pereira" w:date="2016-01-24T19:09:00Z"/>
          <w:rFonts w:eastAsia="Times New Roman"/>
          <w:kern w:val="28"/>
          <w:sz w:val="24"/>
          <w:szCs w:val="24"/>
          <w:lang w:val="en-US" w:eastAsia="ru-RU"/>
        </w:rPr>
      </w:pPr>
      <w:ins w:id="301" w:author="thiago Pereira" w:date="2016-01-24T19:09:00Z">
        <w:r w:rsidRPr="00B520A9">
          <w:rPr>
            <w:rFonts w:eastAsia="Times New Roman"/>
            <w:kern w:val="28"/>
            <w:sz w:val="24"/>
            <w:szCs w:val="24"/>
            <w:lang w:val="en-US" w:eastAsia="ru-RU"/>
          </w:rPr>
          <w:t>File Request (Time and Location);</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302" w:author="thiago Pereira" w:date="2016-01-24T19:09:00Z"/>
          <w:rFonts w:eastAsia="Times New Roman"/>
          <w:kern w:val="28"/>
          <w:sz w:val="24"/>
          <w:szCs w:val="24"/>
          <w:lang w:val="en-US" w:eastAsia="ru-RU"/>
        </w:rPr>
      </w:pPr>
      <w:ins w:id="303" w:author="thiago Pereira" w:date="2016-01-24T19:09:00Z">
        <w:r w:rsidRPr="00B520A9">
          <w:rPr>
            <w:rFonts w:eastAsia="Times New Roman"/>
            <w:kern w:val="28"/>
            <w:sz w:val="24"/>
            <w:szCs w:val="24"/>
            <w:lang w:val="en-US" w:eastAsia="ru-RU"/>
          </w:rPr>
          <w:t>File Selection (Time and Location);</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304" w:author="thiago Pereira" w:date="2016-01-24T19:09:00Z"/>
          <w:rFonts w:eastAsia="Times New Roman"/>
          <w:kern w:val="28"/>
          <w:sz w:val="24"/>
          <w:szCs w:val="24"/>
          <w:lang w:val="en-US" w:eastAsia="ru-RU"/>
        </w:rPr>
      </w:pPr>
      <w:ins w:id="305" w:author="thiago Pereira" w:date="2016-01-24T19:09:00Z">
        <w:r w:rsidRPr="00B520A9">
          <w:rPr>
            <w:rFonts w:eastAsia="Times New Roman"/>
            <w:kern w:val="28"/>
            <w:sz w:val="24"/>
            <w:szCs w:val="24"/>
            <w:lang w:val="en-US" w:eastAsia="ru-RU"/>
          </w:rPr>
          <w:t>File Update (Time and Location);</w:t>
        </w:r>
      </w:ins>
    </w:p>
    <w:p w:rsidR="001C2B5A" w:rsidRDefault="001C2B5A" w:rsidP="001C2B5A">
      <w:pPr>
        <w:pStyle w:val="PargrafodaLista"/>
        <w:keepNext/>
        <w:keepLines/>
        <w:numPr>
          <w:ilvl w:val="0"/>
          <w:numId w:val="29"/>
        </w:numPr>
        <w:tabs>
          <w:tab w:val="left" w:pos="709"/>
        </w:tabs>
        <w:suppressAutoHyphens/>
        <w:spacing w:before="360" w:after="120"/>
        <w:jc w:val="both"/>
        <w:outlineLvl w:val="0"/>
        <w:rPr>
          <w:ins w:id="306" w:author="thiago Pereira" w:date="2016-01-24T19:09:00Z"/>
          <w:rFonts w:eastAsia="Times New Roman"/>
          <w:kern w:val="28"/>
          <w:sz w:val="24"/>
          <w:szCs w:val="24"/>
          <w:lang w:val="en-US" w:eastAsia="ru-RU"/>
        </w:rPr>
      </w:pPr>
      <w:ins w:id="307" w:author="thiago Pereira" w:date="2016-01-24T19:09:00Z">
        <w:r w:rsidRPr="001C2B5A">
          <w:rPr>
            <w:rFonts w:eastAsia="Times New Roman"/>
            <w:kern w:val="28"/>
            <w:sz w:val="24"/>
            <w:szCs w:val="24"/>
            <w:lang w:val="en-US" w:eastAsia="ru-RU"/>
          </w:rPr>
          <w:t>File Download (Start Time, End Time and Location);</w:t>
        </w:r>
      </w:ins>
    </w:p>
    <w:p w:rsidR="001C2B5A" w:rsidRPr="001C2B5A" w:rsidRDefault="001C2B5A" w:rsidP="001C2B5A">
      <w:pPr>
        <w:pStyle w:val="PargrafodaLista"/>
        <w:keepNext/>
        <w:keepLines/>
        <w:numPr>
          <w:ilvl w:val="0"/>
          <w:numId w:val="29"/>
        </w:numPr>
        <w:tabs>
          <w:tab w:val="left" w:pos="709"/>
        </w:tabs>
        <w:suppressAutoHyphens/>
        <w:spacing w:before="360" w:after="120"/>
        <w:jc w:val="both"/>
        <w:outlineLvl w:val="0"/>
        <w:rPr>
          <w:ins w:id="308" w:author="thiago Pereira" w:date="2016-01-24T19:08:00Z"/>
          <w:rFonts w:eastAsia="Times New Roman"/>
          <w:kern w:val="28"/>
          <w:sz w:val="24"/>
          <w:szCs w:val="24"/>
          <w:lang w:val="en-US" w:eastAsia="ru-RU"/>
        </w:rPr>
      </w:pPr>
      <w:ins w:id="309" w:author="thiago Pereira" w:date="2016-01-24T19:09:00Z">
        <w:r w:rsidRPr="001C2B5A">
          <w:rPr>
            <w:rFonts w:eastAsia="Times New Roman"/>
            <w:kern w:val="28"/>
            <w:sz w:val="24"/>
            <w:szCs w:val="24"/>
            <w:lang w:val="en-US" w:eastAsia="ru-RU"/>
          </w:rPr>
          <w:t>File Upload (Start Time, End Time and Location);</w:t>
        </w:r>
      </w:ins>
    </w:p>
    <w:p w:rsidR="001C2B5A" w:rsidRDefault="00E8517D" w:rsidP="009C7546">
      <w:pPr>
        <w:keepNext/>
        <w:keepLines/>
        <w:tabs>
          <w:tab w:val="left" w:pos="709"/>
        </w:tabs>
        <w:suppressAutoHyphens/>
        <w:spacing w:before="360" w:after="120"/>
        <w:ind w:left="360"/>
        <w:jc w:val="both"/>
        <w:outlineLvl w:val="0"/>
        <w:rPr>
          <w:ins w:id="310" w:author="thiago Pereira" w:date="2016-01-24T19:16:00Z"/>
          <w:rFonts w:eastAsia="Times New Roman"/>
          <w:b/>
          <w:lang w:val="pt-BR"/>
        </w:rPr>
      </w:pPr>
      <w:ins w:id="311" w:author="thiago Pereira" w:date="2016-01-24T19:10:00Z">
        <w:r>
          <w:rPr>
            <w:rFonts w:eastAsia="Times New Roman"/>
            <w:kern w:val="28"/>
            <w:sz w:val="24"/>
            <w:szCs w:val="24"/>
            <w:lang w:val="en-US" w:eastAsia="ru-RU"/>
          </w:rPr>
          <w:t xml:space="preserve">MOS considers a data </w:t>
        </w:r>
        <w:proofErr w:type="spellStart"/>
        <w:r>
          <w:rPr>
            <w:rFonts w:eastAsia="Times New Roman"/>
            <w:kern w:val="28"/>
            <w:sz w:val="24"/>
            <w:szCs w:val="24"/>
            <w:lang w:val="en-US" w:eastAsia="ru-RU"/>
          </w:rPr>
          <w:t>modelling</w:t>
        </w:r>
        <w:proofErr w:type="spellEnd"/>
        <w:r>
          <w:rPr>
            <w:rFonts w:eastAsia="Times New Roman"/>
            <w:kern w:val="28"/>
            <w:sz w:val="24"/>
            <w:szCs w:val="24"/>
            <w:lang w:val="en-US" w:eastAsia="ru-RU"/>
          </w:rPr>
          <w:t xml:space="preserve"> as superposition of legitimate, noise and malicious signals,</w:t>
        </w:r>
      </w:ins>
      <w:ins w:id="312" w:author="thiago Pereira" w:date="2016-01-24T19:11:00Z">
        <w:r>
          <w:rPr>
            <w:rFonts w:eastAsia="Times New Roman"/>
            <w:kern w:val="28"/>
            <w:sz w:val="24"/>
            <w:szCs w:val="24"/>
            <w:lang w:val="en-US" w:eastAsia="ru-RU"/>
          </w:rPr>
          <w:t xml:space="preserve"> Therefore, the selected features shall be </w:t>
        </w:r>
        <w:proofErr w:type="spellStart"/>
        <w:r>
          <w:rPr>
            <w:rFonts w:eastAsia="Times New Roman"/>
            <w:kern w:val="28"/>
            <w:sz w:val="24"/>
            <w:szCs w:val="24"/>
            <w:lang w:val="en-US" w:eastAsia="ru-RU"/>
          </w:rPr>
          <w:t>modelled</w:t>
        </w:r>
        <w:proofErr w:type="spellEnd"/>
        <w:r>
          <w:rPr>
            <w:rFonts w:eastAsia="Times New Roman"/>
            <w:kern w:val="28"/>
            <w:sz w:val="24"/>
            <w:szCs w:val="24"/>
            <w:lang w:val="en-US" w:eastAsia="ru-RU"/>
          </w:rPr>
          <w:t xml:space="preserve"> as matrix </w:t>
        </w:r>
      </w:ins>
      <w:ins w:id="313" w:author="thiago Pereira" w:date="2016-01-24T19:12:00Z">
        <w:r>
          <w:rPr>
            <w:rFonts w:eastAsia="Times New Roman"/>
            <w:kern w:val="28"/>
            <w:sz w:val="24"/>
            <w:szCs w:val="24"/>
            <w:lang w:val="en-US" w:eastAsia="ru-RU"/>
          </w:rPr>
          <w:t xml:space="preserve">of </w:t>
        </w:r>
      </w:ins>
      <w:ins w:id="314" w:author="thiago Pereira" w:date="2016-01-24T19:13:00Z">
        <w:r>
          <w:rPr>
            <w:rFonts w:eastAsia="Times New Roman"/>
            <w:kern w:val="28"/>
            <w:sz w:val="24"/>
            <w:szCs w:val="24"/>
            <w:lang w:val="en-US" w:eastAsia="ru-RU"/>
          </w:rPr>
          <w:t xml:space="preserve">behaviors over time, as the </w:t>
        </w:r>
      </w:ins>
      <w:ins w:id="315" w:author="thiago Pereira" w:date="2016-01-24T19:14:00Z">
        <w:r>
          <w:rPr>
            <w:rFonts w:eastAsia="Times New Roman"/>
            <w:kern w:val="28"/>
            <w:sz w:val="24"/>
            <w:szCs w:val="24"/>
            <w:lang w:val="en-US" w:eastAsia="ru-RU"/>
          </w:rPr>
          <w:t xml:space="preserve">following </w:t>
        </w:r>
      </w:ins>
      <w:ins w:id="316" w:author="thiago Pereira" w:date="2016-01-24T19:15:00Z">
        <w:r>
          <w:rPr>
            <w:rFonts w:eastAsia="Times New Roman"/>
            <w:kern w:val="28"/>
            <w:sz w:val="24"/>
            <w:szCs w:val="24"/>
            <w:lang w:val="en-US" w:eastAsia="ru-RU"/>
          </w:rPr>
          <w:t xml:space="preserve">matrices </w:t>
        </w:r>
        <m:oMath>
          <m:r>
            <m:rPr>
              <m:sty m:val="b"/>
            </m:rPr>
            <w:rPr>
              <w:rFonts w:ascii="Cambria Math" w:hAnsi="Cambria Math"/>
            </w:rPr>
            <m:t>∈</m:t>
          </m:r>
          <m:sSup>
            <m:sSupPr>
              <m:ctrlPr>
                <w:rPr>
                  <w:rFonts w:ascii="Cambria Math" w:hAnsi="Cambria Math"/>
                  <w:b/>
                </w:rPr>
              </m:ctrlPr>
            </m:sSupPr>
            <m:e>
              <m:r>
                <m:rPr>
                  <m:scr m:val="double-struck"/>
                  <m:sty m:val="b"/>
                </m:rPr>
                <w:rPr>
                  <w:rFonts w:ascii="Cambria Math" w:hAnsi="Cambria Math"/>
                </w:rPr>
                <m:t>R</m:t>
              </m:r>
            </m:e>
            <m:sup>
              <m:r>
                <m:rPr>
                  <m:sty m:val="p"/>
                </m:rPr>
                <w:rPr>
                  <w:rFonts w:ascii="Cambria Math" w:hAnsi="Cambria Math"/>
                </w:rPr>
                <m:t>m×</m:t>
              </m:r>
              <m:r>
                <w:rPr>
                  <w:rFonts w:ascii="Cambria Math" w:hAnsi="Cambria Math"/>
                </w:rPr>
                <m:t>n</m:t>
              </m:r>
            </m:sup>
          </m:sSup>
        </m:oMath>
      </w:ins>
      <w:ins w:id="317" w:author="thiago Pereira" w:date="2016-01-24T19:16:00Z">
        <w:r>
          <w:rPr>
            <w:rFonts w:eastAsia="Times New Roman"/>
            <w:b/>
            <w:lang w:val="pt-BR"/>
          </w:rPr>
          <w:t>:</w:t>
        </w:r>
      </w:ins>
    </w:p>
    <w:p w:rsidR="00E8517D" w:rsidRDefault="00E8517D" w:rsidP="00E8517D">
      <w:pPr>
        <w:pStyle w:val="PargrafodaLista"/>
        <w:keepNext/>
        <w:keepLines/>
        <w:numPr>
          <w:ilvl w:val="0"/>
          <w:numId w:val="29"/>
        </w:numPr>
        <w:tabs>
          <w:tab w:val="left" w:pos="709"/>
        </w:tabs>
        <w:suppressAutoHyphens/>
        <w:spacing w:before="360" w:after="120"/>
        <w:jc w:val="both"/>
        <w:outlineLvl w:val="0"/>
        <w:rPr>
          <w:ins w:id="318" w:author="thiago Pereira" w:date="2016-01-24T19:18:00Z"/>
          <w:rFonts w:eastAsia="Times New Roman"/>
          <w:kern w:val="28"/>
          <w:sz w:val="24"/>
          <w:szCs w:val="24"/>
          <w:lang w:val="en-US" w:eastAsia="ru-RU"/>
        </w:rPr>
      </w:pPr>
      <w:ins w:id="319" w:author="thiago Pereira" w:date="2016-01-24T19:17:00Z">
        <w:r>
          <w:rPr>
            <w:rFonts w:eastAsia="Times New Roman"/>
            <w:kern w:val="28"/>
            <w:sz w:val="24"/>
            <w:szCs w:val="24"/>
            <w:lang w:val="en-US" w:eastAsia="ru-RU"/>
          </w:rPr>
          <w:t xml:space="preserve">Number of </w:t>
        </w:r>
      </w:ins>
      <w:ins w:id="320" w:author="thiago Pereira" w:date="2016-01-24T19:20:00Z">
        <w:r w:rsidR="00735082">
          <w:rPr>
            <w:rFonts w:eastAsia="Times New Roman"/>
            <w:kern w:val="28"/>
            <w:sz w:val="24"/>
            <w:szCs w:val="24"/>
            <w:lang w:val="en-US" w:eastAsia="ru-RU"/>
          </w:rPr>
          <w:t>p</w:t>
        </w:r>
      </w:ins>
      <w:ins w:id="321" w:author="thiago Pereira" w:date="2016-01-24T19:17:00Z">
        <w:r>
          <w:rPr>
            <w:rFonts w:eastAsia="Times New Roman"/>
            <w:kern w:val="28"/>
            <w:sz w:val="24"/>
            <w:szCs w:val="24"/>
            <w:lang w:val="en-US" w:eastAsia="ru-RU"/>
          </w:rPr>
          <w:t xml:space="preserve">ass </w:t>
        </w:r>
      </w:ins>
      <w:ins w:id="322" w:author="thiago Pereira" w:date="2016-01-24T19:20:00Z">
        <w:r w:rsidR="00735082">
          <w:rPr>
            <w:rFonts w:eastAsia="Times New Roman"/>
            <w:kern w:val="28"/>
            <w:sz w:val="24"/>
            <w:szCs w:val="24"/>
            <w:lang w:val="en-US" w:eastAsia="ru-RU"/>
          </w:rPr>
          <w:t>a</w:t>
        </w:r>
      </w:ins>
      <w:ins w:id="323" w:author="thiago Pereira" w:date="2016-01-24T19:17:00Z">
        <w:r>
          <w:rPr>
            <w:rFonts w:eastAsia="Times New Roman"/>
            <w:kern w:val="28"/>
            <w:sz w:val="24"/>
            <w:szCs w:val="24"/>
            <w:lang w:val="en-US" w:eastAsia="ru-RU"/>
          </w:rPr>
          <w:t>ttempt</w:t>
        </w:r>
      </w:ins>
      <w:ins w:id="324" w:author="thiago Pereira" w:date="2016-01-24T19:20:00Z">
        <w:r w:rsidR="00735082">
          <w:rPr>
            <w:rFonts w:eastAsia="Times New Roman"/>
            <w:kern w:val="28"/>
            <w:sz w:val="24"/>
            <w:szCs w:val="24"/>
            <w:lang w:val="en-US" w:eastAsia="ru-RU"/>
          </w:rPr>
          <w:t>, grouped</w:t>
        </w:r>
      </w:ins>
      <w:ins w:id="325" w:author="thiago Pereira" w:date="2016-01-24T19:21:00Z">
        <w:r w:rsidR="00735082">
          <w:rPr>
            <w:rFonts w:eastAsia="Times New Roman"/>
            <w:kern w:val="28"/>
            <w:sz w:val="24"/>
            <w:szCs w:val="24"/>
            <w:lang w:val="en-US" w:eastAsia="ru-RU"/>
          </w:rPr>
          <w:t xml:space="preserve"> by</w:t>
        </w:r>
      </w:ins>
      <w:ins w:id="326" w:author="thiago Pereira" w:date="2016-01-24T19:18:00Z">
        <w:r>
          <w:rPr>
            <w:rFonts w:eastAsia="Times New Roman"/>
            <w:kern w:val="28"/>
            <w:sz w:val="24"/>
            <w:szCs w:val="24"/>
            <w:lang w:val="en-US" w:eastAsia="ru-RU"/>
          </w:rPr>
          <w:t xml:space="preserve"> </w:t>
        </w:r>
      </w:ins>
      <w:ins w:id="327" w:author="thiago Pereira" w:date="2016-01-24T19:21:00Z">
        <w:r w:rsidR="00735082">
          <w:rPr>
            <w:rFonts w:eastAsia="Times New Roman"/>
            <w:kern w:val="28"/>
            <w:sz w:val="24"/>
            <w:szCs w:val="24"/>
            <w:lang w:val="en-US" w:eastAsia="ru-RU"/>
          </w:rPr>
          <w:t>r</w:t>
        </w:r>
      </w:ins>
      <w:ins w:id="328" w:author="thiago Pereira" w:date="2016-01-24T19:18:00Z">
        <w:r w:rsidR="00735082">
          <w:rPr>
            <w:rFonts w:eastAsia="Times New Roman"/>
            <w:kern w:val="28"/>
            <w:sz w:val="24"/>
            <w:szCs w:val="24"/>
            <w:lang w:val="en-US" w:eastAsia="ru-RU"/>
          </w:rPr>
          <w:t>esult</w:t>
        </w:r>
      </w:ins>
      <w:ins w:id="329" w:author="thiago Pereira" w:date="2016-01-24T19:21:00Z">
        <w:r w:rsidR="00735082">
          <w:rPr>
            <w:rFonts w:eastAsia="Times New Roman"/>
            <w:kern w:val="28"/>
            <w:sz w:val="24"/>
            <w:szCs w:val="24"/>
            <w:lang w:val="en-US" w:eastAsia="ru-RU"/>
          </w:rPr>
          <w:t>, over</w:t>
        </w:r>
      </w:ins>
      <w:ins w:id="330" w:author="thiago Pereira" w:date="2016-01-24T19:18:00Z">
        <w:r w:rsidR="00735082">
          <w:rPr>
            <w:rFonts w:eastAsia="Times New Roman"/>
            <w:kern w:val="28"/>
            <w:sz w:val="24"/>
            <w:szCs w:val="24"/>
            <w:lang w:val="en-US" w:eastAsia="ru-RU"/>
          </w:rPr>
          <w:t xml:space="preserve"> </w:t>
        </w:r>
      </w:ins>
      <w:ins w:id="331" w:author="thiago Pereira" w:date="2016-01-24T19:21:00Z">
        <w:r w:rsidR="00735082">
          <w:rPr>
            <w:rFonts w:eastAsia="Times New Roman"/>
            <w:kern w:val="28"/>
            <w:sz w:val="24"/>
            <w:szCs w:val="24"/>
            <w:lang w:val="en-US" w:eastAsia="ru-RU"/>
          </w:rPr>
          <w:t>t</w:t>
        </w:r>
      </w:ins>
      <w:ins w:id="332" w:author="thiago Pereira" w:date="2016-01-24T19:18:00Z">
        <w:r w:rsidR="00735082">
          <w:rPr>
            <w:rFonts w:eastAsia="Times New Roman"/>
            <w:kern w:val="28"/>
            <w:sz w:val="24"/>
            <w:szCs w:val="24"/>
            <w:lang w:val="en-US" w:eastAsia="ru-RU"/>
          </w:rPr>
          <w:t>ime</w:t>
        </w:r>
      </w:ins>
      <w:ins w:id="333" w:author="thiago Pereira" w:date="2016-01-24T19:17:00Z">
        <w:r>
          <w:rPr>
            <w:rFonts w:eastAsia="Times New Roman"/>
            <w:kern w:val="28"/>
            <w:sz w:val="24"/>
            <w:szCs w:val="24"/>
            <w:lang w:val="en-US" w:eastAsia="ru-RU"/>
          </w:rPr>
          <w:t>;</w:t>
        </w:r>
      </w:ins>
    </w:p>
    <w:p w:rsidR="00735082" w:rsidRDefault="00735082" w:rsidP="00735082">
      <w:pPr>
        <w:pStyle w:val="PargrafodaLista"/>
        <w:keepNext/>
        <w:keepLines/>
        <w:numPr>
          <w:ilvl w:val="0"/>
          <w:numId w:val="29"/>
        </w:numPr>
        <w:tabs>
          <w:tab w:val="left" w:pos="709"/>
        </w:tabs>
        <w:suppressAutoHyphens/>
        <w:spacing w:before="360" w:after="120"/>
        <w:jc w:val="both"/>
        <w:outlineLvl w:val="0"/>
        <w:rPr>
          <w:ins w:id="334" w:author="thiago Pereira" w:date="2016-01-24T19:21:00Z"/>
          <w:rFonts w:eastAsia="Times New Roman"/>
          <w:kern w:val="28"/>
          <w:sz w:val="24"/>
          <w:szCs w:val="24"/>
          <w:lang w:val="en-US" w:eastAsia="ru-RU"/>
        </w:rPr>
      </w:pPr>
      <w:ins w:id="335" w:author="thiago Pereira" w:date="2016-01-24T19:21:00Z">
        <w:r>
          <w:rPr>
            <w:rFonts w:eastAsia="Times New Roman"/>
            <w:kern w:val="28"/>
            <w:sz w:val="24"/>
            <w:szCs w:val="24"/>
            <w:lang w:val="en-US" w:eastAsia="ru-RU"/>
          </w:rPr>
          <w:t>Number of PIN attempt, grouped by result, over time;</w:t>
        </w:r>
      </w:ins>
    </w:p>
    <w:p w:rsidR="00E8517D" w:rsidRDefault="00735082" w:rsidP="00E8517D">
      <w:pPr>
        <w:pStyle w:val="PargrafodaLista"/>
        <w:keepNext/>
        <w:keepLines/>
        <w:numPr>
          <w:ilvl w:val="0"/>
          <w:numId w:val="29"/>
        </w:numPr>
        <w:tabs>
          <w:tab w:val="left" w:pos="709"/>
        </w:tabs>
        <w:suppressAutoHyphens/>
        <w:spacing w:before="360" w:after="120"/>
        <w:jc w:val="both"/>
        <w:outlineLvl w:val="0"/>
        <w:rPr>
          <w:ins w:id="336" w:author="thiago Pereira" w:date="2016-01-24T19:21:00Z"/>
          <w:rFonts w:eastAsia="Times New Roman"/>
          <w:kern w:val="28"/>
          <w:sz w:val="24"/>
          <w:szCs w:val="24"/>
          <w:lang w:val="en-US" w:eastAsia="ru-RU"/>
        </w:rPr>
      </w:pPr>
      <w:ins w:id="337" w:author="thiago Pereira" w:date="2016-01-24T19:19:00Z">
        <w:r>
          <w:rPr>
            <w:rFonts w:eastAsia="Times New Roman"/>
            <w:kern w:val="28"/>
            <w:sz w:val="24"/>
            <w:szCs w:val="24"/>
            <w:lang w:val="en-US" w:eastAsia="ru-RU"/>
          </w:rPr>
          <w:t xml:space="preserve">Number of </w:t>
        </w:r>
      </w:ins>
      <w:ins w:id="338" w:author="thiago Pereira" w:date="2016-01-24T19:20:00Z">
        <w:r>
          <w:rPr>
            <w:rFonts w:eastAsia="Times New Roman"/>
            <w:kern w:val="28"/>
            <w:sz w:val="24"/>
            <w:szCs w:val="24"/>
            <w:lang w:val="en-US" w:eastAsia="ru-RU"/>
          </w:rPr>
          <w:t>f</w:t>
        </w:r>
      </w:ins>
      <w:ins w:id="339" w:author="thiago Pereira" w:date="2016-01-24T19:17:00Z">
        <w:r w:rsidR="00E8517D" w:rsidRPr="00B520A9">
          <w:rPr>
            <w:rFonts w:eastAsia="Times New Roman"/>
            <w:kern w:val="28"/>
            <w:sz w:val="24"/>
            <w:szCs w:val="24"/>
            <w:lang w:val="en-US" w:eastAsia="ru-RU"/>
          </w:rPr>
          <w:t xml:space="preserve">ile </w:t>
        </w:r>
      </w:ins>
      <w:ins w:id="340" w:author="thiago Pereira" w:date="2016-01-24T19:21:00Z">
        <w:r>
          <w:rPr>
            <w:rFonts w:eastAsia="Times New Roman"/>
            <w:kern w:val="28"/>
            <w:sz w:val="24"/>
            <w:szCs w:val="24"/>
            <w:lang w:val="en-US" w:eastAsia="ru-RU"/>
          </w:rPr>
          <w:t>r</w:t>
        </w:r>
      </w:ins>
      <w:ins w:id="341" w:author="thiago Pereira" w:date="2016-01-24T19:17:00Z">
        <w:r w:rsidR="00E8517D" w:rsidRPr="00B520A9">
          <w:rPr>
            <w:rFonts w:eastAsia="Times New Roman"/>
            <w:kern w:val="28"/>
            <w:sz w:val="24"/>
            <w:szCs w:val="24"/>
            <w:lang w:val="en-US" w:eastAsia="ru-RU"/>
          </w:rPr>
          <w:t>equest</w:t>
        </w:r>
      </w:ins>
      <w:ins w:id="342" w:author="thiago Pereira" w:date="2016-01-24T19:19:00Z">
        <w:r>
          <w:rPr>
            <w:rFonts w:eastAsia="Times New Roman"/>
            <w:kern w:val="28"/>
            <w:sz w:val="24"/>
            <w:szCs w:val="24"/>
            <w:lang w:val="en-US" w:eastAsia="ru-RU"/>
          </w:rPr>
          <w:t>, grouped by fi</w:t>
        </w:r>
      </w:ins>
      <w:ins w:id="343" w:author="thiago Pereira" w:date="2016-01-24T19:20:00Z">
        <w:r>
          <w:rPr>
            <w:rFonts w:eastAsia="Times New Roman"/>
            <w:kern w:val="28"/>
            <w:sz w:val="24"/>
            <w:szCs w:val="24"/>
            <w:lang w:val="en-US" w:eastAsia="ru-RU"/>
          </w:rPr>
          <w:t>le name, over time</w:t>
        </w:r>
      </w:ins>
      <w:ins w:id="344" w:author="thiago Pereira" w:date="2016-01-24T19:17:00Z">
        <w:r w:rsidR="00E8517D" w:rsidRPr="00B520A9">
          <w:rPr>
            <w:rFonts w:eastAsia="Times New Roman"/>
            <w:kern w:val="28"/>
            <w:sz w:val="24"/>
            <w:szCs w:val="24"/>
            <w:lang w:val="en-US" w:eastAsia="ru-RU"/>
          </w:rPr>
          <w:t>;</w:t>
        </w:r>
      </w:ins>
    </w:p>
    <w:p w:rsidR="00735082" w:rsidRPr="00B520A9" w:rsidRDefault="00735082" w:rsidP="00E8517D">
      <w:pPr>
        <w:pStyle w:val="PargrafodaLista"/>
        <w:keepNext/>
        <w:keepLines/>
        <w:numPr>
          <w:ilvl w:val="0"/>
          <w:numId w:val="29"/>
        </w:numPr>
        <w:tabs>
          <w:tab w:val="left" w:pos="709"/>
        </w:tabs>
        <w:suppressAutoHyphens/>
        <w:spacing w:before="360" w:after="120"/>
        <w:jc w:val="both"/>
        <w:outlineLvl w:val="0"/>
        <w:rPr>
          <w:ins w:id="345" w:author="thiago Pereira" w:date="2016-01-24T19:17:00Z"/>
          <w:rFonts w:eastAsia="Times New Roman"/>
          <w:kern w:val="28"/>
          <w:sz w:val="24"/>
          <w:szCs w:val="24"/>
          <w:lang w:val="en-US" w:eastAsia="ru-RU"/>
        </w:rPr>
      </w:pPr>
      <w:ins w:id="346" w:author="thiago Pereira" w:date="2016-01-24T19:21:00Z">
        <w:r w:rsidRPr="00735082">
          <w:rPr>
            <w:rFonts w:eastAsia="Times New Roman"/>
            <w:kern w:val="28"/>
            <w:sz w:val="24"/>
            <w:szCs w:val="24"/>
            <w:lang w:val="en-US" w:eastAsia="ru-RU"/>
          </w:rPr>
          <w:t>Number of file selection, grouped by file name, over time;</w:t>
        </w:r>
        <w:r w:rsidRPr="00B520A9">
          <w:rPr>
            <w:rFonts w:eastAsia="Times New Roman"/>
            <w:kern w:val="28"/>
            <w:sz w:val="24"/>
            <w:szCs w:val="24"/>
            <w:lang w:val="en-US" w:eastAsia="ru-RU"/>
          </w:rPr>
          <w:t xml:space="preserve"> </w:t>
        </w:r>
      </w:ins>
    </w:p>
    <w:p w:rsidR="00E8517D" w:rsidRDefault="00735082" w:rsidP="00E8517D">
      <w:pPr>
        <w:pStyle w:val="PargrafodaLista"/>
        <w:keepNext/>
        <w:keepLines/>
        <w:numPr>
          <w:ilvl w:val="0"/>
          <w:numId w:val="29"/>
        </w:numPr>
        <w:tabs>
          <w:tab w:val="left" w:pos="709"/>
        </w:tabs>
        <w:suppressAutoHyphens/>
        <w:spacing w:before="360" w:after="120"/>
        <w:jc w:val="both"/>
        <w:outlineLvl w:val="0"/>
        <w:rPr>
          <w:ins w:id="347" w:author="thiago Pereira" w:date="2016-01-24T19:22:00Z"/>
          <w:rFonts w:eastAsia="Times New Roman"/>
          <w:kern w:val="28"/>
          <w:sz w:val="24"/>
          <w:szCs w:val="24"/>
          <w:lang w:val="en-US" w:eastAsia="ru-RU"/>
        </w:rPr>
      </w:pPr>
      <w:ins w:id="348"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update</w:t>
        </w:r>
        <w:r w:rsidRPr="00735082">
          <w:rPr>
            <w:rFonts w:eastAsia="Times New Roman"/>
            <w:kern w:val="28"/>
            <w:sz w:val="24"/>
            <w:szCs w:val="24"/>
            <w:lang w:val="en-US" w:eastAsia="ru-RU"/>
          </w:rPr>
          <w:t>, grouped by file name, over time;</w:t>
        </w:r>
      </w:ins>
    </w:p>
    <w:p w:rsidR="00735082" w:rsidRDefault="00735082" w:rsidP="00E8517D">
      <w:pPr>
        <w:pStyle w:val="PargrafodaLista"/>
        <w:keepNext/>
        <w:keepLines/>
        <w:numPr>
          <w:ilvl w:val="0"/>
          <w:numId w:val="29"/>
        </w:numPr>
        <w:tabs>
          <w:tab w:val="left" w:pos="709"/>
        </w:tabs>
        <w:suppressAutoHyphens/>
        <w:spacing w:before="360" w:after="120"/>
        <w:jc w:val="both"/>
        <w:outlineLvl w:val="0"/>
        <w:rPr>
          <w:ins w:id="349" w:author="thiago Pereira" w:date="2016-01-24T19:22:00Z"/>
          <w:rFonts w:eastAsia="Times New Roman"/>
          <w:kern w:val="28"/>
          <w:sz w:val="24"/>
          <w:szCs w:val="24"/>
          <w:lang w:val="en-US" w:eastAsia="ru-RU"/>
        </w:rPr>
      </w:pPr>
      <w:ins w:id="350"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download</w:t>
        </w:r>
        <w:r w:rsidRPr="00735082">
          <w:rPr>
            <w:rFonts w:eastAsia="Times New Roman"/>
            <w:kern w:val="28"/>
            <w:sz w:val="24"/>
            <w:szCs w:val="24"/>
            <w:lang w:val="en-US" w:eastAsia="ru-RU"/>
          </w:rPr>
          <w:t>, grouped by file name, over time;</w:t>
        </w:r>
      </w:ins>
    </w:p>
    <w:p w:rsidR="00000000" w:rsidRDefault="00735082">
      <w:pPr>
        <w:pStyle w:val="PargrafodaLista"/>
        <w:keepNext/>
        <w:keepLines/>
        <w:numPr>
          <w:ilvl w:val="0"/>
          <w:numId w:val="29"/>
        </w:numPr>
        <w:tabs>
          <w:tab w:val="left" w:pos="709"/>
        </w:tabs>
        <w:suppressAutoHyphens/>
        <w:spacing w:before="360" w:after="120"/>
        <w:jc w:val="both"/>
        <w:outlineLvl w:val="0"/>
        <w:rPr>
          <w:ins w:id="351" w:author="thiago Pereira" w:date="2016-01-24T19:17:00Z"/>
          <w:b/>
          <w:sz w:val="24"/>
          <w:szCs w:val="24"/>
          <w:lang w:val="pt-BR"/>
        </w:rPr>
        <w:pPrChange w:id="352" w:author="thiago Pereira" w:date="2016-01-24T19:22:00Z">
          <w:pPr>
            <w:keepNext/>
            <w:keepLines/>
            <w:tabs>
              <w:tab w:val="left" w:pos="709"/>
            </w:tabs>
            <w:suppressAutoHyphens/>
            <w:spacing w:before="360" w:after="120"/>
            <w:ind w:left="360"/>
            <w:jc w:val="both"/>
            <w:outlineLvl w:val="0"/>
          </w:pPr>
        </w:pPrChange>
      </w:pPr>
      <w:ins w:id="353"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upload</w:t>
        </w:r>
        <w:r w:rsidRPr="00735082">
          <w:rPr>
            <w:rFonts w:eastAsia="Times New Roman"/>
            <w:kern w:val="28"/>
            <w:sz w:val="24"/>
            <w:szCs w:val="24"/>
            <w:lang w:val="en-US" w:eastAsia="ru-RU"/>
          </w:rPr>
          <w:t>, grouped by file name, over time;</w:t>
        </w:r>
        <w:r>
          <w:rPr>
            <w:b/>
            <w:sz w:val="24"/>
            <w:szCs w:val="24"/>
            <w:lang w:val="pt-BR"/>
          </w:rPr>
          <w:t xml:space="preserve"> </w:t>
        </w:r>
      </w:ins>
    </w:p>
    <w:p w:rsidR="005F4712" w:rsidRPr="000824A4" w:rsidRDefault="005F4712" w:rsidP="009C7546">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t xml:space="preserve">Offline mode: </w:t>
      </w:r>
      <w:r w:rsidR="00B57AEF">
        <w:rPr>
          <w:b/>
          <w:sz w:val="24"/>
          <w:szCs w:val="24"/>
          <w:lang w:val="en-US"/>
        </w:rPr>
        <w:t>proposed</w:t>
      </w:r>
      <w:r w:rsidR="00B57AEF" w:rsidRPr="000824A4">
        <w:rPr>
          <w:b/>
          <w:sz w:val="24"/>
          <w:szCs w:val="24"/>
          <w:lang w:val="en-US"/>
        </w:rPr>
        <w:t xml:space="preserve"> </w:t>
      </w:r>
      <w:r w:rsidRPr="000824A4">
        <w:rPr>
          <w:b/>
          <w:sz w:val="24"/>
          <w:szCs w:val="24"/>
          <w:lang w:val="en-US"/>
        </w:rPr>
        <w:t>solution</w:t>
      </w:r>
    </w:p>
    <w:p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pt-BR" w:eastAsia="pt-BR"/>
        </w:rPr>
        <w:lastRenderedPageBreak/>
        <w:drawing>
          <wp:inline distT="0" distB="0" distL="0" distR="0">
            <wp:extent cx="5143500" cy="4619625"/>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rsidR="004700E3" w:rsidRDefault="004700E3"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4700E3" w:rsidRDefault="004700E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r w:rsidR="00DF5F25">
        <w:rPr>
          <w:rFonts w:eastAsia="Times New Roman"/>
          <w:b/>
          <w:kern w:val="28"/>
          <w:sz w:val="24"/>
          <w:szCs w:val="24"/>
          <w:lang w:val="en-US" w:eastAsia="ru-RU"/>
        </w:rPr>
        <w:t xml:space="preserve"> </w:t>
      </w:r>
      <w:r>
        <w:rPr>
          <w:rFonts w:eastAsia="Times New Roman"/>
          <w:b/>
          <w:kern w:val="28"/>
          <w:sz w:val="24"/>
          <w:szCs w:val="24"/>
          <w:lang w:val="en-US" w:eastAsia="ru-RU"/>
        </w:rPr>
        <w:t>J-PAKE) to establish the new KEY_SET and KEY_SET_KEY</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277BE6"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r w:rsidR="00DF5F25">
        <w:rPr>
          <w:rFonts w:eastAsia="Times New Roman"/>
          <w:b/>
          <w:kern w:val="28"/>
          <w:sz w:val="24"/>
          <w:szCs w:val="24"/>
          <w:lang w:val="en-US" w:eastAsia="ru-RU"/>
        </w:rPr>
        <w:t>.</w:t>
      </w:r>
    </w:p>
    <w:p w:rsidR="00277BE6" w:rsidRDefault="00277BE6" w:rsidP="00277BE6">
      <w:r>
        <w:rPr>
          <w:lang w:val="en-US"/>
        </w:rPr>
        <w:t xml:space="preserve">The client has a token of the previous session </w:t>
      </w:r>
      <w:r>
        <w:t>DEV_PASS</w:t>
      </w:r>
      <w:r w:rsidR="00DF5F25" w:rsidRPr="00F271C1">
        <w:rPr>
          <w:lang w:val="en-US"/>
        </w:rPr>
        <w:t>,</w:t>
      </w:r>
      <w:r>
        <w:t xml:space="preserve"> </w:t>
      </w:r>
      <w:r>
        <w:rPr>
          <w:lang w:val="en-US"/>
        </w:rPr>
        <w:t>which is used for the server communication</w:t>
      </w:r>
      <w:r>
        <w:t>:</w:t>
      </w:r>
    </w:p>
    <w:p w:rsidR="00277BE6" w:rsidRDefault="00277BE6" w:rsidP="00277BE6">
      <w:r>
        <w:rPr>
          <w:lang w:val="en-US"/>
        </w:rPr>
        <w:t>T</w:t>
      </w:r>
      <w:r>
        <w:t xml:space="preserve">his value serves as a proof </w:t>
      </w:r>
      <w:r w:rsidR="00D83E10" w:rsidRPr="00D83E10">
        <w:rPr>
          <w:lang w:val="en-US"/>
        </w:rPr>
        <w:t xml:space="preserve">that </w:t>
      </w:r>
      <w:r>
        <w:t xml:space="preserve">the device is the one with which server communicated. </w:t>
      </w:r>
    </w:p>
    <w:p w:rsidR="00277BE6" w:rsidRPr="00900E7E" w:rsidRDefault="00277BE6" w:rsidP="00277BE6">
      <w:pPr>
        <w:rPr>
          <w:lang w:val="en-US"/>
        </w:rPr>
      </w:pPr>
      <w:r>
        <w:t>To prevent the direct attack on the KEY_SET</w:t>
      </w:r>
      <w:r w:rsidR="00DF5F25" w:rsidRPr="00F271C1">
        <w:rPr>
          <w:lang w:val="en-US"/>
        </w:rPr>
        <w:t>,</w:t>
      </w:r>
      <w:r>
        <w:t xml:space="preserve"> the KEY_SET_KEY</w:t>
      </w:r>
      <w:r w:rsidR="00DF5F25"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w:t>
      </w:r>
      <w:r w:rsidR="00DF5F25">
        <w:rPr>
          <w:lang w:val="en-US"/>
        </w:rPr>
        <w:t xml:space="preserve">value </w:t>
      </w:r>
      <w:r>
        <w:rPr>
          <w:lang w:val="en-US"/>
        </w:rPr>
        <w:t>splittin</w:t>
      </w:r>
      <w:r w:rsidR="00DF5F25">
        <w:rPr>
          <w:lang w:val="en-US"/>
        </w:rPr>
        <w:t>g</w:t>
      </w:r>
      <w:r>
        <w:rPr>
          <w:lang w:val="en-US"/>
        </w:rPr>
        <w:t xml:space="preserve"> is performed on a server. The task of a client is to receive the TIME and DEV_PASS from server.</w:t>
      </w:r>
    </w:p>
    <w:p w:rsidR="00277BE6" w:rsidRPr="00900E7E" w:rsidRDefault="00277BE6" w:rsidP="00277BE6">
      <w:pPr>
        <w:rPr>
          <w:lang w:val="en-US"/>
        </w:rPr>
      </w:pPr>
      <w:r>
        <w:rPr>
          <w:lang w:val="en-US"/>
        </w:rPr>
        <w:t>In order to perform the splitting</w:t>
      </w:r>
      <w:r w:rsidR="00DF5F25">
        <w:rPr>
          <w:lang w:val="en-US"/>
        </w:rPr>
        <w:t>,</w:t>
      </w:r>
      <w:r>
        <w:rPr>
          <w:lang w:val="en-US"/>
        </w:rPr>
        <w:t xml:space="preserve"> the server has the knowledge of the user PIN.</w:t>
      </w:r>
    </w:p>
    <w:p w:rsidR="00277BE6" w:rsidRDefault="00277BE6" w:rsidP="00277BE6">
      <w:r>
        <w:t>The client uses some balanced key exchange to communicate with server:</w:t>
      </w:r>
    </w:p>
    <w:p w:rsidR="00277BE6" w:rsidRDefault="00277BE6" w:rsidP="00277BE6">
      <w:r>
        <w:t>J-PAKE or SIS-EKE.</w:t>
      </w:r>
    </w:p>
    <w:p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277BE6" w:rsidRPr="00C516FC" w:rsidRDefault="00D83E10" w:rsidP="00277BE6">
      <w:pPr>
        <w:rPr>
          <w:lang w:val="en-US"/>
        </w:rPr>
      </w:pPr>
      <w:r>
        <w:rPr>
          <w:lang w:val="en-US"/>
        </w:rPr>
        <w:t>The o</w:t>
      </w:r>
      <w:r w:rsidR="00277BE6">
        <w:rPr>
          <w:lang w:val="en-US"/>
        </w:rPr>
        <w:t>nline workflow diagram</w:t>
      </w:r>
      <w:r>
        <w:rPr>
          <w:lang w:val="en-US"/>
        </w:rPr>
        <w:t xml:space="preserve"> is presented in Figure ZZZZ</w:t>
      </w:r>
      <w:r w:rsidR="00277BE6">
        <w:rPr>
          <w:lang w:val="en-US"/>
        </w:rPr>
        <w:t>:</w:t>
      </w:r>
    </w:p>
    <w:p w:rsidR="00277BE6" w:rsidRPr="00C516FC"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F271C1" w:rsidRDefault="00CD7C91" w:rsidP="00262B2F">
      <w:pPr>
        <w:rPr>
          <w:i/>
          <w:sz w:val="24"/>
          <w:szCs w:val="24"/>
          <w:lang w:val="en-US"/>
        </w:rPr>
      </w:pPr>
      <w:r>
        <w:rPr>
          <w:rFonts w:eastAsia="Times New Roman"/>
          <w:b/>
          <w:noProof/>
          <w:kern w:val="28"/>
          <w:sz w:val="24"/>
          <w:szCs w:val="24"/>
          <w:lang w:val="pt-BR" w:eastAsia="pt-BR"/>
        </w:rPr>
        <w:drawing>
          <wp:inline distT="0" distB="0" distL="0" distR="0">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AE4143" w:rsidRPr="00F612CC" w:rsidRDefault="00AE4143" w:rsidP="00262B2F">
      <w:pPr>
        <w:rPr>
          <w:i/>
          <w:sz w:val="24"/>
          <w:szCs w:val="24"/>
          <w:lang w:val="en-US"/>
        </w:rPr>
      </w:pPr>
      <w:r w:rsidRPr="00F612CC">
        <w:rPr>
          <w:i/>
          <w:sz w:val="24"/>
          <w:szCs w:val="24"/>
          <w:lang w:val="en-US"/>
        </w:rPr>
        <w:t>EKE description</w:t>
      </w:r>
    </w:p>
    <w:p w:rsidR="00F612CC" w:rsidRDefault="00D83E10" w:rsidP="00262B2F">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D83E10" w:rsidRPr="00F612CC" w:rsidRDefault="00D83E10" w:rsidP="00262B2F">
      <w:pPr>
        <w:rPr>
          <w:i/>
          <w:sz w:val="24"/>
          <w:szCs w:val="24"/>
          <w:lang w:val="en-US"/>
        </w:rPr>
      </w:pPr>
    </w:p>
    <w:p w:rsidR="00AE4143" w:rsidRPr="00F612CC" w:rsidRDefault="00DF5F25" w:rsidP="00F612CC">
      <w:pPr>
        <w:ind w:firstLine="720"/>
        <w:rPr>
          <w:sz w:val="24"/>
          <w:szCs w:val="24"/>
          <w:lang w:val="en-US"/>
        </w:rPr>
      </w:pPr>
      <w:r w:rsidRPr="00F612CC">
        <w:rPr>
          <w:sz w:val="24"/>
          <w:szCs w:val="24"/>
          <w:lang w:val="en-US"/>
        </w:rPr>
        <w:t>This proposal</w:t>
      </w:r>
      <w:r w:rsidR="00AE4143" w:rsidRPr="00F612CC">
        <w:rPr>
          <w:sz w:val="24"/>
          <w:szCs w:val="24"/>
          <w:lang w:val="en-US"/>
        </w:rPr>
        <w:t xml:space="preserve"> use</w:t>
      </w:r>
      <w:r w:rsidRPr="00F612CC">
        <w:rPr>
          <w:sz w:val="24"/>
          <w:szCs w:val="24"/>
          <w:lang w:val="en-US"/>
        </w:rPr>
        <w:t>s</w:t>
      </w:r>
      <w:r w:rsidR="00AE4143" w:rsidRPr="00F612CC">
        <w:rPr>
          <w:sz w:val="24"/>
          <w:szCs w:val="24"/>
          <w:lang w:val="en-US"/>
        </w:rPr>
        <w:t xml:space="preserve"> a light-wei</w:t>
      </w:r>
      <w:r w:rsidRPr="00F612CC">
        <w:rPr>
          <w:sz w:val="24"/>
          <w:szCs w:val="24"/>
          <w:lang w:val="en-US"/>
        </w:rPr>
        <w:t>g</w:t>
      </w:r>
      <w:r w:rsidR="00AE4143" w:rsidRPr="00F612CC">
        <w:rPr>
          <w:sz w:val="24"/>
          <w:szCs w:val="24"/>
          <w:lang w:val="en-US"/>
        </w:rPr>
        <w:t>hted EKE for server communication l</w:t>
      </w:r>
      <w:r w:rsidRPr="00F612CC">
        <w:rPr>
          <w:sz w:val="24"/>
          <w:szCs w:val="24"/>
          <w:lang w:val="en-US"/>
        </w:rPr>
        <w:t>i</w:t>
      </w:r>
      <w:r w:rsidR="00AE4143" w:rsidRPr="00F612CC">
        <w:rPr>
          <w:sz w:val="24"/>
          <w:szCs w:val="24"/>
          <w:lang w:val="en-US"/>
        </w:rPr>
        <w:t>ke J</w:t>
      </w:r>
      <w:r w:rsidR="00F612CC">
        <w:rPr>
          <w:sz w:val="24"/>
          <w:szCs w:val="24"/>
          <w:lang w:val="en-US"/>
        </w:rPr>
        <w:t>-</w:t>
      </w:r>
      <w:r w:rsidR="00AE4143" w:rsidRPr="00F612CC">
        <w:rPr>
          <w:sz w:val="24"/>
          <w:szCs w:val="24"/>
          <w:lang w:val="en-US"/>
        </w:rPr>
        <w:t>PAKE</w:t>
      </w:r>
      <w:r w:rsidR="00F612CC">
        <w:rPr>
          <w:sz w:val="24"/>
          <w:szCs w:val="24"/>
          <w:lang w:val="en-US"/>
        </w:rPr>
        <w:t xml:space="preserve"> []</w:t>
      </w:r>
      <w:r w:rsidR="00AE4143" w:rsidRPr="00F612CC">
        <w:rPr>
          <w:sz w:val="24"/>
          <w:szCs w:val="24"/>
          <w:lang w:val="en-US"/>
        </w:rPr>
        <w:t xml:space="preserve">  or SIS-based EKE</w:t>
      </w:r>
      <w:r w:rsidR="00F612CC">
        <w:rPr>
          <w:sz w:val="24"/>
          <w:szCs w:val="24"/>
          <w:lang w:val="en-US"/>
        </w:rPr>
        <w:t xml:space="preserve"> []</w:t>
      </w:r>
      <w:r w:rsidR="00AE4143" w:rsidRPr="00F612CC">
        <w:rPr>
          <w:sz w:val="24"/>
          <w:szCs w:val="24"/>
          <w:lang w:val="en-US"/>
        </w:rPr>
        <w:t>. SIS is a public key encryption that avoid</w:t>
      </w:r>
      <w:r w:rsidRPr="00F612CC">
        <w:rPr>
          <w:sz w:val="24"/>
          <w:szCs w:val="24"/>
          <w:lang w:val="en-US"/>
        </w:rPr>
        <w:t>s</w:t>
      </w:r>
      <w:r w:rsidR="00AE4143" w:rsidRPr="00F612CC">
        <w:rPr>
          <w:sz w:val="24"/>
          <w:szCs w:val="24"/>
          <w:lang w:val="en-US"/>
        </w:rPr>
        <w:t xml:space="preserve"> generating the big number of primes and thus can be used for the secure key exchange</w:t>
      </w:r>
      <w:r w:rsidR="00F612CC">
        <w:rPr>
          <w:sz w:val="24"/>
          <w:szCs w:val="24"/>
          <w:lang w:val="en-US"/>
        </w:rPr>
        <w:t xml:space="preserve"> [], []</w:t>
      </w:r>
      <w:r w:rsidR="00AE4143" w:rsidRPr="00F612CC">
        <w:rPr>
          <w:sz w:val="24"/>
          <w:szCs w:val="24"/>
          <w:lang w:val="en-US"/>
        </w:rPr>
        <w:t>.</w:t>
      </w:r>
    </w:p>
    <w:p w:rsidR="00262B2F" w:rsidRPr="00F612CC" w:rsidRDefault="00262B2F" w:rsidP="00262B2F">
      <w:pPr>
        <w:rPr>
          <w:sz w:val="24"/>
          <w:szCs w:val="24"/>
        </w:rPr>
      </w:pPr>
      <w:r w:rsidRPr="00F612CC">
        <w:rPr>
          <w:sz w:val="24"/>
          <w:szCs w:val="24"/>
        </w:rPr>
        <w:t>There are generally 3 phases of any EKE:</w:t>
      </w:r>
    </w:p>
    <w:p w:rsidR="00262B2F" w:rsidRPr="00F612CC" w:rsidRDefault="00262B2F" w:rsidP="00262B2F">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262B2F" w:rsidRPr="00F612CC" w:rsidRDefault="00262B2F" w:rsidP="00262B2F">
      <w:pPr>
        <w:numPr>
          <w:ilvl w:val="0"/>
          <w:numId w:val="21"/>
        </w:numPr>
        <w:spacing w:after="200" w:line="276" w:lineRule="auto"/>
        <w:rPr>
          <w:sz w:val="24"/>
          <w:szCs w:val="24"/>
        </w:rPr>
      </w:pPr>
      <w:r w:rsidRPr="00F612CC">
        <w:rPr>
          <w:sz w:val="24"/>
          <w:szCs w:val="24"/>
        </w:rPr>
        <w:t>Key verification</w:t>
      </w:r>
    </w:p>
    <w:p w:rsidR="00F612CC" w:rsidRPr="00F612CC" w:rsidRDefault="00262B2F" w:rsidP="00F612CC">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sidR="00F612CC">
        <w:rPr>
          <w:sz w:val="24"/>
          <w:szCs w:val="24"/>
          <w:lang w:val="en-US"/>
        </w:rPr>
        <w:t>.</w:t>
      </w:r>
    </w:p>
    <w:p w:rsidR="00F612CC" w:rsidRPr="00F612CC" w:rsidRDefault="00D83E10" w:rsidP="00F612CC">
      <w:pPr>
        <w:spacing w:after="200" w:line="276" w:lineRule="auto"/>
        <w:rPr>
          <w:sz w:val="24"/>
          <w:szCs w:val="24"/>
        </w:rPr>
      </w:pPr>
      <w:r>
        <w:rPr>
          <w:sz w:val="24"/>
          <w:szCs w:val="24"/>
          <w:lang w:val="en-US"/>
        </w:rPr>
        <w:t xml:space="preserve">In order to clarify the whole process, </w:t>
      </w:r>
      <w:r w:rsidR="00F612CC">
        <w:rPr>
          <w:sz w:val="24"/>
          <w:szCs w:val="24"/>
          <w:lang w:val="en-US"/>
        </w:rPr>
        <w:t>the J-PAKE protocol []</w:t>
      </w:r>
      <w:r>
        <w:rPr>
          <w:sz w:val="24"/>
          <w:szCs w:val="24"/>
          <w:lang w:val="en-US"/>
        </w:rPr>
        <w:t xml:space="preserve">, used </w:t>
      </w:r>
      <w:r w:rsidR="00F612CC">
        <w:rPr>
          <w:sz w:val="24"/>
          <w:szCs w:val="24"/>
          <w:lang w:val="en-US"/>
        </w:rPr>
        <w:t>for the user credential verification and the key renovation</w:t>
      </w:r>
      <w:r>
        <w:rPr>
          <w:sz w:val="24"/>
          <w:szCs w:val="24"/>
          <w:lang w:val="en-US"/>
        </w:rPr>
        <w:t>, is briefly described</w:t>
      </w:r>
      <w:r w:rsidR="00F612CC">
        <w:rPr>
          <w:sz w:val="24"/>
          <w:szCs w:val="24"/>
          <w:lang w:val="en-US"/>
        </w:rPr>
        <w:t>. The protocol acts as soon as the key is expired and the client asks the user to synchronize with the server. Note that the EKE</w:t>
      </w:r>
      <w:r>
        <w:rPr>
          <w:sz w:val="24"/>
          <w:szCs w:val="24"/>
          <w:lang w:val="en-US"/>
        </w:rPr>
        <w:t xml:space="preserve"> is not demanded</w:t>
      </w:r>
      <w:r w:rsidR="00F612CC">
        <w:rPr>
          <w:sz w:val="24"/>
          <w:szCs w:val="24"/>
          <w:lang w:val="en-US"/>
        </w:rPr>
        <w:t xml:space="preserve"> to send the files or statistics.</w:t>
      </w:r>
    </w:p>
    <w:p w:rsidR="0089514B" w:rsidRPr="007E76CB" w:rsidRDefault="0089514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89514B" w:rsidRDefault="0089514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89514B"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rsidR="00D45C6E"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D45C6E"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6E73F3"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2A74EF" w:rsidRDefault="006E73F3" w:rsidP="007E76CB">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B5009C" w:rsidRDefault="002A74EF"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pt-BR" w:eastAsia="pt-BR"/>
        </w:rPr>
        <w:drawing>
          <wp:inline distT="0" distB="0" distL="0" distR="0">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009C" w:rsidRDefault="00B5009C"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D21D9" w:rsidRPr="00333C79" w:rsidRDefault="002D21D9" w:rsidP="002D21D9">
      <w:pPr>
        <w:rPr>
          <w:b/>
          <w:sz w:val="24"/>
          <w:szCs w:val="24"/>
          <w:lang w:val="en-US"/>
        </w:rPr>
      </w:pPr>
      <w:r w:rsidRPr="00333C79">
        <w:rPr>
          <w:b/>
          <w:sz w:val="24"/>
          <w:szCs w:val="24"/>
          <w:lang w:val="en-US"/>
        </w:rPr>
        <w:t>Security analysis</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2D21D9" w:rsidRPr="00C2285D" w:rsidRDefault="002D21D9" w:rsidP="002D21D9">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2D21D9" w:rsidRPr="00C2285D" w:rsidRDefault="002D21D9" w:rsidP="002D21D9">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2D21D9" w:rsidRPr="00C2285D" w:rsidRDefault="002D21D9" w:rsidP="002D21D9">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of </w:t>
      </w:r>
      <w:r w:rsidRPr="00071057">
        <w:rPr>
          <w:sz w:val="24"/>
          <w:szCs w:val="24"/>
          <w:lang w:val="en-US"/>
        </w:rPr>
        <w:t>”</w:t>
      </w:r>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2D21D9" w:rsidRPr="00C2285D" w:rsidRDefault="002D21D9" w:rsidP="002D21D9">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2D21D9" w:rsidRPr="00C2285D" w:rsidRDefault="002D21D9" w:rsidP="002D21D9">
      <w:pPr>
        <w:numPr>
          <w:ilvl w:val="1"/>
          <w:numId w:val="16"/>
        </w:numPr>
        <w:spacing w:after="200" w:line="276" w:lineRule="auto"/>
        <w:rPr>
          <w:sz w:val="24"/>
          <w:szCs w:val="24"/>
        </w:rPr>
      </w:pPr>
      <w:r w:rsidRPr="00C2285D">
        <w:rPr>
          <w:sz w:val="24"/>
          <w:szCs w:val="24"/>
        </w:rPr>
        <w:t>Steal the file and try to decrypt it with offline dictionary.</w:t>
      </w:r>
    </w:p>
    <w:p w:rsidR="002D21D9" w:rsidRDefault="002D21D9" w:rsidP="002D21D9">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DEV_PASS and TIME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be able to combine.</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KEY_SET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protected FILE_KEY  (also synchronized) and file.</w:t>
      </w:r>
    </w:p>
    <w:p w:rsidR="002D21D9" w:rsidRPr="00C2285D" w:rsidRDefault="002D21D9" w:rsidP="002D21D9">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2D21D9" w:rsidRPr="00C2285D" w:rsidRDefault="002D21D9" w:rsidP="002D21D9">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2D21D9" w:rsidRDefault="002D21D9" w:rsidP="002D21D9">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2D21D9" w:rsidRPr="002D21D9" w:rsidRDefault="002D21D9" w:rsidP="002D21D9">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rsidR="002D21D9" w:rsidRPr="002D21D9" w:rsidRDefault="002D21D9" w:rsidP="002D21D9">
      <w:pPr>
        <w:spacing w:after="200" w:line="276" w:lineRule="auto"/>
        <w:rPr>
          <w:sz w:val="24"/>
          <w:szCs w:val="24"/>
          <w:lang w:val="en-US"/>
        </w:rPr>
      </w:pPr>
      <w:r>
        <w:rPr>
          <w:sz w:val="24"/>
          <w:szCs w:val="24"/>
          <w:lang w:val="en-US"/>
        </w:rPr>
        <w:t>Additionally, we use the MOS methods in order to indicate the attack and alarm the system of the wrong user behavior. (TODO!!!!)</w:t>
      </w:r>
    </w:p>
    <w:p w:rsidR="002D21D9" w:rsidRPr="00333C79" w:rsidRDefault="002D21D9" w:rsidP="002D21D9">
      <w:pPr>
        <w:rPr>
          <w:b/>
          <w:sz w:val="24"/>
          <w:szCs w:val="24"/>
          <w:lang w:val="en-US"/>
        </w:rPr>
      </w:pPr>
      <w:r w:rsidRPr="00333C79">
        <w:rPr>
          <w:b/>
          <w:sz w:val="24"/>
          <w:szCs w:val="24"/>
          <w:lang w:val="en-US"/>
        </w:rPr>
        <w:t>Complexity analysis</w:t>
      </w:r>
    </w:p>
    <w:p w:rsidR="002D21D9" w:rsidRPr="001606EA" w:rsidRDefault="002D21D9" w:rsidP="002D21D9">
      <w:pPr>
        <w:rPr>
          <w:i/>
          <w:sz w:val="24"/>
          <w:szCs w:val="24"/>
          <w:lang w:val="en-US"/>
        </w:rPr>
      </w:pPr>
    </w:p>
    <w:p w:rsidR="002D21D9" w:rsidRPr="001606EA" w:rsidRDefault="002D21D9" w:rsidP="002D21D9">
      <w:pPr>
        <w:rPr>
          <w:sz w:val="24"/>
          <w:szCs w:val="24"/>
          <w:lang w:val="en-US"/>
        </w:rPr>
      </w:pPr>
      <w:r>
        <w:rPr>
          <w:sz w:val="24"/>
          <w:szCs w:val="24"/>
          <w:lang w:val="en-US"/>
        </w:rPr>
        <w:t>In the offline mode t</w:t>
      </w:r>
      <w:r w:rsidRPr="001606EA">
        <w:rPr>
          <w:sz w:val="24"/>
          <w:szCs w:val="24"/>
          <w:lang w:val="en-US"/>
        </w:rPr>
        <w:t>he client actions are:</w:t>
      </w:r>
    </w:p>
    <w:p w:rsidR="002D21D9" w:rsidRPr="00C2285D" w:rsidRDefault="002D21D9" w:rsidP="002D21D9">
      <w:pPr>
        <w:rPr>
          <w:sz w:val="24"/>
          <w:szCs w:val="24"/>
          <w:lang w:val="en-US"/>
        </w:rPr>
      </w:pPr>
    </w:p>
    <w:p w:rsidR="002D21D9" w:rsidRPr="00C2285D" w:rsidRDefault="002D21D9" w:rsidP="002D21D9">
      <w:pPr>
        <w:numPr>
          <w:ilvl w:val="0"/>
          <w:numId w:val="14"/>
        </w:numPr>
        <w:spacing w:after="200" w:line="276" w:lineRule="auto"/>
        <w:rPr>
          <w:sz w:val="24"/>
          <w:szCs w:val="24"/>
        </w:rPr>
      </w:pPr>
      <w:r w:rsidRPr="00C2285D">
        <w:rPr>
          <w:sz w:val="24"/>
          <w:szCs w:val="24"/>
        </w:rPr>
        <w:t>Combine the PASS+PIN+TIME+DEV_PASS=KEY_SET_KEY    -------   SSS secret restoring</w:t>
      </w:r>
    </w:p>
    <w:p w:rsidR="002D21D9" w:rsidRPr="00C2285D" w:rsidRDefault="002D21D9" w:rsidP="002D21D9">
      <w:pPr>
        <w:numPr>
          <w:ilvl w:val="0"/>
          <w:numId w:val="15"/>
        </w:numPr>
        <w:spacing w:after="200" w:line="276" w:lineRule="auto"/>
        <w:rPr>
          <w:sz w:val="24"/>
          <w:szCs w:val="24"/>
        </w:rPr>
      </w:pPr>
      <w:r w:rsidRPr="00C2285D">
        <w:rPr>
          <w:sz w:val="24"/>
          <w:szCs w:val="24"/>
        </w:rPr>
        <w:t>Decrypt the KEY_SET with the KEY_SET_KEY --------- symmetric decryption</w:t>
      </w:r>
    </w:p>
    <w:p w:rsidR="002D21D9" w:rsidRPr="00C2285D" w:rsidRDefault="002D21D9" w:rsidP="002D21D9">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FILE_KEY with the SHARE_KEY  ---------------- ABE decryption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 with the FILE_KEY ----------------------------symmetric (AES) decryption</w:t>
      </w:r>
    </w:p>
    <w:p w:rsidR="002D21D9" w:rsidRPr="00C2285D" w:rsidRDefault="002D21D9" w:rsidP="002D21D9">
      <w:pPr>
        <w:numPr>
          <w:ilvl w:val="0"/>
          <w:numId w:val="15"/>
        </w:numPr>
        <w:spacing w:after="200" w:line="276" w:lineRule="auto"/>
        <w:rPr>
          <w:sz w:val="24"/>
          <w:szCs w:val="24"/>
        </w:rPr>
      </w:pPr>
      <w:r w:rsidRPr="00C2285D">
        <w:rPr>
          <w:sz w:val="24"/>
          <w:szCs w:val="24"/>
        </w:rPr>
        <w:t>Modify the TIME periodically ------------------------------ timer</w:t>
      </w:r>
    </w:p>
    <w:p w:rsidR="002D21D9" w:rsidRPr="00C2285D" w:rsidRDefault="002D21D9" w:rsidP="002D21D9">
      <w:pPr>
        <w:numPr>
          <w:ilvl w:val="0"/>
          <w:numId w:val="15"/>
        </w:numPr>
        <w:spacing w:after="200" w:line="276" w:lineRule="auto"/>
        <w:rPr>
          <w:sz w:val="24"/>
          <w:szCs w:val="24"/>
        </w:rPr>
      </w:pPr>
      <w:r w:rsidRPr="00C2285D">
        <w:rPr>
          <w:sz w:val="24"/>
          <w:szCs w:val="24"/>
        </w:rPr>
        <w:t>Count the tries within the TIME ---------------------------count</w:t>
      </w:r>
    </w:p>
    <w:p w:rsidR="002D21D9" w:rsidRPr="00333C79" w:rsidRDefault="002D21D9" w:rsidP="002D21D9">
      <w:pPr>
        <w:numPr>
          <w:ilvl w:val="0"/>
          <w:numId w:val="15"/>
        </w:numPr>
        <w:spacing w:after="200" w:line="276" w:lineRule="auto"/>
        <w:rPr>
          <w:sz w:val="24"/>
          <w:szCs w:val="24"/>
        </w:rPr>
      </w:pPr>
      <w:r w:rsidRPr="00C2285D">
        <w:rPr>
          <w:sz w:val="24"/>
          <w:szCs w:val="24"/>
        </w:rPr>
        <w:t>Modify or delete PUBLIC_SHARE_KEY</w:t>
      </w:r>
    </w:p>
    <w:p w:rsidR="006F7868" w:rsidRPr="00C2285D" w:rsidRDefault="006F7868" w:rsidP="002D21D9">
      <w:pPr>
        <w:numPr>
          <w:ilvl w:val="0"/>
          <w:numId w:val="15"/>
        </w:numPr>
        <w:spacing w:after="200" w:line="276" w:lineRule="auto"/>
        <w:rPr>
          <w:sz w:val="24"/>
          <w:szCs w:val="24"/>
        </w:rPr>
      </w:pPr>
      <w:r>
        <w:rPr>
          <w:sz w:val="24"/>
          <w:szCs w:val="24"/>
          <w:lang w:val="en-US"/>
        </w:rPr>
        <w:t>Analyzes the log data and deletes the files when necessary -------------------- TODO</w:t>
      </w:r>
    </w:p>
    <w:p w:rsidR="002D21D9" w:rsidRDefault="002D21D9" w:rsidP="002D21D9">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2D21D9" w:rsidRDefault="002D21D9" w:rsidP="002D21D9">
      <w:pPr>
        <w:rPr>
          <w:sz w:val="24"/>
          <w:szCs w:val="24"/>
          <w:lang w:val="en-US"/>
        </w:rPr>
      </w:pPr>
    </w:p>
    <w:p w:rsidR="002D21D9" w:rsidRDefault="002D21D9" w:rsidP="002D21D9">
      <w:pPr>
        <w:rPr>
          <w:sz w:val="24"/>
          <w:szCs w:val="24"/>
          <w:lang w:val="en-US"/>
        </w:rPr>
      </w:pPr>
      <w:r>
        <w:rPr>
          <w:sz w:val="24"/>
          <w:szCs w:val="24"/>
          <w:lang w:val="en-US"/>
        </w:rPr>
        <w:t>In the online mode the client:</w:t>
      </w:r>
    </w:p>
    <w:p w:rsidR="002D21D9" w:rsidRDefault="002D21D9" w:rsidP="002D21D9">
      <w:pPr>
        <w:rPr>
          <w:sz w:val="24"/>
          <w:szCs w:val="24"/>
          <w:lang w:val="en-US"/>
        </w:rPr>
      </w:pPr>
    </w:p>
    <w:p w:rsidR="002D21D9" w:rsidRDefault="002D21D9" w:rsidP="00333C79">
      <w:pPr>
        <w:pStyle w:val="PargrafodaLista"/>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6F7868" w:rsidRDefault="006F7868" w:rsidP="00333C79">
      <w:pPr>
        <w:pStyle w:val="PargrafodaLista"/>
        <w:numPr>
          <w:ilvl w:val="0"/>
          <w:numId w:val="32"/>
        </w:numPr>
        <w:rPr>
          <w:sz w:val="24"/>
          <w:szCs w:val="24"/>
          <w:lang w:val="en-US"/>
        </w:rPr>
      </w:pPr>
      <w:r>
        <w:rPr>
          <w:sz w:val="24"/>
          <w:szCs w:val="24"/>
          <w:lang w:val="en-US"/>
        </w:rPr>
        <w:t>Sends and receives data in the clear.</w:t>
      </w:r>
    </w:p>
    <w:p w:rsidR="006F7868" w:rsidRDefault="006F7868" w:rsidP="00333C79">
      <w:pPr>
        <w:pStyle w:val="PargrafodaLista"/>
        <w:numPr>
          <w:ilvl w:val="0"/>
          <w:numId w:val="32"/>
        </w:numPr>
        <w:rPr>
          <w:sz w:val="24"/>
          <w:szCs w:val="24"/>
          <w:lang w:val="en-US"/>
        </w:rPr>
      </w:pPr>
      <w:r>
        <w:rPr>
          <w:sz w:val="24"/>
          <w:szCs w:val="24"/>
          <w:lang w:val="en-US"/>
        </w:rPr>
        <w:t>Performs operations 1)-7).</w:t>
      </w:r>
    </w:p>
    <w:p w:rsidR="006F7868" w:rsidRPr="00333C79" w:rsidRDefault="006F7868" w:rsidP="00333C79">
      <w:pPr>
        <w:pStyle w:val="PargrafodaLista"/>
        <w:numPr>
          <w:ilvl w:val="0"/>
          <w:numId w:val="32"/>
        </w:numPr>
        <w:rPr>
          <w:sz w:val="24"/>
          <w:szCs w:val="24"/>
          <w:lang w:val="en-US"/>
        </w:rPr>
      </w:pPr>
      <w:r>
        <w:rPr>
          <w:sz w:val="24"/>
          <w:szCs w:val="24"/>
          <w:lang w:val="en-US"/>
        </w:rPr>
        <w:t>Analyses and sends the log data ------- TODO</w:t>
      </w:r>
    </w:p>
    <w:p w:rsidR="002D21D9" w:rsidRDefault="002D21D9"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17B8B" w:rsidRPr="00333C79"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We can conclude the </w:t>
      </w:r>
      <w:proofErr w:type="spellStart"/>
      <w:r>
        <w:rPr>
          <w:rFonts w:eastAsia="Times New Roman"/>
          <w:kern w:val="28"/>
          <w:sz w:val="24"/>
          <w:szCs w:val="24"/>
          <w:lang w:val="en-US" w:eastAsia="ru-RU"/>
        </w:rPr>
        <w:t>the</w:t>
      </w:r>
      <w:proofErr w:type="spellEnd"/>
      <w:r>
        <w:rPr>
          <w:rFonts w:eastAsia="Times New Roman"/>
          <w:kern w:val="28"/>
          <w:sz w:val="24"/>
          <w:szCs w:val="24"/>
          <w:lang w:val="en-US" w:eastAsia="ru-RU"/>
        </w:rPr>
        <w:t xml:space="preserve"> proposed client is not </w:t>
      </w:r>
      <w:proofErr w:type="spellStart"/>
      <w:r>
        <w:rPr>
          <w:rFonts w:eastAsia="Times New Roman"/>
          <w:kern w:val="28"/>
          <w:sz w:val="24"/>
          <w:szCs w:val="24"/>
          <w:lang w:val="en-US" w:eastAsia="ru-RU"/>
        </w:rPr>
        <w:t>overhelmed</w:t>
      </w:r>
      <w:proofErr w:type="spellEnd"/>
      <w:r>
        <w:rPr>
          <w:rFonts w:eastAsia="Times New Roman"/>
          <w:kern w:val="28"/>
          <w:sz w:val="24"/>
          <w:szCs w:val="24"/>
          <w:lang w:val="en-US" w:eastAsia="ru-RU"/>
        </w:rPr>
        <w:t xml:space="preserve"> with calculations due to the carefully selected mathematical operations. It can be successfully used and provides acceptable </w:t>
      </w:r>
      <w:proofErr w:type="spellStart"/>
      <w:r>
        <w:rPr>
          <w:rFonts w:eastAsia="Times New Roman"/>
          <w:kern w:val="28"/>
          <w:sz w:val="24"/>
          <w:szCs w:val="24"/>
          <w:lang w:val="en-US" w:eastAsia="ru-RU"/>
        </w:rPr>
        <w:t>levelof</w:t>
      </w:r>
      <w:proofErr w:type="spellEnd"/>
      <w:r>
        <w:rPr>
          <w:rFonts w:eastAsia="Times New Roman"/>
          <w:kern w:val="28"/>
          <w:sz w:val="24"/>
          <w:szCs w:val="24"/>
          <w:lang w:val="en-US" w:eastAsia="ru-RU"/>
        </w:rPr>
        <w:t xml:space="preserve"> security.</w:t>
      </w:r>
    </w:p>
    <w:p w:rsidR="00217B8B"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rsidR="0037698C"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rsidR="0037698C" w:rsidRPr="00333C79"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cloud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and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 Khan, S.U.: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survey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3. Kumar, K., Lu, Y.H.: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review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cloud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 xml:space="preserve">. </w:t>
      </w:r>
      <w:proofErr w:type="spell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0"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1"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2"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3"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4"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5"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6"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Gao,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
    <w:p w:rsidR="00333C79" w:rsidRDefault="00B243A0" w:rsidP="006D0722">
      <w:pPr>
        <w:autoSpaceDE w:val="0"/>
        <w:autoSpaceDN w:val="0"/>
        <w:adjustRightInd w:val="0"/>
        <w:rPr>
          <w:ins w:id="354" w:author="TanTan" w:date="2016-01-26T05:25:00Z"/>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sidR="006D0722">
        <w:rPr>
          <w:rFonts w:ascii="VxybfdTimes-Roman" w:hAnsi="VxybfdTimes-Roman" w:cs="VxybfdTimes-Roman"/>
        </w:rPr>
        <w:t>.</w:t>
      </w:r>
    </w:p>
    <w:p w:rsidR="00333C79" w:rsidRDefault="006D0722" w:rsidP="006D0722">
      <w:pPr>
        <w:autoSpaceDE w:val="0"/>
        <w:autoSpaceDN w:val="0"/>
        <w:adjustRightInd w:val="0"/>
        <w:rPr>
          <w:ins w:id="355" w:author="TanTan" w:date="2016-01-26T05:25:00Z"/>
          <w:rFonts w:ascii="VxybfdTimes-Roman" w:eastAsiaTheme="minorHAnsi" w:hAnsi="VxybfdTimes-Roman" w:cs="VxybfdTimes-Roman"/>
          <w:sz w:val="24"/>
          <w:szCs w:val="24"/>
          <w:lang w:val="en-US"/>
        </w:rPr>
      </w:pPr>
      <w:r w:rsidRPr="00B74A39">
        <w:rPr>
          <w:rFonts w:ascii="VxybfdTimes-Roman" w:hAnsi="VxybfdTimes-Roman" w:cs="VxybfdTimes-Roman"/>
        </w:rPr>
        <w:t>[</w:t>
      </w:r>
      <w:r w:rsidR="00F90BFD">
        <w:rPr>
          <w:rFonts w:ascii="VxybfdTimes-Roman" w:eastAsiaTheme="minorHAnsi" w:hAnsi="VxybfdTimes-Roman" w:cs="VxybfdTimes-Roman"/>
          <w:sz w:val="24"/>
          <w:szCs w:val="24"/>
          <w:lang w:val="en-US"/>
        </w:rPr>
        <w:t xml:space="preserve">17] Lu, W., </w:t>
      </w:r>
      <w:proofErr w:type="spellStart"/>
      <w:r w:rsidR="00F90BFD">
        <w:rPr>
          <w:rFonts w:ascii="VxybfdTimes-Roman" w:eastAsiaTheme="minorHAnsi" w:hAnsi="VxybfdTimes-Roman" w:cs="VxybfdTimes-Roman"/>
          <w:sz w:val="24"/>
          <w:szCs w:val="24"/>
          <w:lang w:val="en-US"/>
        </w:rPr>
        <w:t>Ghorbani</w:t>
      </w:r>
      <w:proofErr w:type="spellEnd"/>
      <w:r w:rsidR="00F90BFD">
        <w:rPr>
          <w:rFonts w:ascii="VxybfdTimes-Roman" w:eastAsiaTheme="minorHAnsi" w:hAnsi="VxybfdTimes-Roman" w:cs="VxybfdTimes-Roman"/>
          <w:sz w:val="24"/>
          <w:szCs w:val="24"/>
          <w:lang w:val="en-US"/>
        </w:rPr>
        <w:t>, A.: A. Network anomaly detection based on wavelet analysis. EURASIP J. Adv. Signal Process. 2009,  Vol. 4(1416 ). P. 1-17.</w:t>
      </w:r>
    </w:p>
    <w:p w:rsidR="006D0722" w:rsidRPr="00B74A39" w:rsidRDefault="00F90BFD" w:rsidP="006D0722">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w:t>
      </w:r>
      <w:proofErr w:type="spellStart"/>
      <w:r>
        <w:rPr>
          <w:rFonts w:ascii="VxybfdTimes-Roman" w:eastAsiaTheme="minorHAnsi" w:hAnsi="VxybfdTimes-Roman" w:cs="VxybfdTimes-Roman"/>
          <w:sz w:val="24"/>
          <w:szCs w:val="24"/>
          <w:lang w:val="en-US"/>
        </w:rPr>
        <w:t>da</w:t>
      </w:r>
      <w:proofErr w:type="spellEnd"/>
      <w:r>
        <w:rPr>
          <w:rFonts w:ascii="VxybfdTimes-Roman" w:eastAsiaTheme="minorHAnsi" w:hAnsi="VxybfdTimes-Roman" w:cs="VxybfdTimes-Roman"/>
          <w:sz w:val="24"/>
          <w:szCs w:val="24"/>
          <w:lang w:val="en-US"/>
        </w:rPr>
        <w:t xml:space="preserve">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R.: Greatest eigenvalue time vector approach for blind detection of malicious track. 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xml:space="preserve">) 2013. Brasilia, 14-16 August 2013. P. 46-51. </w:t>
      </w:r>
    </w:p>
    <w:p w:rsidR="00865E2F" w:rsidRPr="00865E2F" w:rsidRDefault="00F90BFD" w:rsidP="00865E2F">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[19] Huang, C.-T., Chang, R.K.C., Huang, P.: Signal processing applications in network intrusion detection systems. EURASIP J. Adv. Signal Process. 2009. Vol.  9(192). P. 1-4.</w:t>
      </w:r>
      <w:r w:rsidR="00865E2F" w:rsidRPr="00865E2F">
        <w:rPr>
          <w:rFonts w:eastAsiaTheme="minorHAnsi"/>
          <w:bCs/>
          <w:sz w:val="24"/>
          <w:szCs w:val="24"/>
          <w:lang w:val="en-US"/>
        </w:rPr>
        <w:t>[</w:t>
      </w:r>
      <w:r w:rsidR="00865E2F">
        <w:rPr>
          <w:rFonts w:eastAsiaTheme="minorHAnsi"/>
          <w:bCs/>
          <w:sz w:val="24"/>
          <w:szCs w:val="24"/>
          <w:lang w:val="en-US"/>
        </w:rPr>
        <w:t>20</w:t>
      </w:r>
      <w:r w:rsidR="00865E2F" w:rsidRPr="00865E2F">
        <w:rPr>
          <w:rFonts w:eastAsiaTheme="minorHAnsi"/>
          <w:bCs/>
          <w:sz w:val="24"/>
          <w:szCs w:val="24"/>
          <w:lang w:val="en-US"/>
        </w:rPr>
        <w:t>] Mobile Cyber Threats. Kaspersky Lab &amp; INTERPOL Joint Report. October, 2014. Available: http://media.kaspersky.com/pdf/Kaspersky-Lab-KSN-Report-mobile-cyberthreats-web.pdf</w:t>
      </w:r>
    </w:p>
    <w:p w:rsidR="00AD3934" w:rsidRPr="00B03774" w:rsidRDefault="00865E2F" w:rsidP="00865E2F">
      <w:pPr>
        <w:autoSpaceDE w:val="0"/>
        <w:autoSpaceDN w:val="0"/>
        <w:adjustRightInd w:val="0"/>
        <w:rPr>
          <w:rFonts w:eastAsiaTheme="minorHAnsi"/>
          <w:bCs/>
          <w:sz w:val="24"/>
          <w:szCs w:val="24"/>
          <w:lang w:val="en-US"/>
        </w:rPr>
      </w:pPr>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 McAfee. Part of Intel Security. August 2015. http://www.mcafee.com/mx/resources/reports/rp-quarterly-threats-aug-2015.pdf</w:t>
      </w:r>
    </w:p>
    <w:sectPr w:rsidR="00AD3934" w:rsidRPr="00B03774" w:rsidSect="00FD1072">
      <w:pgSz w:w="12240" w:h="15840"/>
      <w:pgMar w:top="1134" w:right="850"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thiago Pereira" w:date="2016-01-26T21:42:00Z" w:initials="tP">
    <w:p w:rsidR="008930CC" w:rsidRPr="008930CC" w:rsidRDefault="008930CC">
      <w:pPr>
        <w:pStyle w:val="Textodecomentrio"/>
        <w:rPr>
          <w:lang w:val="pt-BR"/>
        </w:rPr>
      </w:pPr>
      <w:r>
        <w:rPr>
          <w:rStyle w:val="Refdecomentrio"/>
        </w:rPr>
        <w:annotationRef/>
      </w:r>
      <w:r>
        <w:rPr>
          <w:lang w:val="pt-BR"/>
        </w:rPr>
        <w:t xml:space="preserve">It is </w:t>
      </w:r>
      <w:proofErr w:type="spellStart"/>
      <w:r>
        <w:rPr>
          <w:lang w:val="pt-BR"/>
        </w:rPr>
        <w:t>not</w:t>
      </w:r>
      <w:proofErr w:type="spellEnd"/>
      <w:r>
        <w:rPr>
          <w:lang w:val="pt-BR"/>
        </w:rPr>
        <w:t xml:space="preserve"> </w:t>
      </w:r>
      <w:proofErr w:type="spellStart"/>
      <w:r>
        <w:rPr>
          <w:lang w:val="pt-BR"/>
        </w:rPr>
        <w:t>necessary</w:t>
      </w:r>
      <w:proofErr w:type="spellEnd"/>
      <w:r>
        <w:rPr>
          <w:lang w:val="pt-BR"/>
        </w:rPr>
        <w:t xml:space="preserve"> a </w:t>
      </w:r>
      <w:proofErr w:type="spellStart"/>
      <w:r>
        <w:rPr>
          <w:lang w:val="pt-BR"/>
        </w:rPr>
        <w:t>reference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academic</w:t>
      </w:r>
      <w:proofErr w:type="spellEnd"/>
      <w:r>
        <w:rPr>
          <w:lang w:val="pt-BR"/>
        </w:rPr>
        <w:t xml:space="preserve"> </w:t>
      </w:r>
      <w:proofErr w:type="spellStart"/>
      <w:r>
        <w:rPr>
          <w:lang w:val="pt-BR"/>
        </w:rPr>
        <w:t>paper</w:t>
      </w:r>
      <w:proofErr w:type="spellEnd"/>
      <w:r>
        <w:rPr>
          <w:lang w:val="pt-BR"/>
        </w:rPr>
        <w:t>?</w:t>
      </w:r>
    </w:p>
  </w:comment>
  <w:comment w:id="14" w:author="thiago Pereira" w:date="2016-01-26T21:42:00Z" w:initials="tP">
    <w:p w:rsidR="008930CC" w:rsidRPr="008930CC" w:rsidRDefault="008930CC">
      <w:pPr>
        <w:pStyle w:val="Textodecomentrio"/>
        <w:rPr>
          <w:lang w:val="pt-BR"/>
        </w:rPr>
      </w:pPr>
      <w:r>
        <w:rPr>
          <w:rStyle w:val="Refdecomentrio"/>
        </w:rPr>
        <w:annotationRef/>
      </w:r>
      <w:proofErr w:type="spellStart"/>
      <w:r>
        <w:rPr>
          <w:lang w:val="pt-BR"/>
        </w:rPr>
        <w:t>reference</w:t>
      </w:r>
      <w:proofErr w:type="spellEnd"/>
      <w:r>
        <w:rPr>
          <w:lang w:val="pt-BR"/>
        </w:rPr>
        <w:t>?</w:t>
      </w:r>
    </w:p>
  </w:comment>
  <w:comment w:id="15" w:author="thiago Pereira" w:date="2016-01-26T21:42:00Z" w:initials="tP">
    <w:p w:rsidR="00BB4036" w:rsidRDefault="00BB4036">
      <w:pPr>
        <w:pStyle w:val="Textodecomentrio"/>
        <w:rPr>
          <w:lang w:val="pt-BR"/>
        </w:rPr>
      </w:pPr>
      <w:r>
        <w:rPr>
          <w:rStyle w:val="Refdecomentrio"/>
        </w:rPr>
        <w:annotationRef/>
      </w:r>
      <w:r>
        <w:rPr>
          <w:lang w:val="pt-BR"/>
        </w:rPr>
        <w:t xml:space="preserve">CASM </w:t>
      </w:r>
      <w:proofErr w:type="spellStart"/>
      <w:r>
        <w:rPr>
          <w:lang w:val="pt-BR"/>
        </w:rPr>
        <w:t>or</w:t>
      </w:r>
      <w:proofErr w:type="spellEnd"/>
      <w:r>
        <w:rPr>
          <w:lang w:val="pt-BR"/>
        </w:rPr>
        <w:t xml:space="preserve"> CASB?</w:t>
      </w:r>
    </w:p>
    <w:p w:rsidR="00BB4036" w:rsidRDefault="00BB4036">
      <w:pPr>
        <w:pStyle w:val="Textodecomentrio"/>
        <w:rPr>
          <w:lang w:val="pt-BR"/>
        </w:rPr>
      </w:pPr>
    </w:p>
    <w:p w:rsidR="00BB4036" w:rsidRPr="00E540AC" w:rsidRDefault="00BB4036">
      <w:pPr>
        <w:pStyle w:val="Textodecomentrio"/>
        <w:rPr>
          <w:lang w:val="pt-BR"/>
        </w:rPr>
      </w:pPr>
      <w:r>
        <w:rPr>
          <w:lang w:val="pt-BR"/>
        </w:rPr>
        <w:t>CASB, tks</w:t>
      </w:r>
    </w:p>
  </w:comment>
  <w:comment w:id="16" w:author="thiago Pereira" w:date="2016-01-26T21:42:00Z" w:initials="tP">
    <w:p w:rsidR="00BB4036" w:rsidRDefault="00BB4036">
      <w:pPr>
        <w:pStyle w:val="Textodecomentrio"/>
        <w:rPr>
          <w:lang w:val="en-US"/>
        </w:rPr>
      </w:pPr>
      <w:r>
        <w:rPr>
          <w:rStyle w:val="Refdecomentrio"/>
        </w:rPr>
        <w:annotationRef/>
      </w:r>
      <w:r w:rsidRPr="00E540AC">
        <w:t>data loss prevention (DLP)?</w:t>
      </w:r>
    </w:p>
    <w:p w:rsidR="00BB4036" w:rsidRDefault="00BB4036">
      <w:pPr>
        <w:pStyle w:val="Textodecomentrio"/>
        <w:rPr>
          <w:lang w:val="en-US"/>
        </w:rPr>
      </w:pPr>
    </w:p>
    <w:p w:rsidR="00BB4036" w:rsidRPr="009D0D2F" w:rsidRDefault="00BB4036">
      <w:pPr>
        <w:pStyle w:val="Textodecomentrio"/>
        <w:rPr>
          <w:lang w:val="en-US"/>
        </w:rPr>
      </w:pPr>
      <w:r>
        <w:rPr>
          <w:lang w:val="en-US"/>
        </w:rPr>
        <w:t>yes</w:t>
      </w:r>
    </w:p>
  </w:comment>
  <w:comment w:id="17" w:author="TanTan" w:date="2016-01-26T21:42:00Z" w:initials="T">
    <w:p w:rsidR="00BB4036" w:rsidRDefault="00BB4036">
      <w:pPr>
        <w:pStyle w:val="Textodecomentrio"/>
        <w:rPr>
          <w:lang w:val="en-US"/>
        </w:rPr>
      </w:pPr>
      <w:r>
        <w:rPr>
          <w:rStyle w:val="Refdecomentrio"/>
        </w:rPr>
        <w:annotationRef/>
      </w:r>
    </w:p>
    <w:p w:rsidR="00BB4036" w:rsidRPr="009D0D2F" w:rsidRDefault="00BB4036">
      <w:pPr>
        <w:pStyle w:val="Textodecomentrio"/>
        <w:rPr>
          <w:lang w:val="en-US"/>
        </w:rPr>
      </w:pPr>
      <w:r>
        <w:rPr>
          <w:lang w:val="en-US"/>
        </w:rPr>
        <w:t>Actually, this is a term that is used for the stored data. Protection or encryption at rest is a commonly used phrase.</w:t>
      </w:r>
    </w:p>
  </w:comment>
  <w:comment w:id="22" w:author="TanTan" w:date="2016-01-26T21:42:00Z" w:initials="T">
    <w:p w:rsidR="00BB4036" w:rsidRDefault="00BB4036">
      <w:pPr>
        <w:pStyle w:val="Textodecomentrio"/>
        <w:rPr>
          <w:lang w:val="en-US"/>
        </w:rPr>
      </w:pPr>
      <w:r>
        <w:rPr>
          <w:rStyle w:val="Refdecomentrio"/>
        </w:rPr>
        <w:annotationRef/>
      </w:r>
      <w:r>
        <w:rPr>
          <w:lang w:val="en-US"/>
        </w:rPr>
        <w:t>I didn’t understand – novel approaches present the variation? And analysis indicates the novel approaches?</w:t>
      </w:r>
    </w:p>
    <w:p w:rsidR="00CE6E3F" w:rsidRDefault="00CE6E3F">
      <w:pPr>
        <w:pStyle w:val="Textodecomentrio"/>
        <w:rPr>
          <w:lang w:val="en-US"/>
        </w:rPr>
      </w:pPr>
    </w:p>
    <w:p w:rsidR="004D71CD" w:rsidRDefault="00CE6E3F">
      <w:pPr>
        <w:pStyle w:val="Textodecomentrio"/>
        <w:rPr>
          <w:lang w:val="en-US"/>
        </w:rPr>
      </w:pPr>
      <w:r>
        <w:rPr>
          <w:lang w:val="en-US"/>
        </w:rPr>
        <w:t xml:space="preserve">I modified the text to be more clear. </w:t>
      </w:r>
    </w:p>
    <w:p w:rsidR="004D71CD" w:rsidRDefault="004D71CD">
      <w:pPr>
        <w:pStyle w:val="Textodecomentrio"/>
        <w:rPr>
          <w:lang w:val="en-US"/>
        </w:rPr>
      </w:pPr>
    </w:p>
    <w:p w:rsidR="00CE6E3F" w:rsidRPr="009D0D2F" w:rsidRDefault="00CE6E3F">
      <w:pPr>
        <w:pStyle w:val="Textodecomentrio"/>
        <w:rPr>
          <w:lang w:val="en-US"/>
        </w:rPr>
      </w:pPr>
      <w:r>
        <w:rPr>
          <w:rFonts w:eastAsia="Times New Roman"/>
          <w:kern w:val="28"/>
          <w:sz w:val="24"/>
          <w:szCs w:val="24"/>
          <w:lang w:val="en-US" w:eastAsia="ru-RU"/>
        </w:rPr>
        <w:t xml:space="preserve">Novel attacks can </w:t>
      </w:r>
      <w:r w:rsidR="004D71CD">
        <w:rPr>
          <w:rFonts w:eastAsia="Times New Roman"/>
          <w:kern w:val="28"/>
          <w:sz w:val="24"/>
          <w:szCs w:val="24"/>
          <w:lang w:val="en-US" w:eastAsia="ru-RU"/>
        </w:rPr>
        <w:t xml:space="preserve">also </w:t>
      </w:r>
      <w:r>
        <w:rPr>
          <w:rFonts w:eastAsia="Times New Roman"/>
          <w:kern w:val="28"/>
          <w:sz w:val="24"/>
          <w:szCs w:val="24"/>
          <w:lang w:val="en-US" w:eastAsia="ru-RU"/>
        </w:rPr>
        <w:t xml:space="preserve">be detected using MOS, if their behavior </w:t>
      </w:r>
      <w:r w:rsidR="004D71CD">
        <w:rPr>
          <w:rFonts w:eastAsia="Times New Roman"/>
          <w:kern w:val="28"/>
          <w:sz w:val="24"/>
          <w:szCs w:val="24"/>
          <w:lang w:val="en-US" w:eastAsia="ru-RU"/>
        </w:rPr>
        <w:t>present variance (low or high) in comparison to legitimate behavior.</w:t>
      </w:r>
    </w:p>
  </w:comment>
  <w:comment w:id="30" w:author="thiago Pereira" w:date="2016-01-26T21:42:00Z" w:initials="tP">
    <w:p w:rsidR="004D71CD" w:rsidRPr="004D71CD" w:rsidRDefault="004D71CD">
      <w:pPr>
        <w:pStyle w:val="Textodecomentrio"/>
        <w:rPr>
          <w:lang w:val="pt-BR"/>
        </w:rPr>
      </w:pPr>
      <w:r>
        <w:rPr>
          <w:rStyle w:val="Refdecomentrio"/>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xml:space="preserve">, </w:t>
      </w:r>
      <w:proofErr w:type="spellStart"/>
      <w:r>
        <w:rPr>
          <w:rFonts w:ascii="Helvetica" w:hAnsi="Helvetica"/>
          <w:color w:val="383838"/>
          <w:sz w:val="12"/>
          <w:szCs w:val="12"/>
          <w:lang w:val="pt-BR"/>
        </w:rPr>
        <w:t>results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and</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their</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analysis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wont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be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part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of</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paper</w:t>
      </w:r>
      <w:proofErr w:type="spellEnd"/>
      <w:r>
        <w:rPr>
          <w:rFonts w:ascii="Helvetica" w:hAnsi="Helvetica"/>
          <w:color w:val="383838"/>
          <w:sz w:val="12"/>
          <w:szCs w:val="12"/>
          <w:lang w:val="pt-BR"/>
        </w:rPr>
        <w:t>?</w:t>
      </w:r>
    </w:p>
  </w:comment>
  <w:comment w:id="32" w:author="thiago Pereira" w:date="2016-01-26T21:42:00Z" w:initials="tP">
    <w:p w:rsidR="00EF32F3" w:rsidRPr="00EF32F3" w:rsidRDefault="00EF32F3">
      <w:pPr>
        <w:pStyle w:val="Textodecomentrio"/>
        <w:rPr>
          <w:lang w:val="pt-BR"/>
        </w:rPr>
      </w:pPr>
      <w:r>
        <w:rPr>
          <w:rStyle w:val="Refdecomentrio"/>
        </w:rPr>
        <w:annotationRef/>
      </w:r>
      <w:proofErr w:type="spellStart"/>
      <w:r>
        <w:rPr>
          <w:lang w:val="pt-BR"/>
        </w:rPr>
        <w:t>section</w:t>
      </w:r>
      <w:proofErr w:type="spellEnd"/>
      <w:r>
        <w:rPr>
          <w:lang w:val="pt-BR"/>
        </w:rPr>
        <w:t xml:space="preserve"> 2.1 </w:t>
      </w:r>
      <w:proofErr w:type="spellStart"/>
      <w:r>
        <w:rPr>
          <w:lang w:val="pt-BR"/>
        </w:rPr>
        <w:t>or</w:t>
      </w:r>
      <w:proofErr w:type="spellEnd"/>
      <w:r>
        <w:rPr>
          <w:lang w:val="pt-BR"/>
        </w:rPr>
        <w:t xml:space="preserve"> </w:t>
      </w:r>
      <w:proofErr w:type="spellStart"/>
      <w:r>
        <w:rPr>
          <w:lang w:val="pt-BR"/>
        </w:rPr>
        <w:t>section</w:t>
      </w:r>
      <w:proofErr w:type="spellEnd"/>
      <w:r>
        <w:rPr>
          <w:lang w:val="pt-BR"/>
        </w:rPr>
        <w:t xml:space="preserve"> 3?</w:t>
      </w:r>
    </w:p>
  </w:comment>
  <w:comment w:id="57" w:author="TanTan" w:date="2016-01-26T21:42:00Z" w:initials="T">
    <w:p w:rsidR="00BB4036" w:rsidRDefault="00BB4036">
      <w:pPr>
        <w:pStyle w:val="Textodecomentrio"/>
        <w:rPr>
          <w:lang w:val="en-US"/>
        </w:rPr>
      </w:pPr>
      <w:r>
        <w:rPr>
          <w:rStyle w:val="Refdecomentrio"/>
        </w:rPr>
        <w:annotationRef/>
      </w:r>
      <w:r>
        <w:rPr>
          <w:lang w:val="en-US"/>
        </w:rPr>
        <w:t>Signature in cryptography has another sense. I suggest to use other word here…</w:t>
      </w:r>
    </w:p>
    <w:p w:rsidR="004856F3" w:rsidRDefault="004856F3">
      <w:pPr>
        <w:pStyle w:val="Textodecomentrio"/>
        <w:rPr>
          <w:lang w:val="en-US"/>
        </w:rPr>
      </w:pPr>
    </w:p>
    <w:p w:rsidR="004856F3" w:rsidRPr="00C70E1E" w:rsidRDefault="004856F3">
      <w:pPr>
        <w:pStyle w:val="Textodecomentrio"/>
        <w:rPr>
          <w:lang w:val="en-US"/>
        </w:rPr>
      </w:pPr>
      <w:r>
        <w:rPr>
          <w:lang w:val="en-US"/>
        </w:rPr>
        <w:t>ok . patterns</w:t>
      </w:r>
    </w:p>
  </w:comment>
  <w:comment w:id="130" w:author="TanTan" w:date="2016-01-26T21:42:00Z" w:initials="T">
    <w:p w:rsidR="00BB4036" w:rsidRDefault="00BB4036">
      <w:pPr>
        <w:pStyle w:val="Textodecomentrio"/>
        <w:rPr>
          <w:lang w:val="en-US"/>
        </w:rPr>
      </w:pPr>
      <w:r>
        <w:rPr>
          <w:rStyle w:val="Refdecomentrio"/>
        </w:rPr>
        <w:annotationRef/>
      </w:r>
      <w:r>
        <w:rPr>
          <w:lang w:val="en-US"/>
        </w:rPr>
        <w:t>This is all very nicely written but not very practical…If you read the text and the name of subsection – “a scenario  - an attacker uses..” – there is no connection between text and the name.</w:t>
      </w:r>
    </w:p>
    <w:p w:rsidR="00BB4036" w:rsidRDefault="00BB4036">
      <w:pPr>
        <w:pStyle w:val="Textodecomentrio"/>
        <w:rPr>
          <w:lang w:val="en-US"/>
        </w:rPr>
      </w:pPr>
    </w:p>
    <w:p w:rsidR="00BB4036" w:rsidRDefault="00BB4036">
      <w:pPr>
        <w:pStyle w:val="Textodecomentrio"/>
        <w:rPr>
          <w:lang w:val="en-US"/>
        </w:rPr>
      </w:pPr>
      <w:r>
        <w:rPr>
          <w:lang w:val="en-US"/>
        </w:rPr>
        <w:t>I propose to use the following format of the scenario description:</w:t>
      </w:r>
    </w:p>
    <w:p w:rsidR="00BB4036" w:rsidRDefault="00BB4036" w:rsidP="008D0E9E">
      <w:pPr>
        <w:pStyle w:val="Textodecomentrio"/>
        <w:numPr>
          <w:ilvl w:val="0"/>
          <w:numId w:val="31"/>
        </w:numPr>
        <w:rPr>
          <w:lang w:val="en-US"/>
        </w:rPr>
      </w:pPr>
      <w:r>
        <w:rPr>
          <w:lang w:val="en-US"/>
        </w:rPr>
        <w:t>The list of attacker activities (like, 1. The user copies the expired keys. 2. The user tries to access the files in the offline using the old keys.)</w:t>
      </w:r>
    </w:p>
    <w:p w:rsidR="00BB4036" w:rsidRDefault="00BB4036" w:rsidP="008D0E9E">
      <w:pPr>
        <w:pStyle w:val="Textodecomentrio"/>
        <w:numPr>
          <w:ilvl w:val="0"/>
          <w:numId w:val="31"/>
        </w:numPr>
        <w:rPr>
          <w:lang w:val="en-US"/>
        </w:rPr>
      </w:pPr>
      <w:r>
        <w:rPr>
          <w:lang w:val="en-US"/>
        </w:rPr>
        <w:t>This list of log activities.</w:t>
      </w:r>
    </w:p>
    <w:p w:rsidR="00BB4036" w:rsidRDefault="00BB4036" w:rsidP="008D0E9E">
      <w:pPr>
        <w:pStyle w:val="Textodecomentrio"/>
        <w:numPr>
          <w:ilvl w:val="0"/>
          <w:numId w:val="31"/>
        </w:numPr>
        <w:rPr>
          <w:lang w:val="en-US"/>
        </w:rPr>
      </w:pPr>
      <w:r>
        <w:rPr>
          <w:lang w:val="en-US"/>
        </w:rPr>
        <w:t>This list of data to be analyzed.</w:t>
      </w:r>
    </w:p>
    <w:p w:rsidR="00BB4036" w:rsidRPr="008D0E9E" w:rsidRDefault="00BB4036" w:rsidP="008D0E9E">
      <w:pPr>
        <w:pStyle w:val="Textodecomentrio"/>
        <w:numPr>
          <w:ilvl w:val="0"/>
          <w:numId w:val="31"/>
        </w:numPr>
        <w:rPr>
          <w:lang w:val="en-US"/>
        </w:rPr>
      </w:pPr>
      <w:r>
        <w:rPr>
          <w:lang w:val="en-US"/>
        </w:rPr>
        <w:t>The analysis description (probably this can be in a separate section)</w:t>
      </w:r>
    </w:p>
  </w:comment>
  <w:comment w:id="131" w:author="thiago Pereira" w:date="2016-01-26T21:42:00Z" w:initials="tP">
    <w:p w:rsidR="00EF32F3" w:rsidRDefault="00EF32F3">
      <w:pPr>
        <w:pStyle w:val="Textodecomentrio"/>
        <w:rPr>
          <w:lang w:val="pt-BR"/>
        </w:rPr>
      </w:pPr>
      <w:r>
        <w:rPr>
          <w:rStyle w:val="Refdecomentrio"/>
        </w:rPr>
        <w:annotationRef/>
      </w:r>
      <w:proofErr w:type="spellStart"/>
      <w:r>
        <w:rPr>
          <w:lang w:val="pt-BR"/>
        </w:rPr>
        <w:t>My</w:t>
      </w:r>
      <w:proofErr w:type="spellEnd"/>
      <w:r>
        <w:rPr>
          <w:lang w:val="pt-BR"/>
        </w:rPr>
        <w:t xml:space="preserve"> </w:t>
      </w:r>
      <w:proofErr w:type="spellStart"/>
      <w:r>
        <w:rPr>
          <w:lang w:val="pt-BR"/>
        </w:rPr>
        <w:t>assumption</w:t>
      </w:r>
      <w:proofErr w:type="spellEnd"/>
      <w:r>
        <w:rPr>
          <w:lang w:val="pt-BR"/>
        </w:rPr>
        <w:t xml:space="preserve"> is:</w:t>
      </w:r>
    </w:p>
    <w:p w:rsidR="00EF32F3" w:rsidRPr="00EF32F3" w:rsidRDefault="00EF32F3">
      <w:pPr>
        <w:pStyle w:val="Textodecomentrio"/>
        <w:rPr>
          <w:lang w:val="pt-BR"/>
        </w:rPr>
      </w:pPr>
      <w:proofErr w:type="spellStart"/>
      <w:r w:rsidRPr="00EF32F3">
        <w:rPr>
          <w:lang w:val="pt-BR"/>
        </w:rPr>
        <w:t>an</w:t>
      </w:r>
      <w:proofErr w:type="spellEnd"/>
      <w:r w:rsidRPr="00EF32F3">
        <w:rPr>
          <w:lang w:val="pt-BR"/>
        </w:rPr>
        <w:t xml:space="preserve"> </w:t>
      </w:r>
      <w:proofErr w:type="spellStart"/>
      <w:r w:rsidRPr="00EF32F3">
        <w:rPr>
          <w:lang w:val="pt-BR"/>
        </w:rPr>
        <w:t>attacker</w:t>
      </w:r>
      <w:proofErr w:type="spellEnd"/>
      <w:r w:rsidRPr="00EF32F3">
        <w:rPr>
          <w:lang w:val="pt-BR"/>
        </w:rPr>
        <w:t xml:space="preserve"> uses </w:t>
      </w:r>
      <w:proofErr w:type="spellStart"/>
      <w:r w:rsidRPr="00EF32F3">
        <w:rPr>
          <w:lang w:val="pt-BR"/>
        </w:rPr>
        <w:t>an</w:t>
      </w:r>
      <w:proofErr w:type="spellEnd"/>
      <w:r w:rsidRPr="00EF32F3">
        <w:rPr>
          <w:lang w:val="pt-BR"/>
        </w:rPr>
        <w:t xml:space="preserve"> </w:t>
      </w:r>
      <w:proofErr w:type="spellStart"/>
      <w:r w:rsidRPr="00EF32F3">
        <w:rPr>
          <w:lang w:val="pt-BR"/>
        </w:rPr>
        <w:t>expired</w:t>
      </w:r>
      <w:proofErr w:type="spellEnd"/>
      <w:r w:rsidRPr="00EF32F3">
        <w:rPr>
          <w:lang w:val="pt-BR"/>
        </w:rPr>
        <w:t xml:space="preserve"> password </w:t>
      </w:r>
      <w:proofErr w:type="spellStart"/>
      <w:r w:rsidRPr="00EF32F3">
        <w:rPr>
          <w:lang w:val="pt-BR"/>
        </w:rPr>
        <w:t>and</w:t>
      </w:r>
      <w:proofErr w:type="spellEnd"/>
      <w:r w:rsidRPr="00EF32F3">
        <w:rPr>
          <w:lang w:val="pt-BR"/>
        </w:rPr>
        <w:t xml:space="preserve"> </w:t>
      </w:r>
      <w:proofErr w:type="spellStart"/>
      <w:r w:rsidRPr="00EF32F3">
        <w:rPr>
          <w:lang w:val="pt-BR"/>
        </w:rPr>
        <w:t>forges</w:t>
      </w:r>
      <w:proofErr w:type="spellEnd"/>
      <w:r w:rsidRPr="00EF32F3">
        <w:rPr>
          <w:lang w:val="pt-BR"/>
        </w:rPr>
        <w:t xml:space="preserve"> </w:t>
      </w:r>
      <w:proofErr w:type="spellStart"/>
      <w:r w:rsidRPr="00EF32F3">
        <w:rPr>
          <w:lang w:val="pt-BR"/>
        </w:rPr>
        <w:t>the</w:t>
      </w:r>
      <w:proofErr w:type="spellEnd"/>
      <w:r w:rsidRPr="00EF32F3">
        <w:rPr>
          <w:lang w:val="pt-BR"/>
        </w:rPr>
        <w:t xml:space="preserve"> </w:t>
      </w:r>
      <w:proofErr w:type="spellStart"/>
      <w:r w:rsidRPr="00EF32F3">
        <w:rPr>
          <w:lang w:val="pt-BR"/>
        </w:rPr>
        <w:t>system's</w:t>
      </w:r>
      <w:proofErr w:type="spellEnd"/>
      <w:r w:rsidRPr="00EF32F3">
        <w:rPr>
          <w:lang w:val="pt-BR"/>
        </w:rPr>
        <w:t xml:space="preserve"> time to a </w:t>
      </w:r>
      <w:proofErr w:type="spellStart"/>
      <w:r w:rsidRPr="00EF32F3">
        <w:rPr>
          <w:lang w:val="pt-BR"/>
        </w:rPr>
        <w:t>period</w:t>
      </w:r>
      <w:proofErr w:type="spellEnd"/>
      <w:r w:rsidRPr="00EF32F3">
        <w:rPr>
          <w:lang w:val="pt-BR"/>
        </w:rPr>
        <w:t xml:space="preserve"> </w:t>
      </w:r>
      <w:proofErr w:type="spellStart"/>
      <w:r w:rsidRPr="00EF32F3">
        <w:rPr>
          <w:lang w:val="pt-BR"/>
        </w:rPr>
        <w:t>when</w:t>
      </w:r>
      <w:proofErr w:type="spellEnd"/>
      <w:r w:rsidRPr="00EF32F3">
        <w:rPr>
          <w:lang w:val="pt-BR"/>
        </w:rPr>
        <w:t xml:space="preserve"> </w:t>
      </w:r>
      <w:proofErr w:type="spellStart"/>
      <w:r w:rsidRPr="00EF32F3">
        <w:rPr>
          <w:lang w:val="pt-BR"/>
        </w:rPr>
        <w:t>the</w:t>
      </w:r>
      <w:proofErr w:type="spellEnd"/>
      <w:r w:rsidRPr="00EF32F3">
        <w:rPr>
          <w:lang w:val="pt-BR"/>
        </w:rPr>
        <w:t xml:space="preserve"> password </w:t>
      </w:r>
      <w:proofErr w:type="spellStart"/>
      <w:r w:rsidRPr="00EF32F3">
        <w:rPr>
          <w:lang w:val="pt-BR"/>
        </w:rPr>
        <w:t>was</w:t>
      </w:r>
      <w:proofErr w:type="spellEnd"/>
      <w:r w:rsidRPr="00EF32F3">
        <w:rPr>
          <w:lang w:val="pt-BR"/>
        </w:rPr>
        <w:t xml:space="preserve"> </w:t>
      </w:r>
      <w:proofErr w:type="spellStart"/>
      <w:r w:rsidRPr="00EF32F3">
        <w:rPr>
          <w:lang w:val="pt-BR"/>
        </w:rPr>
        <w:t>valid</w:t>
      </w:r>
      <w:proofErr w:type="spellEnd"/>
      <w:r w:rsidRPr="00EF32F3">
        <w:rPr>
          <w:lang w:val="pt-BR"/>
        </w:rPr>
        <w:t>.</w:t>
      </w:r>
    </w:p>
  </w:comment>
  <w:comment w:id="129" w:author="thiago Pereira" w:date="2016-01-26T21:42:00Z" w:initials="tP">
    <w:p w:rsidR="00EF32F3" w:rsidRPr="00EF32F3" w:rsidRDefault="00EF32F3">
      <w:pPr>
        <w:pStyle w:val="Textodecomentrio"/>
        <w:rPr>
          <w:lang w:val="pt-BR"/>
        </w:rPr>
      </w:pPr>
      <w:r>
        <w:rPr>
          <w:rStyle w:val="Refdecomentrio"/>
        </w:rPr>
        <w:annotationRef/>
      </w:r>
      <w:proofErr w:type="spellStart"/>
      <w:r>
        <w:rPr>
          <w:lang w:val="pt-BR"/>
        </w:rPr>
        <w:t>About</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paper</w:t>
      </w:r>
      <w:proofErr w:type="spellEnd"/>
      <w:r>
        <w:rPr>
          <w:lang w:val="pt-BR"/>
        </w:rPr>
        <w:t xml:space="preserve"> </w:t>
      </w:r>
      <w:proofErr w:type="spellStart"/>
      <w:r>
        <w:rPr>
          <w:lang w:val="pt-BR"/>
        </w:rPr>
        <w:t>structure</w:t>
      </w:r>
      <w:proofErr w:type="spellEnd"/>
      <w:r>
        <w:rPr>
          <w:lang w:val="pt-BR"/>
        </w:rPr>
        <w:t xml:space="preserve">, I </w:t>
      </w:r>
      <w:proofErr w:type="spellStart"/>
      <w:r>
        <w:rPr>
          <w:lang w:val="pt-BR"/>
        </w:rPr>
        <w:t>assumed</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this</w:t>
      </w:r>
      <w:proofErr w:type="spellEnd"/>
      <w:r>
        <w:rPr>
          <w:lang w:val="pt-BR"/>
        </w:rPr>
        <w:t xml:space="preserve"> is </w:t>
      </w:r>
      <w:proofErr w:type="spellStart"/>
      <w:r>
        <w:rPr>
          <w:lang w:val="pt-BR"/>
        </w:rPr>
        <w:t>the</w:t>
      </w:r>
      <w:proofErr w:type="spellEnd"/>
      <w:r>
        <w:rPr>
          <w:lang w:val="pt-BR"/>
        </w:rPr>
        <w:t xml:space="preserve"> </w:t>
      </w:r>
      <w:proofErr w:type="spellStart"/>
      <w:r>
        <w:rPr>
          <w:lang w:val="pt-BR"/>
        </w:rPr>
        <w:t>section</w:t>
      </w:r>
      <w:proofErr w:type="spellEnd"/>
      <w:r>
        <w:rPr>
          <w:lang w:val="pt-BR"/>
        </w:rPr>
        <w:t xml:space="preserve">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w:t>
      </w:r>
      <w:r w:rsidR="005F69F4">
        <w:rPr>
          <w:lang w:val="pt-BR"/>
        </w:rPr>
        <w:t xml:space="preserve">, </w:t>
      </w:r>
      <w:proofErr w:type="spellStart"/>
      <w:r w:rsidR="005F69F4">
        <w:rPr>
          <w:lang w:val="pt-BR"/>
        </w:rPr>
        <w:t>so</w:t>
      </w:r>
      <w:proofErr w:type="spellEnd"/>
      <w:r w:rsidR="005F69F4">
        <w:rPr>
          <w:lang w:val="pt-BR"/>
        </w:rPr>
        <w:t xml:space="preserve"> </w:t>
      </w:r>
      <w:proofErr w:type="spellStart"/>
      <w:r w:rsidR="005F69F4">
        <w:rPr>
          <w:lang w:val="pt-BR"/>
        </w:rPr>
        <w:t>the</w:t>
      </w:r>
      <w:proofErr w:type="spellEnd"/>
      <w:r w:rsidR="005F69F4">
        <w:rPr>
          <w:lang w:val="pt-BR"/>
        </w:rPr>
        <w:t xml:space="preserve"> </w:t>
      </w:r>
      <w:proofErr w:type="spellStart"/>
      <w:r w:rsidR="007F7708">
        <w:rPr>
          <w:lang w:val="pt-BR"/>
        </w:rPr>
        <w:t>proposal</w:t>
      </w:r>
      <w:proofErr w:type="spellEnd"/>
      <w:r w:rsidR="007F7708">
        <w:rPr>
          <w:lang w:val="pt-BR"/>
        </w:rPr>
        <w:t xml:space="preserve"> </w:t>
      </w:r>
      <w:proofErr w:type="spellStart"/>
      <w:r w:rsidR="007F7708">
        <w:rPr>
          <w:lang w:val="pt-BR"/>
        </w:rPr>
        <w:t>was</w:t>
      </w:r>
      <w:proofErr w:type="spellEnd"/>
      <w:r w:rsidR="007F7708">
        <w:rPr>
          <w:lang w:val="pt-BR"/>
        </w:rPr>
        <w:t xml:space="preserve"> </w:t>
      </w:r>
      <w:proofErr w:type="spellStart"/>
      <w:r w:rsidR="007F7708">
        <w:rPr>
          <w:lang w:val="pt-BR"/>
        </w:rPr>
        <w:t>basically</w:t>
      </w:r>
      <w:proofErr w:type="spellEnd"/>
      <w:r w:rsidR="007F7708">
        <w:rPr>
          <w:lang w:val="pt-BR"/>
        </w:rPr>
        <w:t xml:space="preserve"> </w:t>
      </w:r>
      <w:proofErr w:type="spellStart"/>
      <w:r w:rsidR="007F7708">
        <w:rPr>
          <w:lang w:val="pt-BR"/>
        </w:rPr>
        <w:t>defined</w:t>
      </w:r>
      <w:proofErr w:type="spellEnd"/>
      <w:r w:rsidR="007F7708">
        <w:rPr>
          <w:lang w:val="pt-BR"/>
        </w:rPr>
        <w:t xml:space="preserve"> </w:t>
      </w:r>
      <w:proofErr w:type="spellStart"/>
      <w:r w:rsidR="007F7708">
        <w:rPr>
          <w:lang w:val="pt-BR"/>
        </w:rPr>
        <w:t>and</w:t>
      </w:r>
      <w:proofErr w:type="spellEnd"/>
      <w:r w:rsidR="007F7708">
        <w:rPr>
          <w:lang w:val="pt-BR"/>
        </w:rPr>
        <w:t xml:space="preserve"> </w:t>
      </w:r>
      <w:proofErr w:type="spellStart"/>
      <w:r w:rsidR="007F7708">
        <w:rPr>
          <w:lang w:val="pt-BR"/>
        </w:rPr>
        <w:t>linked</w:t>
      </w:r>
      <w:proofErr w:type="spellEnd"/>
      <w:r w:rsidR="007F7708">
        <w:rPr>
          <w:lang w:val="pt-BR"/>
        </w:rPr>
        <w:t xml:space="preserve"> to </w:t>
      </w:r>
      <w:proofErr w:type="spellStart"/>
      <w:r w:rsidR="007F7708">
        <w:rPr>
          <w:lang w:val="pt-BR"/>
        </w:rPr>
        <w:t>the</w:t>
      </w:r>
      <w:proofErr w:type="spellEnd"/>
      <w:r w:rsidR="007F7708">
        <w:rPr>
          <w:lang w:val="pt-BR"/>
        </w:rPr>
        <w:t xml:space="preserve"> </w:t>
      </w:r>
      <w:proofErr w:type="spellStart"/>
      <w:r w:rsidR="007F7708">
        <w:rPr>
          <w:lang w:val="pt-BR"/>
        </w:rPr>
        <w:t>specified</w:t>
      </w:r>
      <w:proofErr w:type="spellEnd"/>
      <w:r w:rsidR="007F7708">
        <w:rPr>
          <w:lang w:val="pt-BR"/>
        </w:rPr>
        <w:t xml:space="preserve"> </w:t>
      </w:r>
      <w:proofErr w:type="spellStart"/>
      <w:r w:rsidR="007F7708">
        <w:rPr>
          <w:lang w:val="pt-BR"/>
        </w:rPr>
        <w:t>problems</w:t>
      </w:r>
      <w:proofErr w:type="spellEnd"/>
      <w:r w:rsidR="007F7708">
        <w:rPr>
          <w:lang w:val="pt-BR"/>
        </w:rPr>
        <w:t>.</w:t>
      </w:r>
    </w:p>
  </w:comment>
  <w:comment w:id="226" w:author="TanTan" w:date="2016-01-26T21:42:00Z" w:initials="T">
    <w:p w:rsidR="00BB4036" w:rsidRPr="008D0E9E" w:rsidRDefault="00BB4036">
      <w:pPr>
        <w:pStyle w:val="Textodecomentrio"/>
        <w:rPr>
          <w:lang w:val="en-US"/>
        </w:rPr>
      </w:pPr>
      <w:r>
        <w:rPr>
          <w:rStyle w:val="Refdecomentrio"/>
        </w:rPr>
        <w:annotationRef/>
      </w:r>
      <w:r>
        <w:rPr>
          <w:lang w:val="en-US"/>
        </w:rPr>
        <w:t>The same problem. You don’t need to write in general, try to be more concrete.</w:t>
      </w:r>
    </w:p>
  </w:comment>
  <w:comment w:id="231" w:author="TanTan" w:date="2016-01-26T21:42:00Z" w:initials="T">
    <w:p w:rsidR="00BB4036" w:rsidRPr="0026503C" w:rsidRDefault="00BB4036">
      <w:pPr>
        <w:pStyle w:val="Textodecomentrio"/>
        <w:rPr>
          <w:lang w:val="en-US"/>
        </w:rPr>
      </w:pPr>
      <w:r>
        <w:rPr>
          <w:rStyle w:val="Refdecomentrio"/>
        </w:rPr>
        <w:annotationRef/>
      </w:r>
      <w:r>
        <w:rPr>
          <w:lang w:val="en-US"/>
        </w:rPr>
        <w:t>File share can be a folder, not necessary a single file.</w:t>
      </w:r>
    </w:p>
  </w:comment>
  <w:comment w:id="234" w:author="Edison" w:date="2016-01-26T21:42:00Z" w:initials="E">
    <w:p w:rsidR="00BB4036" w:rsidRDefault="00BB4036">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BB4036" w:rsidRDefault="00BB4036">
      <w:pPr>
        <w:pStyle w:val="Textodecomentrio"/>
        <w:rPr>
          <w:lang w:val="en-US"/>
        </w:rPr>
      </w:pPr>
    </w:p>
    <w:p w:rsidR="00BB4036" w:rsidRDefault="00BB4036">
      <w:pPr>
        <w:pStyle w:val="Textodecomentrio"/>
        <w:rPr>
          <w:lang w:val="en-US"/>
        </w:rPr>
      </w:pPr>
      <w:r>
        <w:rPr>
          <w:lang w:val="en-US"/>
        </w:rPr>
        <w:t>Yes it is a subdivision</w:t>
      </w:r>
    </w:p>
    <w:p w:rsidR="00BB4036" w:rsidRDefault="00BB4036">
      <w:pPr>
        <w:pStyle w:val="Textodecomentrio"/>
        <w:rPr>
          <w:lang w:val="en-US"/>
        </w:rPr>
      </w:pPr>
    </w:p>
    <w:p w:rsidR="00BB4036" w:rsidRDefault="00BB4036">
      <w:pPr>
        <w:pStyle w:val="Textodecomentrio"/>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BB4036" w:rsidRDefault="00BB4036">
      <w:pPr>
        <w:pStyle w:val="Textodecomentrio"/>
        <w:rPr>
          <w:lang w:val="en-US"/>
        </w:rPr>
      </w:pPr>
    </w:p>
    <w:p w:rsidR="00BB4036" w:rsidRPr="00DF5F25" w:rsidRDefault="00BB4036">
      <w:pPr>
        <w:pStyle w:val="Textodecomentrio"/>
        <w:rPr>
          <w:lang w:val="en-US"/>
        </w:rPr>
      </w:pPr>
      <w:r>
        <w:rPr>
          <w:lang w:val="en-US"/>
        </w:rPr>
        <w:t>Ok</w:t>
      </w:r>
    </w:p>
  </w:comment>
  <w:comment w:id="235" w:author="TanTan" w:date="2016-01-26T21:42:00Z" w:initials="T">
    <w:p w:rsidR="00BB4036" w:rsidRPr="0026503C" w:rsidRDefault="00BB4036">
      <w:pPr>
        <w:pStyle w:val="Textodecomentrio"/>
        <w:rPr>
          <w:lang w:val="en-US"/>
        </w:rPr>
      </w:pPr>
      <w:r>
        <w:rPr>
          <w:rStyle w:val="Refdecomentrio"/>
        </w:rPr>
        <w:annotationRef/>
      </w:r>
      <w:r>
        <w:rPr>
          <w:lang w:val="en-US"/>
        </w:rPr>
        <w:t>Here should be the description of the technique applied so that the reader could understand the principle. I suggest to make it shorter and present it as algorithm with the correlation formulas.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8">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4"/>
  </w:num>
  <w:num w:numId="3">
    <w:abstractNumId w:val="10"/>
  </w:num>
  <w:num w:numId="4">
    <w:abstractNumId w:val="12"/>
  </w:num>
  <w:num w:numId="5">
    <w:abstractNumId w:val="15"/>
  </w:num>
  <w:num w:numId="6">
    <w:abstractNumId w:val="14"/>
  </w:num>
  <w:num w:numId="7">
    <w:abstractNumId w:val="29"/>
  </w:num>
  <w:num w:numId="8">
    <w:abstractNumId w:val="7"/>
  </w:num>
  <w:num w:numId="9">
    <w:abstractNumId w:val="25"/>
  </w:num>
  <w:num w:numId="10">
    <w:abstractNumId w:val="16"/>
  </w:num>
  <w:num w:numId="11">
    <w:abstractNumId w:val="19"/>
  </w:num>
  <w:num w:numId="12">
    <w:abstractNumId w:val="2"/>
  </w:num>
  <w:num w:numId="13">
    <w:abstractNumId w:val="3"/>
  </w:num>
  <w:num w:numId="14">
    <w:abstractNumId w:val="0"/>
  </w:num>
  <w:num w:numId="15">
    <w:abstractNumId w:val="28"/>
  </w:num>
  <w:num w:numId="16">
    <w:abstractNumId w:val="17"/>
  </w:num>
  <w:num w:numId="17">
    <w:abstractNumId w:val="23"/>
  </w:num>
  <w:num w:numId="18">
    <w:abstractNumId w:val="21"/>
  </w:num>
  <w:num w:numId="19">
    <w:abstractNumId w:val="22"/>
  </w:num>
  <w:num w:numId="20">
    <w:abstractNumId w:val="26"/>
  </w:num>
  <w:num w:numId="21">
    <w:abstractNumId w:val="11"/>
  </w:num>
  <w:num w:numId="22">
    <w:abstractNumId w:val="5"/>
  </w:num>
  <w:num w:numId="23">
    <w:abstractNumId w:val="4"/>
  </w:num>
  <w:num w:numId="24">
    <w:abstractNumId w:val="8"/>
  </w:num>
  <w:num w:numId="25">
    <w:abstractNumId w:val="9"/>
  </w:num>
  <w:num w:numId="26">
    <w:abstractNumId w:val="20"/>
  </w:num>
  <w:num w:numId="27">
    <w:abstractNumId w:val="27"/>
  </w:num>
  <w:num w:numId="28">
    <w:abstractNumId w:val="31"/>
  </w:num>
  <w:num w:numId="29">
    <w:abstractNumId w:val="13"/>
  </w:num>
  <w:num w:numId="30">
    <w:abstractNumId w:val="30"/>
  </w:num>
  <w:num w:numId="31">
    <w:abstractNumId w:val="6"/>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trackRevisions/>
  <w:defaultTabStop w:val="720"/>
  <w:hyphenationZone w:val="425"/>
  <w:characterSpacingControl w:val="doNotCompress"/>
  <w:compat/>
  <w:rsids>
    <w:rsidRoot w:val="0084750A"/>
    <w:rsid w:val="00036AB5"/>
    <w:rsid w:val="00053B0A"/>
    <w:rsid w:val="00071057"/>
    <w:rsid w:val="000824A4"/>
    <w:rsid w:val="000977E8"/>
    <w:rsid w:val="000B5A88"/>
    <w:rsid w:val="000C348B"/>
    <w:rsid w:val="000F0A12"/>
    <w:rsid w:val="000F2214"/>
    <w:rsid w:val="001109CA"/>
    <w:rsid w:val="00113954"/>
    <w:rsid w:val="00146BF8"/>
    <w:rsid w:val="00152549"/>
    <w:rsid w:val="00155F99"/>
    <w:rsid w:val="001606EA"/>
    <w:rsid w:val="00160FA7"/>
    <w:rsid w:val="0016325B"/>
    <w:rsid w:val="00192609"/>
    <w:rsid w:val="00193F73"/>
    <w:rsid w:val="001B1940"/>
    <w:rsid w:val="001B6CC4"/>
    <w:rsid w:val="001C2B5A"/>
    <w:rsid w:val="001C4CC1"/>
    <w:rsid w:val="001D3790"/>
    <w:rsid w:val="00204C86"/>
    <w:rsid w:val="00217B8B"/>
    <w:rsid w:val="00233DAE"/>
    <w:rsid w:val="002415D5"/>
    <w:rsid w:val="00262B2F"/>
    <w:rsid w:val="0026503C"/>
    <w:rsid w:val="00277BE6"/>
    <w:rsid w:val="00282F2F"/>
    <w:rsid w:val="00297072"/>
    <w:rsid w:val="002A74EF"/>
    <w:rsid w:val="002B5BFD"/>
    <w:rsid w:val="002C381B"/>
    <w:rsid w:val="002C543D"/>
    <w:rsid w:val="002D21D9"/>
    <w:rsid w:val="00310206"/>
    <w:rsid w:val="00333C79"/>
    <w:rsid w:val="00350496"/>
    <w:rsid w:val="003714D3"/>
    <w:rsid w:val="00372B65"/>
    <w:rsid w:val="00376488"/>
    <w:rsid w:val="0037698C"/>
    <w:rsid w:val="003829EA"/>
    <w:rsid w:val="003B5176"/>
    <w:rsid w:val="003B6177"/>
    <w:rsid w:val="003B7F3D"/>
    <w:rsid w:val="003E118B"/>
    <w:rsid w:val="003F431B"/>
    <w:rsid w:val="0040390C"/>
    <w:rsid w:val="0041152F"/>
    <w:rsid w:val="0041360B"/>
    <w:rsid w:val="0045571B"/>
    <w:rsid w:val="004700E3"/>
    <w:rsid w:val="00471F2C"/>
    <w:rsid w:val="004856F3"/>
    <w:rsid w:val="00486D19"/>
    <w:rsid w:val="004918F5"/>
    <w:rsid w:val="004A7BAE"/>
    <w:rsid w:val="004C64BC"/>
    <w:rsid w:val="004C730B"/>
    <w:rsid w:val="004D71CD"/>
    <w:rsid w:val="004E5B0B"/>
    <w:rsid w:val="004F6233"/>
    <w:rsid w:val="00500F64"/>
    <w:rsid w:val="005179D9"/>
    <w:rsid w:val="00537CBC"/>
    <w:rsid w:val="0055490B"/>
    <w:rsid w:val="00561A25"/>
    <w:rsid w:val="005670CB"/>
    <w:rsid w:val="00570005"/>
    <w:rsid w:val="005A16A8"/>
    <w:rsid w:val="005A17E6"/>
    <w:rsid w:val="005B1CA4"/>
    <w:rsid w:val="005B7C8A"/>
    <w:rsid w:val="005C5933"/>
    <w:rsid w:val="005F4712"/>
    <w:rsid w:val="005F69F4"/>
    <w:rsid w:val="00600522"/>
    <w:rsid w:val="00600B6F"/>
    <w:rsid w:val="006511DA"/>
    <w:rsid w:val="00656BD5"/>
    <w:rsid w:val="006579BE"/>
    <w:rsid w:val="0069700A"/>
    <w:rsid w:val="006D0722"/>
    <w:rsid w:val="006D3076"/>
    <w:rsid w:val="006D57D1"/>
    <w:rsid w:val="006E4038"/>
    <w:rsid w:val="006E73F3"/>
    <w:rsid w:val="006F7868"/>
    <w:rsid w:val="00735082"/>
    <w:rsid w:val="007C47CD"/>
    <w:rsid w:val="007D390D"/>
    <w:rsid w:val="007E0E81"/>
    <w:rsid w:val="007E695B"/>
    <w:rsid w:val="007E76CB"/>
    <w:rsid w:val="007F60AE"/>
    <w:rsid w:val="007F7708"/>
    <w:rsid w:val="007F7A64"/>
    <w:rsid w:val="008062D5"/>
    <w:rsid w:val="008141E7"/>
    <w:rsid w:val="00844B51"/>
    <w:rsid w:val="0084750A"/>
    <w:rsid w:val="00857AAB"/>
    <w:rsid w:val="00865E2F"/>
    <w:rsid w:val="008700BD"/>
    <w:rsid w:val="008930CC"/>
    <w:rsid w:val="0089514B"/>
    <w:rsid w:val="00897C70"/>
    <w:rsid w:val="008A4157"/>
    <w:rsid w:val="008B15C6"/>
    <w:rsid w:val="008B506B"/>
    <w:rsid w:val="008D041C"/>
    <w:rsid w:val="008D0E9E"/>
    <w:rsid w:val="008E4D60"/>
    <w:rsid w:val="008E7808"/>
    <w:rsid w:val="008F7D88"/>
    <w:rsid w:val="00926B1B"/>
    <w:rsid w:val="00930165"/>
    <w:rsid w:val="009328B9"/>
    <w:rsid w:val="009422CC"/>
    <w:rsid w:val="0095157F"/>
    <w:rsid w:val="0095781F"/>
    <w:rsid w:val="009662C4"/>
    <w:rsid w:val="00970108"/>
    <w:rsid w:val="0099594D"/>
    <w:rsid w:val="009A1F7A"/>
    <w:rsid w:val="009A5DA0"/>
    <w:rsid w:val="009C7546"/>
    <w:rsid w:val="009D0D2F"/>
    <w:rsid w:val="009E25B8"/>
    <w:rsid w:val="009E4AF8"/>
    <w:rsid w:val="00A06303"/>
    <w:rsid w:val="00A15E64"/>
    <w:rsid w:val="00A527FF"/>
    <w:rsid w:val="00A62CBB"/>
    <w:rsid w:val="00A83D83"/>
    <w:rsid w:val="00A870FC"/>
    <w:rsid w:val="00A91494"/>
    <w:rsid w:val="00A91DD0"/>
    <w:rsid w:val="00A942B8"/>
    <w:rsid w:val="00A94400"/>
    <w:rsid w:val="00AC41B4"/>
    <w:rsid w:val="00AD3401"/>
    <w:rsid w:val="00AD3934"/>
    <w:rsid w:val="00AD65C7"/>
    <w:rsid w:val="00AE4143"/>
    <w:rsid w:val="00AF078D"/>
    <w:rsid w:val="00AF2C09"/>
    <w:rsid w:val="00B03774"/>
    <w:rsid w:val="00B243A0"/>
    <w:rsid w:val="00B45080"/>
    <w:rsid w:val="00B5009C"/>
    <w:rsid w:val="00B520A9"/>
    <w:rsid w:val="00B53DC1"/>
    <w:rsid w:val="00B54455"/>
    <w:rsid w:val="00B57AEF"/>
    <w:rsid w:val="00B61EBF"/>
    <w:rsid w:val="00B65FF9"/>
    <w:rsid w:val="00B74A39"/>
    <w:rsid w:val="00BB4036"/>
    <w:rsid w:val="00BB553E"/>
    <w:rsid w:val="00BF4BC0"/>
    <w:rsid w:val="00BF7E7D"/>
    <w:rsid w:val="00C00B38"/>
    <w:rsid w:val="00C1190B"/>
    <w:rsid w:val="00C2285D"/>
    <w:rsid w:val="00C317C1"/>
    <w:rsid w:val="00C35250"/>
    <w:rsid w:val="00C375B6"/>
    <w:rsid w:val="00C47B7E"/>
    <w:rsid w:val="00C516FC"/>
    <w:rsid w:val="00C70E1E"/>
    <w:rsid w:val="00C70E9D"/>
    <w:rsid w:val="00C726E1"/>
    <w:rsid w:val="00CB293A"/>
    <w:rsid w:val="00CC3DD9"/>
    <w:rsid w:val="00CD2974"/>
    <w:rsid w:val="00CD7C91"/>
    <w:rsid w:val="00CE4874"/>
    <w:rsid w:val="00CE6E3F"/>
    <w:rsid w:val="00CF5B35"/>
    <w:rsid w:val="00D45C6E"/>
    <w:rsid w:val="00D45E83"/>
    <w:rsid w:val="00D7014E"/>
    <w:rsid w:val="00D7110B"/>
    <w:rsid w:val="00D76569"/>
    <w:rsid w:val="00D83E10"/>
    <w:rsid w:val="00D853E4"/>
    <w:rsid w:val="00DF4730"/>
    <w:rsid w:val="00DF5F25"/>
    <w:rsid w:val="00E054DC"/>
    <w:rsid w:val="00E161CB"/>
    <w:rsid w:val="00E25BC5"/>
    <w:rsid w:val="00E269FA"/>
    <w:rsid w:val="00E343D8"/>
    <w:rsid w:val="00E46506"/>
    <w:rsid w:val="00E540AC"/>
    <w:rsid w:val="00E8517D"/>
    <w:rsid w:val="00E871CC"/>
    <w:rsid w:val="00E87AAA"/>
    <w:rsid w:val="00EA2555"/>
    <w:rsid w:val="00EC2119"/>
    <w:rsid w:val="00EF1292"/>
    <w:rsid w:val="00EF32F3"/>
    <w:rsid w:val="00F2222C"/>
    <w:rsid w:val="00F23658"/>
    <w:rsid w:val="00F271C1"/>
    <w:rsid w:val="00F272AD"/>
    <w:rsid w:val="00F2780E"/>
    <w:rsid w:val="00F612CC"/>
    <w:rsid w:val="00F7240B"/>
    <w:rsid w:val="00F753A0"/>
    <w:rsid w:val="00F905F0"/>
    <w:rsid w:val="00F90BFD"/>
    <w:rsid w:val="00FC69AB"/>
    <w:rsid w:val="00FD1072"/>
    <w:rsid w:val="00FE0A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 w:type="character" w:customStyle="1" w:styleId="hps">
    <w:name w:val="hps"/>
    <w:basedOn w:val="Fontepargpadro"/>
    <w:rsid w:val="00E8517D"/>
  </w:style>
  <w:style w:type="character" w:customStyle="1" w:styleId="apple-converted-space">
    <w:name w:val="apple-converted-space"/>
    <w:basedOn w:val="Fontepargpadro"/>
    <w:rsid w:val="004D7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Ttulo4Char">
    <w:name w:val="Título 4 Char"/>
    <w:basedOn w:val="DefaultParagraphFont"/>
    <w:link w:val="Heading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DefaultParagraphFont"/>
    <w:link w:val="BalloonText"/>
    <w:uiPriority w:val="99"/>
    <w:semiHidden/>
    <w:rsid w:val="005F4712"/>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7F60AE"/>
    <w:rPr>
      <w:sz w:val="16"/>
      <w:szCs w:val="16"/>
    </w:rPr>
  </w:style>
  <w:style w:type="paragraph" w:styleId="CommentText">
    <w:name w:val="annotation text"/>
    <w:basedOn w:val="Normal"/>
    <w:link w:val="TextodecomentrioChar"/>
    <w:uiPriority w:val="99"/>
    <w:semiHidden/>
    <w:unhideWhenUsed/>
    <w:rsid w:val="007F60AE"/>
  </w:style>
  <w:style w:type="character" w:customStyle="1" w:styleId="TextodecomentrioChar">
    <w:name w:val="Texto de comentário Char"/>
    <w:basedOn w:val="DefaultParagraphFont"/>
    <w:link w:val="CommentText"/>
    <w:uiPriority w:val="99"/>
    <w:semiHidden/>
    <w:rsid w:val="007F60AE"/>
    <w:rPr>
      <w:rFonts w:ascii="Times New Roman" w:eastAsia="Calibri" w:hAnsi="Times New Roman" w:cs="Times New Roman"/>
      <w:sz w:val="20"/>
      <w:szCs w:val="20"/>
      <w:lang w:val="be-BY"/>
    </w:rPr>
  </w:style>
  <w:style w:type="paragraph" w:styleId="CommentSubject">
    <w:name w:val="annotation subject"/>
    <w:basedOn w:val="CommentText"/>
    <w:next w:val="CommentText"/>
    <w:link w:val="AssuntodocomentrioChar"/>
    <w:uiPriority w:val="99"/>
    <w:semiHidden/>
    <w:unhideWhenUsed/>
    <w:rsid w:val="007F60AE"/>
    <w:rPr>
      <w:b/>
      <w:bCs/>
    </w:rPr>
  </w:style>
  <w:style w:type="character" w:customStyle="1" w:styleId="AssuntodocomentrioChar">
    <w:name w:val="Assunto do comentário Char"/>
    <w:basedOn w:val="TextodecomentrioChar"/>
    <w:link w:val="CommentSubject"/>
    <w:uiPriority w:val="99"/>
    <w:semiHidden/>
    <w:rsid w:val="007F60AE"/>
    <w:rPr>
      <w:rFonts w:ascii="Times New Roman" w:eastAsia="Calibri" w:hAnsi="Times New Roman" w:cs="Times New Roman"/>
      <w:b/>
      <w:bCs/>
      <w:sz w:val="20"/>
      <w:szCs w:val="20"/>
      <w:lang w:val="be-BY"/>
    </w:rPr>
  </w:style>
  <w:style w:type="character" w:customStyle="1" w:styleId="hps">
    <w:name w:val="hps"/>
    <w:basedOn w:val="DefaultParagraphFont"/>
    <w:rsid w:val="00E8517D"/>
  </w:style>
</w:styles>
</file>

<file path=word/webSettings.xml><?xml version="1.0" encoding="utf-8"?>
<w:webSettings xmlns:r="http://schemas.openxmlformats.org/officeDocument/2006/relationships" xmlns:w="http://schemas.openxmlformats.org/wordprocessingml/2006/main">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068">
      <w:bodyDiv w:val="1"/>
      <w:marLeft w:val="0"/>
      <w:marRight w:val="0"/>
      <w:marTop w:val="0"/>
      <w:marBottom w:val="0"/>
      <w:divBdr>
        <w:top w:val="none" w:sz="0" w:space="0" w:color="auto"/>
        <w:left w:val="none" w:sz="0" w:space="0" w:color="auto"/>
        <w:bottom w:val="none" w:sz="0" w:space="0" w:color="auto"/>
        <w:right w:val="none" w:sz="0" w:space="0" w:color="auto"/>
      </w:divBdr>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diagramLayout" Target="diagrams/layout1.xml"/><Relationship Id="rId39"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10.wmf"/><Relationship Id="rId34" Type="http://schemas.microsoft.com/office/2007/relationships/diagramDrawing" Target="diagrams/drawing2.xml"/><Relationship Id="rId42" Type="http://schemas.openxmlformats.org/officeDocument/2006/relationships/hyperlink" Target="http://www.gartner.com/technology/topics/cloud-computing.jsp" TargetMode="External"/><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 Id="rId46" Type="http://schemas.openxmlformats.org/officeDocument/2006/relationships/hyperlink" Target="https://securityintelligence.com/how-to-protect-mobile-apps-essentials/"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microsoft.com/office/2007/relationships/diagramDrawing" Target="diagrams/drawing1.xml"/><Relationship Id="rId41" Type="http://schemas.openxmlformats.org/officeDocument/2006/relationships/hyperlink" Target="http://www.ciphercloud.com/blog/cloud-data-security-and-eu-data-privacy-rules-compliance-with-encryption-and-tokenization/"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hyperlink" Target="https://cloudsecurityalliance.org/" TargetMode="External"/><Relationship Id="rId45" Type="http://schemas.openxmlformats.org/officeDocument/2006/relationships/hyperlink" Target="http://www.ciphercloud.com/blog/cloud-data-encryption-easy/"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diagramColors" Target="diagrams/colors1.xml"/><Relationship Id="rId36" Type="http://schemas.openxmlformats.org/officeDocument/2006/relationships/diagramLayout" Target="diagrams/layout3.xml"/><Relationship Id="rId49" Type="http://schemas.microsoft.com/office/2007/relationships/stylesWithEffects" Target="stylesWithEffects.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diagramLayout" Target="diagrams/layout2.xml"/><Relationship Id="rId44" Type="http://schemas.openxmlformats.org/officeDocument/2006/relationships/hyperlink" Target="http://www.gartner.com/technology/reprints.do?id=1-2RUEH70&amp;ct=151110&amp;st=s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43" Type="http://schemas.openxmlformats.org/officeDocument/2006/relationships/hyperlink" Target="https://www.skyhighnetworks.com/cloud-university/what-is-cloud-access-security-broker/" TargetMode="External"/><Relationship Id="rId48" Type="http://schemas.openxmlformats.org/officeDocument/2006/relationships/theme" Target="theme/theme1.xml"/><Relationship Id="rId8"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82219F4C-7C04-432E-9F6D-6B6D9E6EE2D5}" type="presOf" srcId="{92E5842E-C421-408D-8C8E-4EF72DD8BE83}" destId="{55672C1F-46CF-4775-A914-D401E4536F15}" srcOrd="0" destOrd="0"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CD05705E-66E1-44E3-BA35-DADD9BB6678C}" type="presOf" srcId="{8E740C4D-2EF8-431F-A53B-ACDA1A60E82A}" destId="{5A680BE2-ED2E-47CE-9762-EDC12F4DCA3D}" srcOrd="0" destOrd="2" presId="urn:microsoft.com/office/officeart/2005/8/layout/vList6"/>
    <dgm:cxn modelId="{3D66175D-47E2-45C9-AFC6-1D35F8F702AF}" srcId="{1D07A87F-6031-426A-B4FA-95DFACAAAB4A}" destId="{E61CB599-75B0-488C-8BDC-2A90F8FB0614}" srcOrd="3" destOrd="0" parTransId="{59BB6B07-9B24-46AD-8AE9-0606C7711E4E}" sibTransId="{06CADFD1-9A6E-4DC4-8D50-D7464531FAE5}"/>
    <dgm:cxn modelId="{3142B5BE-D172-40C8-8E46-4EB71F360918}" srcId="{976AA7E9-EFC3-4B8F-AE2E-CAD3FC99818A}" destId="{4BC1F1E7-F788-4236-AFEF-5D1D94E35C85}" srcOrd="0" destOrd="0" parTransId="{CDA77F51-2863-40A1-A8FF-CEE447CECD16}" sibTransId="{8919C306-A2B3-4DA1-8BDF-B9F58B5385C1}"/>
    <dgm:cxn modelId="{732AD150-83E8-41EE-8D7A-1F6567CC6C32}" srcId="{81B372E6-20B4-4BD0-89D9-470EDFF4BB6A}" destId="{92E5842E-C421-408D-8C8E-4EF72DD8BE83}" srcOrd="1" destOrd="0" parTransId="{F1AB4F9D-4508-457B-8FAF-81693317D253}" sibTransId="{43A65429-5542-41EA-A739-D5D538109366}"/>
    <dgm:cxn modelId="{48F20455-E79D-4313-B79C-44D607B7AA95}" type="presOf" srcId="{E61CB599-75B0-488C-8BDC-2A90F8FB0614}" destId="{5A680BE2-ED2E-47CE-9762-EDC12F4DCA3D}" srcOrd="0" destOrd="3" presId="urn:microsoft.com/office/officeart/2005/8/layout/vList6"/>
    <dgm:cxn modelId="{0F9D2BC3-3E95-407C-A09E-4E3A12BBEA51}" type="presOf" srcId="{3C2BF6F3-036D-4362-934B-3920AC7199A0}" destId="{126038D9-5B2B-4D2B-926E-F8CE25F69881}" srcOrd="0" destOrd="0" presId="urn:microsoft.com/office/officeart/2005/8/layout/vList6"/>
    <dgm:cxn modelId="{B5B1D2D9-A67C-49EF-B8EB-67C685D9ADE7}" type="presOf" srcId="{49722A1F-4D79-4890-AB1F-485BE89D11C7}" destId="{0E92E457-0BAE-437F-A15B-4D2F9428B238}" srcOrd="0" destOrd="3"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D17F8BF8-6C8C-4D12-9F2B-22B49A25E271}" type="presOf" srcId="{4FEF5B37-D8AC-4D05-B556-C15D721CC9B9}" destId="{0E92E457-0BAE-437F-A15B-4D2F9428B238}" srcOrd="0" destOrd="2" presId="urn:microsoft.com/office/officeart/2005/8/layout/vList6"/>
    <dgm:cxn modelId="{A6C531A0-C0EE-4D45-AFF8-976235BE59BC}" type="presOf" srcId="{1D07A87F-6031-426A-B4FA-95DFACAAAB4A}" destId="{08700511-7C04-4D11-8E82-DD0E2AB333D1}" srcOrd="0" destOrd="0" presId="urn:microsoft.com/office/officeart/2005/8/layout/vList6"/>
    <dgm:cxn modelId="{FCA0289A-33AC-4DF1-92B2-2DBF1FC5182B}" type="presOf" srcId="{DBB209DD-4C2D-4B4B-BCDE-001C021984F1}" destId="{5A680BE2-ED2E-47CE-9762-EDC12F4DCA3D}" srcOrd="0" destOrd="1" presId="urn:microsoft.com/office/officeart/2005/8/layout/vList6"/>
    <dgm:cxn modelId="{F75DC6FF-CDAE-493B-9525-7A95BC06FC83}" type="presOf" srcId="{BCDF5DAF-8D60-4ACF-BB5D-0D659E7A47CF}" destId="{0E92E457-0BAE-437F-A15B-4D2F9428B238}" srcOrd="0" destOrd="4" presId="urn:microsoft.com/office/officeart/2005/8/layout/vList6"/>
    <dgm:cxn modelId="{94A86B1B-02A8-46DC-AE47-32EA1EBEC25B}" type="presOf" srcId="{9D3C5DFB-9FF6-4412-894E-E9E8BEBA8A38}" destId="{36BD9D64-FB6D-4249-94E1-48C7AE7EAFEF}" srcOrd="0" destOrd="0" presId="urn:microsoft.com/office/officeart/2005/8/layout/vList6"/>
    <dgm:cxn modelId="{C97B4A12-9769-45FE-AA21-2878E16FA3DF}" type="presOf" srcId="{6A58A48A-0F5C-4008-A458-EBB0A7DD2E48}" destId="{219486F5-5F0A-444E-A8F7-37433696AC34}" srcOrd="0" destOrd="0" presId="urn:microsoft.com/office/officeart/2005/8/layout/vList6"/>
    <dgm:cxn modelId="{F8E47278-A0F5-4203-A795-788EC8ADAA81}" type="presOf" srcId="{81B372E6-20B4-4BD0-89D9-470EDFF4BB6A}" destId="{5EED777E-2285-446C-80E3-ABDBDE9116B3}" srcOrd="0" destOrd="0" presId="urn:microsoft.com/office/officeart/2005/8/layout/vList6"/>
    <dgm:cxn modelId="{A70BD5DE-041D-4BE3-A0FC-03BA49702D07}" type="presOf" srcId="{D0156658-6271-4345-979A-050098AA3D2A}" destId="{BB1D857D-3721-49F7-AE5C-ADFEBC26F1CD}" srcOrd="0" destOrd="0"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6273B591-3907-4E76-BA0D-0C26E9A31614}" srcId="{3C2BF6F3-036D-4362-934B-3920AC7199A0}" destId="{6A58A48A-0F5C-4008-A458-EBB0A7DD2E48}" srcOrd="0" destOrd="0" parTransId="{5EAABE4D-8B58-449A-BB28-D3DF8AB78A62}" sibTransId="{70F5BB23-51F7-45A8-8714-2D38D05ECCB7}"/>
    <dgm:cxn modelId="{8BB83354-8136-42D1-A8E9-07340B1689CC}" srcId="{92E5842E-C421-408D-8C8E-4EF72DD8BE83}" destId="{7D09F460-A890-4D00-985B-1DC575FA5A84}" srcOrd="0" destOrd="0" parTransId="{88F427EA-B071-4923-B0B1-2331212828AD}" sibTransId="{9B560608-F37A-42D2-8C40-D30F88F18BEB}"/>
    <dgm:cxn modelId="{CF7DCF0E-C61C-413F-85CC-FCA423588652}" srcId="{81B372E6-20B4-4BD0-89D9-470EDFF4BB6A}" destId="{D0156658-6271-4345-979A-050098AA3D2A}" srcOrd="0" destOrd="0" parTransId="{BBF4C756-B884-4F2E-BCC9-D38C146243C7}" sibTransId="{1D74F6B6-4AEC-4D6C-93F3-200B8907D2D8}"/>
    <dgm:cxn modelId="{D5B4EB88-8B6D-474D-BF71-ECDB63A089D9}" srcId="{92E5842E-C421-408D-8C8E-4EF72DD8BE83}" destId="{49722A1F-4D79-4890-AB1F-485BE89D11C7}" srcOrd="3" destOrd="0" parTransId="{D2BAF53E-DCB4-4BEF-A3AE-9A04B31B37C5}" sibTransId="{F7591D32-FDE2-497B-A86A-83376984A71F}"/>
    <dgm:cxn modelId="{2B99D563-CF3C-4BEE-BE64-D66FE228A034}" type="presOf" srcId="{02B1F409-E724-4DC5-8ACD-4D2E06F67846}" destId="{5A680BE2-ED2E-47CE-9762-EDC12F4DCA3D}" srcOrd="0" destOrd="0" presId="urn:microsoft.com/office/officeart/2005/8/layout/vList6"/>
    <dgm:cxn modelId="{886EDE76-C77E-45F4-AD98-299C5DA302B7}" srcId="{1D07A87F-6031-426A-B4FA-95DFACAAAB4A}" destId="{8E740C4D-2EF8-431F-A53B-ACDA1A60E82A}" srcOrd="2" destOrd="0" parTransId="{DCA52B2E-C4E3-4675-B66B-7A9BB0E6D2A3}" sibTransId="{D2BB0C35-DDAE-4D26-9DC1-B69B95C8FDE3}"/>
    <dgm:cxn modelId="{A7D35EFC-DD75-42E5-ADE8-973BFB15CE13}" srcId="{81B372E6-20B4-4BD0-89D9-470EDFF4BB6A}" destId="{976AA7E9-EFC3-4B8F-AE2E-CAD3FC99818A}" srcOrd="2" destOrd="0" parTransId="{C31E0E99-97F8-404F-AA20-57321ABE87DB}" sibTransId="{A30C2F06-3325-4F1B-B289-1E6576F3FCCC}"/>
    <dgm:cxn modelId="{FABB0F98-22A8-4736-9352-AFC0D56D9D31}" srcId="{92E5842E-C421-408D-8C8E-4EF72DD8BE83}" destId="{4FEF5B37-D8AC-4D05-B556-C15D721CC9B9}" srcOrd="2" destOrd="0" parTransId="{38FB7D9A-FC1D-4C4E-BED3-416B7414A422}" sibTransId="{BE6E0597-4720-4148-B152-124553D61EC9}"/>
    <dgm:cxn modelId="{E94B8F2A-36B7-4B69-95C8-0F4659C81E0A}" srcId="{1D07A87F-6031-426A-B4FA-95DFACAAAB4A}" destId="{DBB209DD-4C2D-4B4B-BCDE-001C021984F1}" srcOrd="1" destOrd="0" parTransId="{0FC08898-13FB-4D8E-9F78-8222763E41F0}" sibTransId="{49BCFC6F-EDDB-41C8-A4B9-658A3563BA17}"/>
    <dgm:cxn modelId="{501FED71-993A-44C2-9DD5-D39F7596C6A7}" type="presOf" srcId="{7D09F460-A890-4D00-985B-1DC575FA5A84}" destId="{0E92E457-0BAE-437F-A15B-4D2F9428B238}" srcOrd="0" destOrd="0" presId="urn:microsoft.com/office/officeart/2005/8/layout/vList6"/>
    <dgm:cxn modelId="{8A73FD5E-2EBD-4309-8C58-555F6128AF1A}" type="presOf" srcId="{976AA7E9-EFC3-4B8F-AE2E-CAD3FC99818A}" destId="{36124358-3CCF-4376-AB23-7403EC2B2E46}"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4DBC3E63-90ED-40D4-8EAD-AF353128E12E}" srcId="{D0156658-6271-4345-979A-050098AA3D2A}" destId="{9D3C5DFB-9FF6-4412-894E-E9E8BEBA8A38}" srcOrd="0" destOrd="0" parTransId="{A6AE9042-FCCC-4272-A34D-D470A9CEE3CD}" sibTransId="{F56919A0-C091-45AA-B041-B83A349A0AE1}"/>
    <dgm:cxn modelId="{941A11F5-6A81-4E7E-A261-AE621A3E58F9}" type="presOf" srcId="{F06F9B67-9BBC-4421-8EC7-AFDA1C0639E8}" destId="{0E92E457-0BAE-437F-A15B-4D2F9428B238}" srcOrd="0" destOrd="1"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4E46A2F9-B159-4C17-BB65-599751795956}" type="presOf" srcId="{4BC1F1E7-F788-4236-AFEF-5D1D94E35C85}" destId="{833FE2BC-343D-4451-89D1-BE040D8C6A96}" srcOrd="0" destOrd="0" presId="urn:microsoft.com/office/officeart/2005/8/layout/vList6"/>
    <dgm:cxn modelId="{556508B3-1CED-4203-8A0D-80372DD5BE2A}" type="presParOf" srcId="{5EED777E-2285-446C-80E3-ABDBDE9116B3}" destId="{F4193DE0-50C9-45FA-BF7C-37370CA33FD0}" srcOrd="0" destOrd="0" presId="urn:microsoft.com/office/officeart/2005/8/layout/vList6"/>
    <dgm:cxn modelId="{76BF8846-762E-4B79-9AD3-B99003484858}" type="presParOf" srcId="{F4193DE0-50C9-45FA-BF7C-37370CA33FD0}" destId="{BB1D857D-3721-49F7-AE5C-ADFEBC26F1CD}" srcOrd="0" destOrd="0" presId="urn:microsoft.com/office/officeart/2005/8/layout/vList6"/>
    <dgm:cxn modelId="{4DF152EB-3704-4622-B03E-063934892F4F}" type="presParOf" srcId="{F4193DE0-50C9-45FA-BF7C-37370CA33FD0}" destId="{36BD9D64-FB6D-4249-94E1-48C7AE7EAFEF}" srcOrd="1" destOrd="0" presId="urn:microsoft.com/office/officeart/2005/8/layout/vList6"/>
    <dgm:cxn modelId="{3D0CDD11-6166-4C84-87EF-4EAB8339F2B3}" type="presParOf" srcId="{5EED777E-2285-446C-80E3-ABDBDE9116B3}" destId="{BD1C6CEE-2BC3-497A-BFC8-1A81BCB808B7}" srcOrd="1" destOrd="0" presId="urn:microsoft.com/office/officeart/2005/8/layout/vList6"/>
    <dgm:cxn modelId="{9ABF4EC1-B72A-4AD9-9651-D8C75B693307}" type="presParOf" srcId="{5EED777E-2285-446C-80E3-ABDBDE9116B3}" destId="{F2087DCA-0A8F-42CD-AEB3-9C55835033CF}" srcOrd="2" destOrd="0" presId="urn:microsoft.com/office/officeart/2005/8/layout/vList6"/>
    <dgm:cxn modelId="{8CDA94FD-C7EA-49DB-8DDB-B366863D1B3A}" type="presParOf" srcId="{F2087DCA-0A8F-42CD-AEB3-9C55835033CF}" destId="{55672C1F-46CF-4775-A914-D401E4536F15}" srcOrd="0" destOrd="0" presId="urn:microsoft.com/office/officeart/2005/8/layout/vList6"/>
    <dgm:cxn modelId="{27B2B9FA-3DEA-4D93-B12F-65971252DF9C}" type="presParOf" srcId="{F2087DCA-0A8F-42CD-AEB3-9C55835033CF}" destId="{0E92E457-0BAE-437F-A15B-4D2F9428B238}" srcOrd="1" destOrd="0" presId="urn:microsoft.com/office/officeart/2005/8/layout/vList6"/>
    <dgm:cxn modelId="{D2DC0C7B-DEF6-4F96-A5D7-403C2AFEA13A}" type="presParOf" srcId="{5EED777E-2285-446C-80E3-ABDBDE9116B3}" destId="{9739DA4A-FE0D-4B69-BC66-F5FFCCA86E8E}" srcOrd="3" destOrd="0" presId="urn:microsoft.com/office/officeart/2005/8/layout/vList6"/>
    <dgm:cxn modelId="{6927EB15-A6BE-410B-8FD5-CE4E988A1CA9}" type="presParOf" srcId="{5EED777E-2285-446C-80E3-ABDBDE9116B3}" destId="{AAAF6D36-FAA6-4A75-9ED8-E257A5DFF735}" srcOrd="4" destOrd="0" presId="urn:microsoft.com/office/officeart/2005/8/layout/vList6"/>
    <dgm:cxn modelId="{112F7FDA-61E1-4B51-B249-EA31D2A52469}" type="presParOf" srcId="{AAAF6D36-FAA6-4A75-9ED8-E257A5DFF735}" destId="{36124358-3CCF-4376-AB23-7403EC2B2E46}" srcOrd="0" destOrd="0" presId="urn:microsoft.com/office/officeart/2005/8/layout/vList6"/>
    <dgm:cxn modelId="{61E0FF4A-6B14-49E5-97DB-452366E4748F}" type="presParOf" srcId="{AAAF6D36-FAA6-4A75-9ED8-E257A5DFF735}" destId="{833FE2BC-343D-4451-89D1-BE040D8C6A96}" srcOrd="1" destOrd="0" presId="urn:microsoft.com/office/officeart/2005/8/layout/vList6"/>
    <dgm:cxn modelId="{2620219D-186A-427F-AE1D-82A2B9DD04A5}" type="presParOf" srcId="{5EED777E-2285-446C-80E3-ABDBDE9116B3}" destId="{90185B4F-7447-4CC9-9516-4C1BC9EA8303}" srcOrd="5" destOrd="0" presId="urn:microsoft.com/office/officeart/2005/8/layout/vList6"/>
    <dgm:cxn modelId="{E982E43D-E386-4176-9C68-0173371D9A26}" type="presParOf" srcId="{5EED777E-2285-446C-80E3-ABDBDE9116B3}" destId="{AE8ABD28-15C0-41DA-9679-AE03EC168053}" srcOrd="6" destOrd="0" presId="urn:microsoft.com/office/officeart/2005/8/layout/vList6"/>
    <dgm:cxn modelId="{9072D2BA-C452-4726-B71F-490670EB2F31}" type="presParOf" srcId="{AE8ABD28-15C0-41DA-9679-AE03EC168053}" destId="{08700511-7C04-4D11-8E82-DD0E2AB333D1}" srcOrd="0" destOrd="0" presId="urn:microsoft.com/office/officeart/2005/8/layout/vList6"/>
    <dgm:cxn modelId="{6CADFD14-B2AA-47E9-9E59-F3357770D54A}" type="presParOf" srcId="{AE8ABD28-15C0-41DA-9679-AE03EC168053}" destId="{5A680BE2-ED2E-47CE-9762-EDC12F4DCA3D}" srcOrd="1" destOrd="0" presId="urn:microsoft.com/office/officeart/2005/8/layout/vList6"/>
    <dgm:cxn modelId="{439F4B9F-7BCB-4AB2-9820-9D08A76179A8}" type="presParOf" srcId="{5EED777E-2285-446C-80E3-ABDBDE9116B3}" destId="{C8121651-F68C-4B61-9826-F9DE9F6D010A}" srcOrd="7" destOrd="0" presId="urn:microsoft.com/office/officeart/2005/8/layout/vList6"/>
    <dgm:cxn modelId="{791FD158-858D-46D3-AAEE-68F5ECCAFD80}" type="presParOf" srcId="{5EED777E-2285-446C-80E3-ABDBDE9116B3}" destId="{AD169F67-B5F6-479A-966A-4227398EA932}" srcOrd="8" destOrd="0" presId="urn:microsoft.com/office/officeart/2005/8/layout/vList6"/>
    <dgm:cxn modelId="{C94A4AD6-9720-41D4-AB82-228892053768}" type="presParOf" srcId="{AD169F67-B5F6-479A-966A-4227398EA932}" destId="{126038D9-5B2B-4D2B-926E-F8CE25F69881}" srcOrd="0" destOrd="0" presId="urn:microsoft.com/office/officeart/2005/8/layout/vList6"/>
    <dgm:cxn modelId="{8053E545-C702-414A-A172-973D39FD1147}"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9DB54764-9E9C-49FB-B157-79D6D24463A9}" type="presOf" srcId="{1702E52B-8914-4DFF-8BCB-1C2AA8240943}" destId="{EFDFB735-D77C-496A-AD8F-343B7A3605DD}" srcOrd="0" destOrd="0" presId="urn:microsoft.com/office/officeart/2005/8/layout/chevron2"/>
    <dgm:cxn modelId="{3C5C727A-1C96-4453-8FB1-33E6C6B4F719}" type="presOf" srcId="{409D2DBE-F165-4E52-B44C-622FE42A834F}" destId="{F69C56F1-CDB9-4119-BBB8-F5297C187B38}" srcOrd="0" destOrd="0" presId="urn:microsoft.com/office/officeart/2005/8/layout/chevron2"/>
    <dgm:cxn modelId="{D7DB5C5C-9C86-4793-9FCF-7D7E3F628889}" type="presOf" srcId="{92BE8564-1367-4D33-9488-3B8C8DDD1F68}" destId="{BF58B4F2-36A6-4A8A-83A5-50FC72625DC9}" srcOrd="0" destOrd="0" presId="urn:microsoft.com/office/officeart/2005/8/layout/chevron2"/>
    <dgm:cxn modelId="{00B864DA-5B68-4B48-BCF0-762041542E4F}" type="presOf" srcId="{17D6B688-BBFC-451C-B5C0-F9BFD7622B00}" destId="{A94E6B05-A3C2-49BF-84CC-E788B7BFB121}" srcOrd="0" destOrd="0" presId="urn:microsoft.com/office/officeart/2005/8/layout/chevron2"/>
    <dgm:cxn modelId="{CED9A054-230A-47EA-8B0A-CBFD98B5E49F}" type="presOf" srcId="{23F3A73A-73CD-44D7-B2BB-3EAD0A3ED8B9}" destId="{B48CDFEC-D348-485F-9DC2-6334B0E05BBC}"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D8856C60-3EC5-450D-A672-5669374DD951}" type="presOf" srcId="{3BF8F6EC-D1CD-4DC9-BEF1-BD6B45CB924F}" destId="{7C57CB53-72F0-4C66-AD18-C3DA107C8107}" srcOrd="0" destOrd="0" presId="urn:microsoft.com/office/officeart/2005/8/layout/chevron2"/>
    <dgm:cxn modelId="{193EE75F-5C5F-42A3-A194-C7327F80277D}" srcId="{7425B391-5267-47DC-9097-0B3E4D362D23}" destId="{3BF8F6EC-D1CD-4DC9-BEF1-BD6B45CB924F}" srcOrd="6" destOrd="0" parTransId="{0E0E12A9-C32A-40A9-99BD-C8B475BF5464}" sibTransId="{A7565D7D-C6E5-4CD7-BB22-4DCDB4BCFBF7}"/>
    <dgm:cxn modelId="{674D4086-7120-44D7-9829-D7290D8988B8}" type="presOf" srcId="{1A740D0D-44E1-409D-A21F-5F4F77741E5A}" destId="{621C5536-1165-44BD-A21B-B4BF06D3EFB9}"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F63170F0-95F5-4E93-87B7-C49D4A6C8FD5}" type="presOf" srcId="{88C28975-67A8-4BBE-B691-E312363B8282}" destId="{407B067C-BDC6-4267-912A-D0225D6A1BBD}" srcOrd="0" destOrd="0" presId="urn:microsoft.com/office/officeart/2005/8/layout/chevron2"/>
    <dgm:cxn modelId="{DB9C4E48-7313-4515-A691-9DDD11F28E03}" type="presOf" srcId="{0F3C9DB1-B8B7-42B8-BE68-AFC96DF1FE7F}" destId="{BA69548C-EA00-4E28-9D6A-AE896C6E0B4F}" srcOrd="0" destOrd="0" presId="urn:microsoft.com/office/officeart/2005/8/layout/chevron2"/>
    <dgm:cxn modelId="{0E0F3372-8F58-42E7-827F-40F75FF9C85A}" srcId="{7425B391-5267-47DC-9097-0B3E4D362D23}" destId="{409D2DBE-F165-4E52-B44C-622FE42A834F}" srcOrd="2" destOrd="0" parTransId="{B4584605-E66A-4079-8375-51C1DF7C0DA3}" sibTransId="{B7D16A6B-1B33-4670-9F39-A2EFFB831086}"/>
    <dgm:cxn modelId="{557765AA-32F2-43AA-83FB-478623D7544B}" type="presOf" srcId="{BACFB4F5-FFAF-485A-BD4E-C04C72443A88}" destId="{6A626DEE-68D9-4F5F-9EF5-D14E8F0F11E9}" srcOrd="0" destOrd="0" presId="urn:microsoft.com/office/officeart/2005/8/layout/chevron2"/>
    <dgm:cxn modelId="{4F2DD197-AB64-456B-BED1-AA4A29DA1509}" srcId="{7425B391-5267-47DC-9097-0B3E4D362D23}" destId="{23F3A73A-73CD-44D7-B2BB-3EAD0A3ED8B9}" srcOrd="4" destOrd="0" parTransId="{E914C9AE-F3CE-4145-9C6D-5C9AA192CF40}" sibTransId="{AD8B1045-E9B7-4D20-9700-0B0BC8F21C11}"/>
    <dgm:cxn modelId="{460CF595-8617-4D0F-B744-510CD31A9536}" type="presOf" srcId="{DD5B670C-CAE7-44FB-A7B1-24B739ED7E5E}" destId="{56147E1D-69BF-4A03-B130-6BD86084A2A9}" srcOrd="0" destOrd="0" presId="urn:microsoft.com/office/officeart/2005/8/layout/chevron2"/>
    <dgm:cxn modelId="{C3393F78-8A09-496A-BCC2-36D9B0EBA663}" type="presOf" srcId="{0434B61F-CE59-453D-83BF-6AA4C6CDD829}" destId="{A9F73141-9AEB-416F-A5F4-83BE8FECD0E9}" srcOrd="0" destOrd="0" presId="urn:microsoft.com/office/officeart/2005/8/layout/chevron2"/>
    <dgm:cxn modelId="{F728D0C3-D5DD-4190-B610-F8016459253C}" srcId="{7425B391-5267-47DC-9097-0B3E4D362D23}" destId="{A7FEAE49-61E1-4C86-99A6-5A3ABFC0C418}" srcOrd="5" destOrd="0" parTransId="{09018B1C-34D6-4FC4-A3A9-79C45F24D10F}" sibTransId="{A4D33127-3004-4183-A451-34865CD097E3}"/>
    <dgm:cxn modelId="{08843A84-DD49-4004-864D-5DD5F483A5F4}" srcId="{7425B391-5267-47DC-9097-0B3E4D362D23}" destId="{A79298A5-732A-4280-B1FF-0CABE12993EC}" srcOrd="3" destOrd="0" parTransId="{82A82131-8119-4843-B608-B0D81E1FF9CB}" sibTransId="{FE46E7A6-AAED-48F7-9D27-57850550C810}"/>
    <dgm:cxn modelId="{2B91EC44-6E7E-45AA-8213-59F169D14933}" srcId="{A79298A5-732A-4280-B1FF-0CABE12993EC}" destId="{BACFB4F5-FFAF-485A-BD4E-C04C72443A88}" srcOrd="0" destOrd="0" parTransId="{E838CF07-9302-426E-9BD5-0DE08A984CB2}" sibTransId="{38308783-2119-4028-B5FB-B0A0A5F79954}"/>
    <dgm:cxn modelId="{2DDC33BE-C6F1-4641-9D8E-E375E44E5F75}" srcId="{7425B391-5267-47DC-9097-0B3E4D362D23}" destId="{92BE8564-1367-4D33-9488-3B8C8DDD1F68}" srcOrd="0" destOrd="0" parTransId="{4332A0AB-3CAA-4031-9C03-CE230F4B8929}" sibTransId="{C0CAFB65-E879-4C76-8E12-2BFF7BD34D8A}"/>
    <dgm:cxn modelId="{E35CFA26-B895-489D-8BA5-74A7DC0B50F1}" srcId="{409D2DBE-F165-4E52-B44C-622FE42A834F}" destId="{0434B61F-CE59-453D-83BF-6AA4C6CDD829}" srcOrd="0" destOrd="0" parTransId="{3FC07103-285B-4046-A07A-2A36B5666EF6}" sibTransId="{E2CE1ACA-4415-4DC0-8AE4-5332F1667B68}"/>
    <dgm:cxn modelId="{C185D591-27BD-4A73-BE9C-5BF11CDDD690}" srcId="{7425B391-5267-47DC-9097-0B3E4D362D23}" destId="{1A740D0D-44E1-409D-A21F-5F4F77741E5A}" srcOrd="1" destOrd="0" parTransId="{D570B4FF-7765-4910-89C5-97838617B655}" sibTransId="{0E2FE128-4887-4358-8937-2DF500DCAB87}"/>
    <dgm:cxn modelId="{F444BC8B-3E6B-4A3E-BF0D-DF668B56040D}" type="presOf" srcId="{A79298A5-732A-4280-B1FF-0CABE12993EC}" destId="{04998B19-E3FE-4416-9921-0B36BD0E9EBE}"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9D3B7EED-B2B1-4FC8-AF06-C6D710CEF2F5}" type="presOf" srcId="{7425B391-5267-47DC-9097-0B3E4D362D23}" destId="{5AC56DBE-3F8E-4500-82BB-584F7286A74F}"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D07B830E-EE57-48E9-828D-CD07F8133190}" srcId="{1A740D0D-44E1-409D-A21F-5F4F77741E5A}" destId="{17D6B688-BBFC-451C-B5C0-F9BFD7622B00}" srcOrd="0" destOrd="0" parTransId="{56FA2FC3-5C25-4388-A9B4-F35C93F8CB44}" sibTransId="{09E0EBE0-E253-4223-901C-1A4A4B69BF75}"/>
    <dgm:cxn modelId="{CF7A8999-74FF-4A68-B3F6-6E75934E3243}" type="presOf" srcId="{A7FEAE49-61E1-4C86-99A6-5A3ABFC0C418}" destId="{B282670B-3D84-418F-A9D6-FED55A31482A}" srcOrd="0" destOrd="0" presId="urn:microsoft.com/office/officeart/2005/8/layout/chevron2"/>
    <dgm:cxn modelId="{4865B30A-E937-4960-AD8E-404633CC9C0B}" type="presParOf" srcId="{5AC56DBE-3F8E-4500-82BB-584F7286A74F}" destId="{109B3F5B-D950-45D0-A6FE-3725ACC8CA20}" srcOrd="0" destOrd="0" presId="urn:microsoft.com/office/officeart/2005/8/layout/chevron2"/>
    <dgm:cxn modelId="{257A8419-23BB-4917-A33A-547465EAFD5D}" type="presParOf" srcId="{109B3F5B-D950-45D0-A6FE-3725ACC8CA20}" destId="{BF58B4F2-36A6-4A8A-83A5-50FC72625DC9}" srcOrd="0" destOrd="0" presId="urn:microsoft.com/office/officeart/2005/8/layout/chevron2"/>
    <dgm:cxn modelId="{8E047987-5DEC-4303-A3F9-1A312BD4E3C2}" type="presParOf" srcId="{109B3F5B-D950-45D0-A6FE-3725ACC8CA20}" destId="{BA69548C-EA00-4E28-9D6A-AE896C6E0B4F}" srcOrd="1" destOrd="0" presId="urn:microsoft.com/office/officeart/2005/8/layout/chevron2"/>
    <dgm:cxn modelId="{D33C0134-873E-4632-85BE-4B37AE746B04}" type="presParOf" srcId="{5AC56DBE-3F8E-4500-82BB-584F7286A74F}" destId="{DFB6DA25-D92C-43AD-853F-43161C81FA6F}" srcOrd="1" destOrd="0" presId="urn:microsoft.com/office/officeart/2005/8/layout/chevron2"/>
    <dgm:cxn modelId="{7ED17370-F773-48F2-B994-A09FB90EE090}" type="presParOf" srcId="{5AC56DBE-3F8E-4500-82BB-584F7286A74F}" destId="{D114040B-6A67-4AAF-B97B-83E773FE470C}" srcOrd="2" destOrd="0" presId="urn:microsoft.com/office/officeart/2005/8/layout/chevron2"/>
    <dgm:cxn modelId="{1540AD32-04D6-465D-8F59-C6EBCEBEEE66}" type="presParOf" srcId="{D114040B-6A67-4AAF-B97B-83E773FE470C}" destId="{621C5536-1165-44BD-A21B-B4BF06D3EFB9}" srcOrd="0" destOrd="0" presId="urn:microsoft.com/office/officeart/2005/8/layout/chevron2"/>
    <dgm:cxn modelId="{E9092570-77AC-4F86-B876-FCE2C8E6F781}" type="presParOf" srcId="{D114040B-6A67-4AAF-B97B-83E773FE470C}" destId="{A94E6B05-A3C2-49BF-84CC-E788B7BFB121}" srcOrd="1" destOrd="0" presId="urn:microsoft.com/office/officeart/2005/8/layout/chevron2"/>
    <dgm:cxn modelId="{F3782CD3-262C-4C23-A437-3BBA8AFC87DC}" type="presParOf" srcId="{5AC56DBE-3F8E-4500-82BB-584F7286A74F}" destId="{06621734-3C6D-40AE-88C0-FCB8F91AA8D3}" srcOrd="3" destOrd="0" presId="urn:microsoft.com/office/officeart/2005/8/layout/chevron2"/>
    <dgm:cxn modelId="{75DB78CA-D0C5-45D7-8710-F3CBCF3C48B4}" type="presParOf" srcId="{5AC56DBE-3F8E-4500-82BB-584F7286A74F}" destId="{479ED2C4-9EC5-493A-9C7A-E44DA18F7573}" srcOrd="4" destOrd="0" presId="urn:microsoft.com/office/officeart/2005/8/layout/chevron2"/>
    <dgm:cxn modelId="{473E8777-A4DD-4016-9EAC-52A28423CBC5}" type="presParOf" srcId="{479ED2C4-9EC5-493A-9C7A-E44DA18F7573}" destId="{F69C56F1-CDB9-4119-BBB8-F5297C187B38}" srcOrd="0" destOrd="0" presId="urn:microsoft.com/office/officeart/2005/8/layout/chevron2"/>
    <dgm:cxn modelId="{384F392B-524B-49FE-851C-D6AD57DE30D9}" type="presParOf" srcId="{479ED2C4-9EC5-493A-9C7A-E44DA18F7573}" destId="{A9F73141-9AEB-416F-A5F4-83BE8FECD0E9}" srcOrd="1" destOrd="0" presId="urn:microsoft.com/office/officeart/2005/8/layout/chevron2"/>
    <dgm:cxn modelId="{BF94BE0F-CA63-4DA2-AFC0-64A4E7603BC6}" type="presParOf" srcId="{5AC56DBE-3F8E-4500-82BB-584F7286A74F}" destId="{406012CF-CBF4-4364-9CA0-0250F310E7DB}" srcOrd="5" destOrd="0" presId="urn:microsoft.com/office/officeart/2005/8/layout/chevron2"/>
    <dgm:cxn modelId="{6C4C9741-EA6E-41AD-9575-7AF3135C47E2}" type="presParOf" srcId="{5AC56DBE-3F8E-4500-82BB-584F7286A74F}" destId="{592D8C48-FFE8-48FB-BD8A-847E83C0050C}" srcOrd="6" destOrd="0" presId="urn:microsoft.com/office/officeart/2005/8/layout/chevron2"/>
    <dgm:cxn modelId="{4510E838-0231-433D-832C-0877A09E3BEA}" type="presParOf" srcId="{592D8C48-FFE8-48FB-BD8A-847E83C0050C}" destId="{04998B19-E3FE-4416-9921-0B36BD0E9EBE}" srcOrd="0" destOrd="0" presId="urn:microsoft.com/office/officeart/2005/8/layout/chevron2"/>
    <dgm:cxn modelId="{B7043C35-4BD0-4AF3-85A0-E25960EFA778}" type="presParOf" srcId="{592D8C48-FFE8-48FB-BD8A-847E83C0050C}" destId="{6A626DEE-68D9-4F5F-9EF5-D14E8F0F11E9}" srcOrd="1" destOrd="0" presId="urn:microsoft.com/office/officeart/2005/8/layout/chevron2"/>
    <dgm:cxn modelId="{1F9159C3-E341-45FB-9740-366DEB23B1F3}" type="presParOf" srcId="{5AC56DBE-3F8E-4500-82BB-584F7286A74F}" destId="{5ACBF753-0848-4CB1-953E-53943305BACA}" srcOrd="7" destOrd="0" presId="urn:microsoft.com/office/officeart/2005/8/layout/chevron2"/>
    <dgm:cxn modelId="{72B0095D-B9B6-4454-B32F-55EB096DA7E2}" type="presParOf" srcId="{5AC56DBE-3F8E-4500-82BB-584F7286A74F}" destId="{CCA04B1B-0F64-4D1B-9C8D-5B217BB4D6A3}" srcOrd="8" destOrd="0" presId="urn:microsoft.com/office/officeart/2005/8/layout/chevron2"/>
    <dgm:cxn modelId="{CDF5C601-3F74-4742-9BE1-6258D2E4C296}" type="presParOf" srcId="{CCA04B1B-0F64-4D1B-9C8D-5B217BB4D6A3}" destId="{B48CDFEC-D348-485F-9DC2-6334B0E05BBC}" srcOrd="0" destOrd="0" presId="urn:microsoft.com/office/officeart/2005/8/layout/chevron2"/>
    <dgm:cxn modelId="{9C52CD81-1D5D-4A6D-81FB-24BBD1CB2132}" type="presParOf" srcId="{CCA04B1B-0F64-4D1B-9C8D-5B217BB4D6A3}" destId="{56147E1D-69BF-4A03-B130-6BD86084A2A9}" srcOrd="1" destOrd="0" presId="urn:microsoft.com/office/officeart/2005/8/layout/chevron2"/>
    <dgm:cxn modelId="{FE9AA563-0BDA-49AF-9778-0C80128650BF}" type="presParOf" srcId="{5AC56DBE-3F8E-4500-82BB-584F7286A74F}" destId="{FD4285D9-0308-47DF-A785-E93A5DE3BA77}" srcOrd="9" destOrd="0" presId="urn:microsoft.com/office/officeart/2005/8/layout/chevron2"/>
    <dgm:cxn modelId="{594B7E4B-A327-4678-B10A-08C316CB763C}" type="presParOf" srcId="{5AC56DBE-3F8E-4500-82BB-584F7286A74F}" destId="{B1C6F896-EC56-4596-A9A5-A5C9A62F077B}" srcOrd="10" destOrd="0" presId="urn:microsoft.com/office/officeart/2005/8/layout/chevron2"/>
    <dgm:cxn modelId="{98A2102B-DA98-42AB-B980-5A38C0DCDDC6}" type="presParOf" srcId="{B1C6F896-EC56-4596-A9A5-A5C9A62F077B}" destId="{B282670B-3D84-418F-A9D6-FED55A31482A}" srcOrd="0" destOrd="0" presId="urn:microsoft.com/office/officeart/2005/8/layout/chevron2"/>
    <dgm:cxn modelId="{5A69AE2D-2755-4AF4-A562-AC5372C52734}" type="presParOf" srcId="{B1C6F896-EC56-4596-A9A5-A5C9A62F077B}" destId="{EFDFB735-D77C-496A-AD8F-343B7A3605DD}" srcOrd="1" destOrd="0" presId="urn:microsoft.com/office/officeart/2005/8/layout/chevron2"/>
    <dgm:cxn modelId="{B1697DBA-08F4-43E5-9391-A8A8706E4C7A}" type="presParOf" srcId="{5AC56DBE-3F8E-4500-82BB-584F7286A74F}" destId="{F4B61A2C-BA31-4C3F-B5CC-57A6BEE55057}" srcOrd="11" destOrd="0" presId="urn:microsoft.com/office/officeart/2005/8/layout/chevron2"/>
    <dgm:cxn modelId="{0308F9CF-67D9-415F-A8D7-248B37EECB3A}" type="presParOf" srcId="{5AC56DBE-3F8E-4500-82BB-584F7286A74F}" destId="{46A64A88-4B08-4B57-847E-2357FB965EAC}" srcOrd="12" destOrd="0" presId="urn:microsoft.com/office/officeart/2005/8/layout/chevron2"/>
    <dgm:cxn modelId="{2DBB7057-2520-475C-9BB6-17272801B476}" type="presParOf" srcId="{46A64A88-4B08-4B57-847E-2357FB965EAC}" destId="{7C57CB53-72F0-4C66-AD18-C3DA107C8107}" srcOrd="0" destOrd="0" presId="urn:microsoft.com/office/officeart/2005/8/layout/chevron2"/>
    <dgm:cxn modelId="{C5A3B924-724A-46CD-B876-14A83F12BA44}"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pt>
    <dgm:pt modelId="{4752ABEE-9CB0-4397-A41D-3A144FF1A729}" type="sibTrans" cxnId="{50BA878E-F0FC-4A11-BEF0-91B439675AF2}">
      <dgm:prSet/>
      <dgm:spPr/>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pt>
    <dgm:pt modelId="{35AE2607-59E5-4F03-8CAF-157D7C3646C0}" type="sibTrans" cxnId="{A74B60B9-3167-4616-AC74-CDB923E101CF}">
      <dgm:prSet/>
      <dgm:spPr/>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pt>
    <dgm:pt modelId="{78A39F98-D460-4B49-B39B-47EA0291C5FB}" type="sibTrans" cxnId="{DD6D399B-2567-42FD-8ADE-CB92633D23E4}">
      <dgm:prSet/>
      <dgm:spPr/>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pt>
    <dgm:pt modelId="{537DCA01-976E-49B0-B77F-034514E6BC3A}" type="sibTrans" cxnId="{2BEA7BA3-680D-4180-AA33-1282F5165EBC}">
      <dgm:prSet/>
      <dgm:spPr/>
    </dgm:pt>
    <dgm:pt modelId="{526F85A1-2726-4149-A4CB-6750DD0FC67C}">
      <dgm:prSet phldrT="[Text]" custT="1"/>
      <dgm:spPr/>
      <dgm:t>
        <a:bodyPr/>
        <a:lstStyle/>
        <a:p>
          <a:endParaRPr lang="en-US" sz="900"/>
        </a:p>
      </dgm:t>
    </dgm:pt>
    <dgm:pt modelId="{7E0350AA-B755-466E-BDBE-A7B10F5EF432}" type="parTrans" cxnId="{EE570E6A-B87E-481D-B987-16BA987887F2}">
      <dgm:prSet/>
      <dgm:spPr/>
    </dgm:pt>
    <dgm:pt modelId="{7C5BEFF5-708D-4474-A5ED-D7C51AB589D3}" type="sibTrans" cxnId="{EE570E6A-B87E-481D-B987-16BA987887F2}">
      <dgm:prSet/>
      <dgm:spPr/>
    </dgm:pt>
    <dgm:pt modelId="{CAAD6071-9F98-4340-9055-DC56C603E7D6}">
      <dgm:prSet phldrT="[Text]" custT="1"/>
      <dgm:spPr/>
      <dgm:t>
        <a:bodyPr/>
        <a:lstStyle/>
        <a:p>
          <a:endParaRPr lang="en-US" sz="900"/>
        </a:p>
      </dgm:t>
    </dgm:pt>
    <dgm:pt modelId="{57644DF6-5AFC-4055-8FD1-FEF2E8F24976}" type="parTrans" cxnId="{3E4AF2D3-C379-4784-86AE-3EFCE4E2F04F}">
      <dgm:prSet/>
      <dgm:spPr/>
    </dgm:pt>
    <dgm:pt modelId="{FFDA923C-EEED-48AD-BACC-ADC191038C1C}" type="sibTrans" cxnId="{3E4AF2D3-C379-4784-86AE-3EFCE4E2F04F}">
      <dgm:prSet/>
      <dgm:spPr/>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7F895E8B-4963-4C92-8FB0-FA3E87B99248}" type="presOf" srcId="{9C939C0F-6074-4871-9C22-874B84310573}" destId="{8C26464B-8E30-4463-89FF-343B1127A532}" srcOrd="1" destOrd="6" presId="urn:microsoft.com/office/officeart/2005/8/layout/cycle4#1"/>
    <dgm:cxn modelId="{3C7F0C63-5219-45F9-9ED2-0311CF8E67F5}" type="presOf" srcId="{CAAD6071-9F98-4340-9055-DC56C603E7D6}" destId="{E00D023A-A401-42CD-8DC3-1B5F6A20B2C1}" srcOrd="0" destOrd="1" presId="urn:microsoft.com/office/officeart/2005/8/layout/cycle4#1"/>
    <dgm:cxn modelId="{D1037476-1BD0-4697-8060-9203D4B988E9}" type="presOf" srcId="{84098891-0ED9-404D-9101-4C12F86A1730}" destId="{E00D023A-A401-42CD-8DC3-1B5F6A20B2C1}" srcOrd="0" destOrd="9"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9E869BE2-98BE-4E6D-9145-4872A92FE51F}" srcId="{DD60D0C9-57A0-45F9-8A02-92D936F4981F}" destId="{13EC7ACB-7329-433D-A955-455EBCCC708A}" srcOrd="3" destOrd="0" parTransId="{16F978C2-9034-48A1-A28F-6E79591EA16B}" sibTransId="{7E3C6B17-6C80-4CD6-86FC-6AFB02EBCB99}"/>
    <dgm:cxn modelId="{69A7F324-95C3-4858-8EC0-CDFB54E7B7D2}" type="presOf" srcId="{D9133001-D80B-4675-AE7C-7AAF26BBFF95}" destId="{E7B4DC49-709E-4238-811E-50B704954A90}" srcOrd="1" destOrd="5" presId="urn:microsoft.com/office/officeart/2005/8/layout/cycle4#1"/>
    <dgm:cxn modelId="{097C0150-70B5-4DCE-AA4A-9802F890F81E}" type="presOf" srcId="{59AC0907-FA70-48A5-8AEC-F5524D15CDC9}" destId="{9F5355FE-8376-48C4-8954-999E8C2DD298}" srcOrd="0" destOrd="2" presId="urn:microsoft.com/office/officeart/2005/8/layout/cycle4#1"/>
    <dgm:cxn modelId="{6BB22BB9-CADD-46C5-B8E8-59DAE60C96F9}" type="presOf" srcId="{CF787608-35F6-4217-8ACE-EDCA9A3BDD71}" destId="{588D548F-B28A-4A55-AD85-0B68DCCB973D}" srcOrd="0" destOrd="3"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7A71AF25-D899-4134-B2CB-D6711935A03C}" type="presOf" srcId="{CF787608-35F6-4217-8ACE-EDCA9A3BDD71}" destId="{56964E23-D52C-4EA7-9F51-3590978DE5D4}" srcOrd="1" destOrd="3" presId="urn:microsoft.com/office/officeart/2005/8/layout/cycle4#1"/>
    <dgm:cxn modelId="{E7D2DB77-962D-4408-BF1C-2C8179C63004}" type="presOf" srcId="{2399F0C6-80D6-479F-9967-079D5BAA6349}" destId="{E00D023A-A401-42CD-8DC3-1B5F6A20B2C1}" srcOrd="0" destOrd="6" presId="urn:microsoft.com/office/officeart/2005/8/layout/cycle4#1"/>
    <dgm:cxn modelId="{9E78973C-546E-489A-9FF4-92899C1F30E7}" type="presOf" srcId="{F7141563-7F3F-485E-98D2-1C727FE650E4}" destId="{8C26464B-8E30-4463-89FF-343B1127A532}" srcOrd="1" destOrd="7" presId="urn:microsoft.com/office/officeart/2005/8/layout/cycle4#1"/>
    <dgm:cxn modelId="{30754096-BDCD-44B6-BFE7-82B959FA2E49}" type="presOf" srcId="{CCED8486-ED12-4404-A154-01B07A6C98E5}" destId="{E1FEE11A-39ED-44F8-BC1B-6D918F5D5758}" srcOrd="0" destOrd="2" presId="urn:microsoft.com/office/officeart/2005/8/layout/cycle4#1"/>
    <dgm:cxn modelId="{D5827CB4-8763-471A-A0CB-380BCD1FEDE5}" type="presOf" srcId="{EB1C0B0D-DCDC-4E06-9709-05788F2CC9FC}" destId="{8C26464B-8E30-4463-89FF-343B1127A532}" srcOrd="1" destOrd="0" presId="urn:microsoft.com/office/officeart/2005/8/layout/cycle4#1"/>
    <dgm:cxn modelId="{23D78142-DA43-4B62-B14B-FB58366844C6}" type="presOf" srcId="{D99895E7-C37B-48CA-884A-B4A8FCEF7DE4}" destId="{9F5355FE-8376-48C4-8954-999E8C2DD298}" srcOrd="0" destOrd="4" presId="urn:microsoft.com/office/officeart/2005/8/layout/cycle4#1"/>
    <dgm:cxn modelId="{D8464FF5-E960-4117-8E45-1D7D2882ACDF}" type="presOf" srcId="{588BE1B6-1176-4305-A403-1812EF78797D}" destId="{E1FEE11A-39ED-44F8-BC1B-6D918F5D5758}" srcOrd="0" destOrd="3" presId="urn:microsoft.com/office/officeart/2005/8/layout/cycle4#1"/>
    <dgm:cxn modelId="{92675B26-EB96-4DAC-B3B9-B313693A0A64}" type="presOf" srcId="{749DDB85-59C7-40BD-8C2C-BAB0802320EA}" destId="{8C26464B-8E30-4463-89FF-343B1127A532}" srcOrd="1" destOrd="3" presId="urn:microsoft.com/office/officeart/2005/8/layout/cycle4#1"/>
    <dgm:cxn modelId="{A77B8A3C-8A6F-4886-9587-D2A32674011B}" type="presOf" srcId="{8E10A98A-82CD-496A-8E34-46C9DEFBE9F5}" destId="{E1FEE11A-39ED-44F8-BC1B-6D918F5D5758}" srcOrd="0" destOrd="0"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4CCDD18B-4B8E-447E-B54A-BAE394519C58}" type="presOf" srcId="{D99895E7-C37B-48CA-884A-B4A8FCEF7DE4}" destId="{8C26464B-8E30-4463-89FF-343B1127A532}" srcOrd="1" destOrd="4"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7B149DF6-6277-4C3D-8691-36E2F240DCEE}" srcId="{CA644581-1BF0-4499-A6EC-4F3D2AA25851}" destId="{588BE1B6-1176-4305-A403-1812EF78797D}" srcOrd="3" destOrd="0" parTransId="{ECAD158A-4395-4946-8D98-7B66045D389F}" sibTransId="{ADD637B0-AABD-4EFF-8D2F-16FF96C26B7E}"/>
    <dgm:cxn modelId="{9B22F7DA-7001-42A2-9473-6448F07E328D}" type="presOf" srcId="{59AC0907-FA70-48A5-8AEC-F5524D15CDC9}" destId="{8C26464B-8E30-4463-89FF-343B1127A532}" srcOrd="1" destOrd="2" presId="urn:microsoft.com/office/officeart/2005/8/layout/cycle4#1"/>
    <dgm:cxn modelId="{A3DBD151-1D06-4CEC-BB30-FE63CCF56149}" type="presOf" srcId="{E685B00F-452B-41EB-B5E3-07DB8972D3E2}" destId="{9F5355FE-8376-48C4-8954-999E8C2DD298}" srcOrd="0" destOrd="1" presId="urn:microsoft.com/office/officeart/2005/8/layout/cycle4#1"/>
    <dgm:cxn modelId="{1DC9CD15-650E-42A4-BDA8-7BABC1747F34}" type="presOf" srcId="{7F572821-B453-46A6-A0EF-9BFC3C20329F}" destId="{E7B4DC49-709E-4238-811E-50B704954A90}" srcOrd="1" destOrd="4" presId="urn:microsoft.com/office/officeart/2005/8/layout/cycle4#1"/>
    <dgm:cxn modelId="{31586337-8E47-4E47-A708-02F9AB7E7C1C}" srcId="{47BDCA0B-1BDC-41BA-BED2-0C22999953EE}" destId="{D9133001-D80B-4675-AE7C-7AAF26BBFF95}" srcOrd="2" destOrd="0" parTransId="{6AD1F2ED-6114-4F58-A0C5-D3BA312F00EE}" sibTransId="{42152F83-DCDF-4490-B676-047176D61930}"/>
    <dgm:cxn modelId="{F3C1A984-AF03-4B40-A859-77ABEA1BBDA2}" type="presOf" srcId="{9D196F09-C995-4990-A515-BAC0BE410666}" destId="{E7B4DC49-709E-4238-811E-50B704954A90}" srcOrd="1" destOrd="3" presId="urn:microsoft.com/office/officeart/2005/8/layout/cycle4#1"/>
    <dgm:cxn modelId="{638F6ED0-D2DC-475C-A4E7-D74E7EA2D885}" type="presOf" srcId="{CCED8486-ED12-4404-A154-01B07A6C98E5}" destId="{E7829519-77F5-4F59-9FE4-B15F813B3820}" srcOrd="1" destOrd="2" presId="urn:microsoft.com/office/officeart/2005/8/layout/cycle4#1"/>
    <dgm:cxn modelId="{21F9B0B2-2BFD-40E1-954F-BC4DFBA8061B}" type="presOf" srcId="{407D49C8-B5F2-43DD-8590-DE76505F7030}" destId="{588D548F-B28A-4A55-AD85-0B68DCCB973D}" srcOrd="0" destOrd="1"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819B29C8-E61C-44A3-8BB4-3CABFCC206B0}" type="presOf" srcId="{9B4F0599-89EA-40A3-A52C-C20FDAFB1BFE}" destId="{8C26464B-8E30-4463-89FF-343B1127A532}" srcOrd="1" destOrd="8" presId="urn:microsoft.com/office/officeart/2005/8/layout/cycle4#1"/>
    <dgm:cxn modelId="{3C8C8D8B-237D-4399-8D36-FA5920FF73BD}" type="presOf" srcId="{526F85A1-2726-4149-A4CB-6750DD0FC67C}" destId="{E7B4DC49-709E-4238-811E-50B704954A90}" srcOrd="1" destOrd="0" presId="urn:microsoft.com/office/officeart/2005/8/layout/cycle4#1"/>
    <dgm:cxn modelId="{AE6E0B70-BDF0-4FBC-BB61-E5387064275C}" type="presOf" srcId="{AA9CBC9B-8396-41AE-9877-68B79520A4C8}" destId="{E1FEE11A-39ED-44F8-BC1B-6D918F5D5758}" srcOrd="0" destOrd="1" presId="urn:microsoft.com/office/officeart/2005/8/layout/cycle4#1"/>
    <dgm:cxn modelId="{E6B378B6-667A-4496-9DE9-01F7D87D19ED}" type="presOf" srcId="{84098891-0ED9-404D-9101-4C12F86A1730}" destId="{E7B4DC49-709E-4238-811E-50B704954A90}" srcOrd="1" destOrd="9" presId="urn:microsoft.com/office/officeart/2005/8/layout/cycle4#1"/>
    <dgm:cxn modelId="{CF32CE76-289E-4644-9181-473FEAF79596}" type="presOf" srcId="{DA47FBDF-508A-4746-972B-0D7DB8206BC1}" destId="{E7B4DC49-709E-4238-811E-50B704954A90}" srcOrd="1" destOrd="10" presId="urn:microsoft.com/office/officeart/2005/8/layout/cycle4#1"/>
    <dgm:cxn modelId="{4EFB9199-1173-4061-B8F8-718F736B2C56}" srcId="{2CD6076F-1361-4462-B0F3-D7DC62688267}" destId="{2F209D3E-DCB1-4CDA-8D7B-7D48071ECE60}" srcOrd="0" destOrd="0" parTransId="{6EC112E7-316A-47A0-8AB9-2315A9ED0325}" sibTransId="{0F8883FD-7F5E-4740-90D3-939916830E24}"/>
    <dgm:cxn modelId="{E65CAD17-4219-46F5-B015-41064C60E25A}" type="presOf" srcId="{526F85A1-2726-4149-A4CB-6750DD0FC67C}" destId="{E00D023A-A401-42CD-8DC3-1B5F6A20B2C1}" srcOrd="0" destOrd="0" presId="urn:microsoft.com/office/officeart/2005/8/layout/cycle4#1"/>
    <dgm:cxn modelId="{09D19A4A-8E43-40E9-A660-8F8532AE1096}" type="presOf" srcId="{CAAD6071-9F98-4340-9055-DC56C603E7D6}" destId="{E7B4DC49-709E-4238-811E-50B704954A90}" srcOrd="1" destOrd="1"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4AEDEE2A-2465-476B-A652-ADDD71708B67}" type="presOf" srcId="{2F209D3E-DCB1-4CDA-8D7B-7D48071ECE60}" destId="{588D548F-B28A-4A55-AD85-0B68DCCB973D}" srcOrd="0" destOrd="0" presId="urn:microsoft.com/office/officeart/2005/8/layout/cycle4#1"/>
    <dgm:cxn modelId="{4468161F-15E6-4895-BB14-51472A1FD319}" type="presOf" srcId="{24C80CD2-B8F4-4357-87F8-80D2AC2D2D07}" destId="{56964E23-D52C-4EA7-9F51-3590978DE5D4}" srcOrd="1" destOrd="2" presId="urn:microsoft.com/office/officeart/2005/8/layout/cycle4#1"/>
    <dgm:cxn modelId="{500C5453-E9A8-4BDF-8E09-1411AEC050D9}" srcId="{2399F0C6-80D6-479F-9967-079D5BAA6349}" destId="{84098891-0ED9-404D-9101-4C12F86A1730}" srcOrd="2" destOrd="0" parTransId="{F04C809C-807C-4D42-A5BC-95AA39C1464D}" sibTransId="{E57AC5D1-640D-479B-BB6D-D2E270A6C439}"/>
    <dgm:cxn modelId="{70588CB8-EEBA-41BC-9999-C5FD3BFFF7C5}" srcId="{CA644581-1BF0-4499-A6EC-4F3D2AA25851}" destId="{8E10A98A-82CD-496A-8E34-46C9DEFBE9F5}" srcOrd="0" destOrd="0" parTransId="{9FA9B6B6-467E-4C79-90A3-C63E8B8E2565}" sibTransId="{50EDE5D6-91A0-4479-8D28-FB12675DD882}"/>
    <dgm:cxn modelId="{520C89EA-5481-44D4-AB28-6E1D3AB7CAE7}" srcId="{2CD6076F-1361-4462-B0F3-D7DC62688267}" destId="{407D49C8-B5F2-43DD-8590-DE76505F7030}" srcOrd="1" destOrd="0" parTransId="{6E3FF1D1-57B6-4243-A1B3-1C934AE109E5}" sibTransId="{FAB2CBE5-0FCC-4E81-A519-52A97AA1A1ED}"/>
    <dgm:cxn modelId="{08B4E204-65A3-46B5-9741-E4C5C7133664}" type="presOf" srcId="{749DDB85-59C7-40BD-8C2C-BAB0802320EA}" destId="{9F5355FE-8376-48C4-8954-999E8C2DD298}" srcOrd="0" destOrd="3"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F750F34C-4629-4ADD-AE92-C88D8EFEDA52}" type="presOf" srcId="{9C939C0F-6074-4871-9C22-874B84310573}" destId="{9F5355FE-8376-48C4-8954-999E8C2DD298}" srcOrd="0" destOrd="6" presId="urn:microsoft.com/office/officeart/2005/8/layout/cycle4#1"/>
    <dgm:cxn modelId="{B47422C3-26CC-40EF-90A0-B0CE4E7A79A0}" srcId="{97A395F5-AB61-422A-AA90-480DB60FCC63}" destId="{D99895E7-C37B-48CA-884A-B4A8FCEF7DE4}" srcOrd="4" destOrd="0" parTransId="{53EA72FB-14DF-4FF6-AD14-E4B1F8253095}" sibTransId="{3AA811AA-A6C0-4241-8992-7A315119423F}"/>
    <dgm:cxn modelId="{1318D2B2-87F7-4C34-8E40-252D1DCB95CE}" type="presOf" srcId="{24C80CD2-B8F4-4357-87F8-80D2AC2D2D07}" destId="{588D548F-B28A-4A55-AD85-0B68DCCB973D}" srcOrd="0" destOrd="2" presId="urn:microsoft.com/office/officeart/2005/8/layout/cycle4#1"/>
    <dgm:cxn modelId="{520F0E07-FE68-4358-8CBD-FE6486A309E7}" srcId="{13EC7ACB-7329-433D-A955-455EBCCC708A}" destId="{2399F0C6-80D6-479F-9967-079D5BAA6349}" srcOrd="3" destOrd="0" parTransId="{5E9F96A1-3EFE-41D2-9D01-B06BC1600569}" sibTransId="{23F840F0-B0A9-41DE-B8E1-3CBB1EFACE05}"/>
    <dgm:cxn modelId="{63CEFD2F-6779-4BA0-880A-6835883AD2DC}" type="presOf" srcId="{E685B00F-452B-41EB-B5E3-07DB8972D3E2}" destId="{8C26464B-8E30-4463-89FF-343B1127A532}" srcOrd="1" destOrd="1" presId="urn:microsoft.com/office/officeart/2005/8/layout/cycle4#1"/>
    <dgm:cxn modelId="{8D42E6F0-CC2F-41E1-9C2B-78093B7980F0}" type="presOf" srcId="{8E10A98A-82CD-496A-8E34-46C9DEFBE9F5}" destId="{E7829519-77F5-4F59-9FE4-B15F813B3820}" srcOrd="1" destOrd="0" presId="urn:microsoft.com/office/officeart/2005/8/layout/cycle4#1"/>
    <dgm:cxn modelId="{F4BE20FD-BC6B-4A13-845E-892DD4B94281}" srcId="{97A395F5-AB61-422A-AA90-480DB60FCC63}" destId="{F7141563-7F3F-485E-98D2-1C727FE650E4}" srcOrd="7" destOrd="0" parTransId="{D5E5C063-4616-4FCC-A1D6-50BAC4A69672}" sibTransId="{0A96311A-5969-49D8-84FD-D9DF3309327D}"/>
    <dgm:cxn modelId="{50BA878E-F0FC-4A11-BEF0-91B439675AF2}" srcId="{97A395F5-AB61-422A-AA90-480DB60FCC63}" destId="{EB1C0B0D-DCDC-4E06-9709-05788F2CC9FC}" srcOrd="0" destOrd="0" parTransId="{AF9310BC-9BA0-4DED-A87A-1D69E05373F0}" sibTransId="{4752ABEE-9CB0-4397-A41D-3A144FF1A729}"/>
    <dgm:cxn modelId="{B6E18D08-B2E3-4CE3-9E6F-7155F18DB1F9}" type="presOf" srcId="{407D49C8-B5F2-43DD-8590-DE76505F7030}" destId="{56964E23-D52C-4EA7-9F51-3590978DE5D4}" srcOrd="1" destOrd="1"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5214CB9F-4F19-43FD-AE45-DB557D3099E0}" type="presOf" srcId="{9D196F09-C995-4990-A515-BAC0BE410666}" destId="{E00D023A-A401-42CD-8DC3-1B5F6A20B2C1}" srcOrd="0" destOrd="3"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3C9736FF-7735-44AB-B4FF-F46878E99B62}" type="presOf" srcId="{AA9CBC9B-8396-41AE-9877-68B79520A4C8}" destId="{E7829519-77F5-4F59-9FE4-B15F813B3820}" srcOrd="1" destOrd="1" presId="urn:microsoft.com/office/officeart/2005/8/layout/cycle4#1"/>
    <dgm:cxn modelId="{0B0A79BC-E438-4396-9C37-54E5DF0F14FA}" type="presOf" srcId="{9FC692AD-EF5A-403F-9DDE-BB1BBF7780E7}" destId="{E00D023A-A401-42CD-8DC3-1B5F6A20B2C1}" srcOrd="0" destOrd="8"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DD6D399B-2567-42FD-8ADE-CB92633D23E4}" srcId="{97A395F5-AB61-422A-AA90-480DB60FCC63}" destId="{E685B00F-452B-41EB-B5E3-07DB8972D3E2}" srcOrd="1" destOrd="0" parTransId="{75793190-6929-4CFD-AFBC-BED706583E8F}" sibTransId="{78A39F98-D460-4B49-B39B-47EA0291C5FB}"/>
    <dgm:cxn modelId="{0CC3FDB3-0C6E-4F56-94A6-743D9770979E}" type="presOf" srcId="{2F209D3E-DCB1-4CDA-8D7B-7D48071ECE60}" destId="{56964E23-D52C-4EA7-9F51-3590978DE5D4}" srcOrd="1" destOrd="0" presId="urn:microsoft.com/office/officeart/2005/8/layout/cycle4#1"/>
    <dgm:cxn modelId="{65659D2F-007B-4D40-9DD3-56A18B3B0B49}" type="presOf" srcId="{9FC692AD-EF5A-403F-9DDE-BB1BBF7780E7}" destId="{E7B4DC49-709E-4238-811E-50B704954A90}" srcOrd="1" destOrd="8"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4C2418A4-290D-4C03-B756-537F53B0FA19}" type="presOf" srcId="{DA47FBDF-508A-4746-972B-0D7DB8206BC1}" destId="{E00D023A-A401-42CD-8DC3-1B5F6A20B2C1}" srcOrd="0" destOrd="10" presId="urn:microsoft.com/office/officeart/2005/8/layout/cycle4#1"/>
    <dgm:cxn modelId="{28522348-5A6B-4D46-A1A5-F72338A1B7AC}" type="presOf" srcId="{CA644581-1BF0-4499-A6EC-4F3D2AA25851}" destId="{F44A7436-8D9D-424D-84FF-3DCE77BB9E61}" srcOrd="0" destOrd="0" presId="urn:microsoft.com/office/officeart/2005/8/layout/cycle4#1"/>
    <dgm:cxn modelId="{FBE0F74B-6B10-4A80-97E8-BE4ECD5BE4FF}" type="presOf" srcId="{7F572821-B453-46A6-A0EF-9BFC3C20329F}" destId="{E00D023A-A401-42CD-8DC3-1B5F6A20B2C1}" srcOrd="0" destOrd="4" presId="urn:microsoft.com/office/officeart/2005/8/layout/cycle4#1"/>
    <dgm:cxn modelId="{5E8F67E8-1D47-47D5-9575-6B057CFA00DB}" srcId="{97A395F5-AB61-422A-AA90-480DB60FCC63}" destId="{9C939C0F-6074-4871-9C22-874B84310573}" srcOrd="6" destOrd="0" parTransId="{9F61ACE4-EEEF-4BE7-ADF8-0CF653C141E5}" sibTransId="{B0E1DA61-BD49-426E-B616-66750AD1571B}"/>
    <dgm:cxn modelId="{29B1DCA2-109C-4F71-8436-5740844A3300}" type="presOf" srcId="{97A395F5-AB61-422A-AA90-480DB60FCC63}" destId="{332E8055-E2A6-4147-B886-039AEA1CCF7F}" srcOrd="0" destOrd="0" presId="urn:microsoft.com/office/officeart/2005/8/layout/cycle4#1"/>
    <dgm:cxn modelId="{E0D1F70C-0476-479B-934F-A8DBF786EFCC}" type="presOf" srcId="{2CD6076F-1361-4462-B0F3-D7DC62688267}" destId="{D89B6D85-FDA0-49B8-8C67-4F0D5FBD0BA2}" srcOrd="0" destOrd="0" presId="urn:microsoft.com/office/officeart/2005/8/layout/cycle4#1"/>
    <dgm:cxn modelId="{84A892A3-493F-4675-BCBF-1541C5EDC279}" type="presOf" srcId="{D9133001-D80B-4675-AE7C-7AAF26BBFF95}" destId="{E00D023A-A401-42CD-8DC3-1B5F6A20B2C1}" srcOrd="0" destOrd="5"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796CCA19-1AD2-481C-9F5A-FA2D2922D823}" srcId="{13EC7ACB-7329-433D-A955-455EBCCC708A}" destId="{47BDCA0B-1BDC-41BA-BED2-0C22999953EE}" srcOrd="2" destOrd="0" parTransId="{C5DB78ED-DBB0-4830-9192-831AB3BF78F8}" sibTransId="{916DB021-7F56-438E-AFD7-58F43055C9C3}"/>
    <dgm:cxn modelId="{0C29A222-17E2-4E8A-836B-43FF6C6F70C6}" type="presOf" srcId="{A7A48A13-4903-4CA8-9F87-2D12186D389F}" destId="{E00D023A-A401-42CD-8DC3-1B5F6A20B2C1}" srcOrd="0" destOrd="7" presId="urn:microsoft.com/office/officeart/2005/8/layout/cycle4#1"/>
    <dgm:cxn modelId="{CFF9A69F-41A8-40BC-9F31-0CF5D1E46173}" type="presOf" srcId="{DD60D0C9-57A0-45F9-8A02-92D936F4981F}" destId="{4496749F-5334-4312-86CA-D299A1189246}" srcOrd="0" destOrd="0" presId="urn:microsoft.com/office/officeart/2005/8/layout/cycle4#1"/>
    <dgm:cxn modelId="{1E0489BB-5FED-4480-8661-3A15C1D36657}" type="presOf" srcId="{A7A48A13-4903-4CA8-9F87-2D12186D389F}" destId="{E7B4DC49-709E-4238-811E-50B704954A90}" srcOrd="1" destOrd="7"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B47CE2C4-5248-405C-A86B-BE30D2CB4C6F}" type="presOf" srcId="{47BDCA0B-1BDC-41BA-BED2-0C22999953EE}" destId="{E00D023A-A401-42CD-8DC3-1B5F6A20B2C1}" srcOrd="0" destOrd="2" presId="urn:microsoft.com/office/officeart/2005/8/layout/cycle4#1"/>
    <dgm:cxn modelId="{487D220D-1A99-41E6-AB79-1B50C0D6BDEA}" type="presOf" srcId="{EB1C0B0D-DCDC-4E06-9709-05788F2CC9FC}" destId="{9F5355FE-8376-48C4-8954-999E8C2DD298}" srcOrd="0" destOrd="0"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C24DCB6A-3F3D-4B0A-8D2A-FA06686914A2}" srcId="{2399F0C6-80D6-479F-9967-079D5BAA6349}" destId="{DA47FBDF-508A-4746-972B-0D7DB8206BC1}" srcOrd="3" destOrd="0" parTransId="{2A759C9A-B9C6-459E-A4EE-63A7930AB0E3}" sibTransId="{F2F83EDE-A257-462A-9ADB-694F3A2CB549}"/>
    <dgm:cxn modelId="{AB9D4DDA-6FA5-4C6F-8E96-752E5706AC55}" type="presOf" srcId="{588BE1B6-1176-4305-A403-1812EF78797D}" destId="{E7829519-77F5-4F59-9FE4-B15F813B3820}" srcOrd="1" destOrd="3" presId="urn:microsoft.com/office/officeart/2005/8/layout/cycle4#1"/>
    <dgm:cxn modelId="{28B08F52-44FD-4523-B851-962C5D4405D7}" type="presOf" srcId="{9B4F0599-89EA-40A3-A52C-C20FDAFB1BFE}" destId="{9F5355FE-8376-48C4-8954-999E8C2DD298}" srcOrd="0" destOrd="8"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DC0D072A-3274-48E4-B7D7-5B7A54E38EF6}" type="presOf" srcId="{0687488E-3BFC-4C59-A95B-A39128E21876}" destId="{9F5355FE-8376-48C4-8954-999E8C2DD298}" srcOrd="0" destOrd="5" presId="urn:microsoft.com/office/officeart/2005/8/layout/cycle4#1"/>
    <dgm:cxn modelId="{55C01095-0E5A-4C3E-B393-5BB9DEE42718}" type="presOf" srcId="{2399F0C6-80D6-479F-9967-079D5BAA6349}" destId="{E7B4DC49-709E-4238-811E-50B704954A90}" srcOrd="1" destOrd="6" presId="urn:microsoft.com/office/officeart/2005/8/layout/cycle4#1"/>
    <dgm:cxn modelId="{C0ECB6C7-D881-4849-AE02-3BFBB0E3FDA5}" type="presOf" srcId="{0687488E-3BFC-4C59-A95B-A39128E21876}" destId="{8C26464B-8E30-4463-89FF-343B1127A532}" srcOrd="1" destOrd="5"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A6E759A1-45BA-4485-AFD9-EE0946366DDD}" type="presOf" srcId="{13EC7ACB-7329-433D-A955-455EBCCC708A}" destId="{7D17D470-2487-4F92-B308-B97AF66A175D}" srcOrd="0" destOrd="0" presId="urn:microsoft.com/office/officeart/2005/8/layout/cycle4#1"/>
    <dgm:cxn modelId="{73D336D2-416C-42A5-A36C-C782294C1688}" type="presOf" srcId="{F7141563-7F3F-485E-98D2-1C727FE650E4}" destId="{9F5355FE-8376-48C4-8954-999E8C2DD298}" srcOrd="0" destOrd="7" presId="urn:microsoft.com/office/officeart/2005/8/layout/cycle4#1"/>
    <dgm:cxn modelId="{12B50975-8E41-4474-B82C-4A8A3CD98917}" type="presOf" srcId="{47BDCA0B-1BDC-41BA-BED2-0C22999953EE}" destId="{E7B4DC49-709E-4238-811E-50B704954A90}" srcOrd="1" destOrd="2"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4FC0D4DF-5994-40E4-BF20-B46295C4D89B}" type="presParOf" srcId="{4496749F-5334-4312-86CA-D299A1189246}" destId="{82088E4A-021E-4A3E-A254-90AF2809693A}" srcOrd="0" destOrd="0" presId="urn:microsoft.com/office/officeart/2005/8/layout/cycle4#1"/>
    <dgm:cxn modelId="{BAF1F451-02D8-4966-9B44-47A53E55AA44}" type="presParOf" srcId="{82088E4A-021E-4A3E-A254-90AF2809693A}" destId="{AFD76E59-5B3B-4869-9CC0-BCE18A109C9C}" srcOrd="0" destOrd="0" presId="urn:microsoft.com/office/officeart/2005/8/layout/cycle4#1"/>
    <dgm:cxn modelId="{E280003E-01DC-4E8C-88EF-A99B60877AFC}" type="presParOf" srcId="{AFD76E59-5B3B-4869-9CC0-BCE18A109C9C}" destId="{E1FEE11A-39ED-44F8-BC1B-6D918F5D5758}" srcOrd="0" destOrd="0" presId="urn:microsoft.com/office/officeart/2005/8/layout/cycle4#1"/>
    <dgm:cxn modelId="{FB82E6E7-7620-494F-9326-57FD551D7FAF}" type="presParOf" srcId="{AFD76E59-5B3B-4869-9CC0-BCE18A109C9C}" destId="{E7829519-77F5-4F59-9FE4-B15F813B3820}" srcOrd="1" destOrd="0" presId="urn:microsoft.com/office/officeart/2005/8/layout/cycle4#1"/>
    <dgm:cxn modelId="{98AEC7CC-47EC-492B-A1D6-EC869A89E76E}" type="presParOf" srcId="{82088E4A-021E-4A3E-A254-90AF2809693A}" destId="{3BED5D87-789C-479C-AF82-82AE7FE1899C}" srcOrd="1" destOrd="0" presId="urn:microsoft.com/office/officeart/2005/8/layout/cycle4#1"/>
    <dgm:cxn modelId="{280E8787-8BAE-4B53-96D3-06A605E38B04}" type="presParOf" srcId="{3BED5D87-789C-479C-AF82-82AE7FE1899C}" destId="{588D548F-B28A-4A55-AD85-0B68DCCB973D}" srcOrd="0" destOrd="0" presId="urn:microsoft.com/office/officeart/2005/8/layout/cycle4#1"/>
    <dgm:cxn modelId="{BDA44250-FE2C-4EDC-BF3A-FF6FF41F5052}" type="presParOf" srcId="{3BED5D87-789C-479C-AF82-82AE7FE1899C}" destId="{56964E23-D52C-4EA7-9F51-3590978DE5D4}" srcOrd="1" destOrd="0" presId="urn:microsoft.com/office/officeart/2005/8/layout/cycle4#1"/>
    <dgm:cxn modelId="{6D8DE800-F632-49F5-9F6A-B686F558A2CC}" type="presParOf" srcId="{82088E4A-021E-4A3E-A254-90AF2809693A}" destId="{30BD394F-D417-4F98-8C0B-A724483E5A9C}" srcOrd="2" destOrd="0" presId="urn:microsoft.com/office/officeart/2005/8/layout/cycle4#1"/>
    <dgm:cxn modelId="{577B3B87-E440-49BA-9E7D-29F4C0A89668}" type="presParOf" srcId="{30BD394F-D417-4F98-8C0B-A724483E5A9C}" destId="{9F5355FE-8376-48C4-8954-999E8C2DD298}" srcOrd="0" destOrd="0" presId="urn:microsoft.com/office/officeart/2005/8/layout/cycle4#1"/>
    <dgm:cxn modelId="{E76BF3D3-230B-4C6D-BCB4-C189E60A7BFE}" type="presParOf" srcId="{30BD394F-D417-4F98-8C0B-A724483E5A9C}" destId="{8C26464B-8E30-4463-89FF-343B1127A532}" srcOrd="1" destOrd="0" presId="urn:microsoft.com/office/officeart/2005/8/layout/cycle4#1"/>
    <dgm:cxn modelId="{462486E4-07FE-4A54-999D-91F9B2FAF4A6}" type="presParOf" srcId="{82088E4A-021E-4A3E-A254-90AF2809693A}" destId="{91CC2F79-2BDB-46EA-ABED-3606BC6BB0BC}" srcOrd="3" destOrd="0" presId="urn:microsoft.com/office/officeart/2005/8/layout/cycle4#1"/>
    <dgm:cxn modelId="{97FD05AA-D568-475F-B5E8-14CF036D3D5E}" type="presParOf" srcId="{91CC2F79-2BDB-46EA-ABED-3606BC6BB0BC}" destId="{E00D023A-A401-42CD-8DC3-1B5F6A20B2C1}" srcOrd="0" destOrd="0" presId="urn:microsoft.com/office/officeart/2005/8/layout/cycle4#1"/>
    <dgm:cxn modelId="{75CA7160-0B5C-4FB2-B0AF-C41193579D5E}" type="presParOf" srcId="{91CC2F79-2BDB-46EA-ABED-3606BC6BB0BC}" destId="{E7B4DC49-709E-4238-811E-50B704954A90}" srcOrd="1" destOrd="0" presId="urn:microsoft.com/office/officeart/2005/8/layout/cycle4#1"/>
    <dgm:cxn modelId="{4A55EDAB-99CE-4144-9E4B-3268D8CBF059}" type="presParOf" srcId="{82088E4A-021E-4A3E-A254-90AF2809693A}" destId="{9CC6A4A2-8F99-4240-A013-DDBA6566234F}" srcOrd="4" destOrd="0" presId="urn:microsoft.com/office/officeart/2005/8/layout/cycle4#1"/>
    <dgm:cxn modelId="{ED96B56A-B951-4E22-98F1-2CAEC5E0BB4C}" type="presParOf" srcId="{4496749F-5334-4312-86CA-D299A1189246}" destId="{5D8B4ED3-3324-45BD-96F7-DB7951E9C05A}" srcOrd="1" destOrd="0" presId="urn:microsoft.com/office/officeart/2005/8/layout/cycle4#1"/>
    <dgm:cxn modelId="{B09816C3-BEE4-4B9E-8BDD-D662F1CB1C25}" type="presParOf" srcId="{5D8B4ED3-3324-45BD-96F7-DB7951E9C05A}" destId="{F44A7436-8D9D-424D-84FF-3DCE77BB9E61}" srcOrd="0" destOrd="0" presId="urn:microsoft.com/office/officeart/2005/8/layout/cycle4#1"/>
    <dgm:cxn modelId="{A564F734-7F16-43D4-BE96-6DAAC8619024}" type="presParOf" srcId="{5D8B4ED3-3324-45BD-96F7-DB7951E9C05A}" destId="{D89B6D85-FDA0-49B8-8C67-4F0D5FBD0BA2}" srcOrd="1" destOrd="0" presId="urn:microsoft.com/office/officeart/2005/8/layout/cycle4#1"/>
    <dgm:cxn modelId="{E35B5B9E-12EE-4BD9-999D-3C5194E59B29}" type="presParOf" srcId="{5D8B4ED3-3324-45BD-96F7-DB7951E9C05A}" destId="{332E8055-E2A6-4147-B886-039AEA1CCF7F}" srcOrd="2" destOrd="0" presId="urn:microsoft.com/office/officeart/2005/8/layout/cycle4#1"/>
    <dgm:cxn modelId="{57F755D3-5FCD-47EC-A799-5F4A1AD02131}" type="presParOf" srcId="{5D8B4ED3-3324-45BD-96F7-DB7951E9C05A}" destId="{7D17D470-2487-4F92-B308-B97AF66A175D}" srcOrd="3" destOrd="0" presId="urn:microsoft.com/office/officeart/2005/8/layout/cycle4#1"/>
    <dgm:cxn modelId="{896C97DE-1040-4DCC-A25C-78689D077BF0}" type="presParOf" srcId="{5D8B4ED3-3324-45BD-96F7-DB7951E9C05A}" destId="{FA2C9A43-1630-45B6-8A8C-4BE854762E31}" srcOrd="4" destOrd="0" presId="urn:microsoft.com/office/officeart/2005/8/layout/cycle4#1"/>
    <dgm:cxn modelId="{972873BD-8DCF-43DC-BB08-594CF3A439DF}" type="presParOf" srcId="{4496749F-5334-4312-86CA-D299A1189246}" destId="{91372109-2BD9-4DD2-9899-12E01381ED8C}" srcOrd="2" destOrd="0" presId="urn:microsoft.com/office/officeart/2005/8/layout/cycle4#1"/>
    <dgm:cxn modelId="{A569CAF3-8A60-450B-A37C-99BABB560B3F}"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578"/>
        <a:ext cx="3086100" cy="854901"/>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578"/>
        <a:ext cx="2057400" cy="854901"/>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941970"/>
        <a:ext cx="3086100" cy="854901"/>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941970"/>
        <a:ext cx="2057400" cy="854901"/>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882361"/>
        <a:ext cx="3086100" cy="854901"/>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882361"/>
        <a:ext cx="2057400" cy="854901"/>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822753"/>
        <a:ext cx="3086100" cy="854901"/>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2822753"/>
        <a:ext cx="2057400" cy="854901"/>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763144"/>
        <a:ext cx="3086100" cy="854901"/>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3763144"/>
        <a:ext cx="2057400" cy="8549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80408"/>
        <a:ext cx="533660" cy="373562"/>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2756541" y="-2382619"/>
        <a:ext cx="346879" cy="5112837"/>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524745"/>
        <a:ext cx="533660" cy="373562"/>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2756541" y="-1938283"/>
        <a:ext cx="346879" cy="5112837"/>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969081"/>
        <a:ext cx="533660" cy="373562"/>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2756541" y="-1493946"/>
        <a:ext cx="346879" cy="5112837"/>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80049" y="1413418"/>
        <a:ext cx="533660" cy="373562"/>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2756541" y="-1049609"/>
        <a:ext cx="346879" cy="5112837"/>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1857755"/>
        <a:ext cx="533660" cy="373562"/>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2756541" y="-605272"/>
        <a:ext cx="346879" cy="5112837"/>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302092"/>
        <a:ext cx="533660" cy="373562"/>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2756541" y="-160935"/>
        <a:ext cx="346879" cy="5112837"/>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746429"/>
        <a:ext cx="533660" cy="373562"/>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2756541" y="283401"/>
        <a:ext cx="346879" cy="511283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23907" y="2807526"/>
        <a:ext cx="1553238" cy="1681054"/>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92838" y="2826107"/>
        <a:ext cx="1553238" cy="1707757"/>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23907" y="113533"/>
        <a:ext cx="1553238" cy="760204"/>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37904" y="113533"/>
        <a:ext cx="1553238" cy="760204"/>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067691" y="367603"/>
        <a:ext cx="1944916" cy="1944916"/>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367603"/>
        <a:ext cx="1944916" cy="1944916"/>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944916" cy="1944916"/>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16200000">
        <a:off x="1067691" y="2402354"/>
        <a:ext cx="1944916" cy="1944916"/>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30205-CDC8-4F01-AE92-6A1D03BA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5968</Words>
  <Characters>32231</Characters>
  <Application>Microsoft Office Word</Application>
  <DocSecurity>0</DocSecurity>
  <Lines>268</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thiago Pereira</cp:lastModifiedBy>
  <cp:revision>2</cp:revision>
  <dcterms:created xsi:type="dcterms:W3CDTF">2016-01-26T23:42:00Z</dcterms:created>
  <dcterms:modified xsi:type="dcterms:W3CDTF">2016-01-26T23:42:00Z</dcterms:modified>
</cp:coreProperties>
</file>
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t xml:space="preserve">2. In Subsection 5.2, the description of ABE components is unclear: </w:t>
      </w:r>
    </w:p>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t xml:space="preserve">(1) typo of redundant double prime('') in PK, </w:t>
      </w:r>
    </w:p>
    <w:p>
      <w:pPr>
        <w:pStyle w:val="NormalWeb"/>
        <w:shd w:fill="FFFFFF" w:val="clear"/>
        <w:spacing w:before="280" w:after="280"/>
        <w:rPr>
          <w:rFonts w:ascii="Calibri" w:hAnsi="Calibri"/>
          <w:b/>
          <w:iCs/>
          <w:color w:val="500050"/>
          <w:sz w:val="22"/>
          <w:szCs w:val="22"/>
        </w:rPr>
      </w:pPr>
      <w:r>
        <w:rPr>
          <w:rFonts w:ascii="Calibri" w:hAnsi="Calibri"/>
          <w:b/>
          <w:iCs/>
          <w:color w:val="500050"/>
          <w:sz w:val="22"/>
          <w:szCs w:val="22"/>
        </w:rPr>
        <w:t>Correct the following typos (yellow)</w:t>
      </w:r>
    </w:p>
    <w:p>
      <w:pPr>
        <w:pStyle w:val="NormalWeb"/>
        <w:shd w:fill="FFFFFF" w:val="clear"/>
        <w:spacing w:before="280" w:after="280"/>
        <w:rPr/>
      </w:pPr>
      <w:r>
        <w:rPr/>
        <w:t xml:space="preserve">Public key (PK) depends on the master key values and is kept in </w:t>
      </w:r>
      <w:del w:id="0" w:author="Edison" w:date="2017-01-08T17:49:00Z">
        <w:r>
          <w:rPr/>
          <w:delText xml:space="preserve">the </w:delText>
        </w:r>
      </w:del>
      <w:r>
        <w:rPr/>
        <w:t xml:space="preserve">clear allowing users to access the information: PK = (g t1 , gt2 </w:t>
      </w:r>
      <w:r>
        <w:rPr>
          <w:shd w:fill="FFFF00" w:val="clear"/>
        </w:rPr>
        <w:t>”,</w:t>
      </w:r>
      <w:r>
        <w:rPr/>
        <w:t xml:space="preserve"> · · · , gtn , e(g, g) y )</w:t>
      </w:r>
      <w:ins w:id="1" w:author="Edison" w:date="2017-01-08T17:50:00Z">
        <w:r>
          <w:rPr>
            <w:shd w:fill="FFFF00" w:val="clear"/>
          </w:rPr>
          <w:t>.</w:t>
        </w:r>
      </w:ins>
      <w:del w:id="2" w:author="Edison" w:date="2017-01-08T17:50:00Z">
        <w:r>
          <w:rPr>
            <w:shd w:fill="FFFF00" w:val="clear"/>
          </w:rPr>
          <w:delText>,</w:delText>
        </w:r>
      </w:del>
      <w:r>
        <w:rPr/>
        <w:t xml:space="preserve"> Here e(g, g) is the bilinear pairing function corresponding to an elliptic curve</w:t>
      </w:r>
    </w:p>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r>
    </w:p>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t xml:space="preserve">(2) no description of basic properties of bilinear paring function, </w:t>
      </w:r>
    </w:p>
    <w:p>
      <w:pPr>
        <w:pStyle w:val="NormalWeb"/>
        <w:shd w:fill="FFFFFF" w:val="clear"/>
        <w:spacing w:before="280" w:after="280"/>
        <w:rPr>
          <w:rFonts w:ascii="Calibri" w:hAnsi="Calibri"/>
          <w:b/>
          <w:iCs/>
          <w:color w:val="500050"/>
          <w:sz w:val="22"/>
          <w:szCs w:val="22"/>
        </w:rPr>
      </w:pPr>
      <w:r>
        <w:rPr>
          <w:rFonts w:ascii="Calibri" w:hAnsi="Calibri"/>
          <w:b/>
          <w:iCs/>
          <w:color w:val="500050"/>
          <w:sz w:val="22"/>
          <w:szCs w:val="22"/>
        </w:rPr>
        <w:t xml:space="preserve">I suggest to insert text of the following form. </w:t>
      </w:r>
    </w:p>
    <w:p>
      <w:pPr>
        <w:pStyle w:val="NormalWeb"/>
        <w:shd w:fill="FFFFFF" w:val="clear"/>
        <w:spacing w:before="280" w:after="280"/>
        <w:rPr/>
      </w:pPr>
      <w:r>
        <w:rPr/>
        <w:drawing>
          <wp:inline distT="0" distB="0" distL="0" distR="0">
            <wp:extent cx="6152515" cy="105918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52515" cy="1059180"/>
                    </a:xfrm>
                    <a:prstGeom prst="rect">
                      <a:avLst/>
                    </a:prstGeom>
                    <a:noFill/>
                    <a:ln w="9525">
                      <a:noFill/>
                      <a:miter lim="800000"/>
                      <a:headEnd/>
                      <a:tailEnd/>
                    </a:ln>
                  </pic:spPr>
                </pic:pic>
              </a:graphicData>
            </a:graphic>
          </wp:inline>
        </w:drawing>
      </w:r>
    </w:p>
    <w:p>
      <w:pPr>
        <w:pStyle w:val="NormalWeb"/>
        <w:shd w:fill="FFFFFF" w:val="clear"/>
        <w:spacing w:before="280" w:after="280"/>
        <w:rPr>
          <w:rFonts w:ascii="Calibri" w:hAnsi="Calibri"/>
          <w:b/>
          <w:iCs/>
          <w:color w:val="500050"/>
          <w:sz w:val="22"/>
          <w:szCs w:val="22"/>
        </w:rPr>
      </w:pPr>
      <w:r>
        <w:rPr>
          <w:rFonts w:ascii="Calibri" w:hAnsi="Calibri"/>
          <w:i/>
          <w:iCs/>
          <w:color w:val="500050"/>
          <w:sz w:val="22"/>
          <w:szCs w:val="22"/>
        </w:rPr>
        <w:t>(</w:t>
      </w:r>
      <w:r>
        <w:rPr>
          <w:rFonts w:ascii="Calibri" w:hAnsi="Calibri"/>
          <w:b/>
          <w:iCs/>
          <w:color w:val="500050"/>
          <w:sz w:val="22"/>
          <w:szCs w:val="22"/>
        </w:rPr>
        <w:t>this has to referenced because this is taken from work [13 in list])</w:t>
      </w:r>
    </w:p>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r>
    </w:p>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t xml:space="preserve">(3) no description of the meanings of the notations w and s. </w:t>
      </w:r>
    </w:p>
    <w:p>
      <w:pPr>
        <w:pStyle w:val="NormalWeb"/>
        <w:shd w:fill="FFFFFF" w:val="clear"/>
        <w:spacing w:before="280" w:after="280"/>
        <w:rPr>
          <w:rFonts w:ascii="Calibri" w:hAnsi="Calibri"/>
          <w:b/>
          <w:iCs/>
          <w:color w:val="500050"/>
          <w:sz w:val="22"/>
          <w:szCs w:val="22"/>
        </w:rPr>
      </w:pPr>
      <w:r>
        <w:rPr>
          <w:rFonts w:ascii="Calibri" w:hAnsi="Calibri"/>
          <w:b/>
          <w:iCs/>
          <w:color w:val="500050"/>
          <w:sz w:val="22"/>
          <w:szCs w:val="22"/>
        </w:rPr>
        <w:t>I suggest the following modification</w:t>
      </w:r>
    </w:p>
    <w:p>
      <w:pPr>
        <w:pStyle w:val="NormalWeb"/>
        <w:shd w:fill="FFFFFF" w:val="clear"/>
        <w:spacing w:before="280" w:after="280"/>
        <w:rPr>
          <w:shd w:fill="FFFF00" w:val="clear"/>
        </w:rPr>
      </w:pPr>
      <w:r>
        <w:rPr/>
        <w:t xml:space="preserve">Secret user KEY SET depends on his attribute set. Here each Di (GROUP KEY) serves for decryption of the data of a single group of users, for example, related to some project: {ti}U → D = {Di = g yw ti }. </w:t>
      </w:r>
      <w:r>
        <w:rPr>
          <w:shd w:fill="FFFF00" w:val="clear"/>
        </w:rPr>
        <w:t>Here w \in Z  is the unique security parameter allowing to control the key generation for each user group.</w:t>
      </w:r>
    </w:p>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r>
    </w:p>
    <w:p>
      <w:pPr>
        <w:pStyle w:val="NormalWeb"/>
        <w:shd w:fill="FFFFFF" w:val="clear"/>
        <w:spacing w:before="280" w:after="280"/>
        <w:rPr>
          <w:shd w:fill="FFFF00" w:val="clear"/>
        </w:rPr>
      </w:pPr>
      <w:r>
        <w:rPr/>
        <w:t xml:space="preserve">Encrypted text M, in </w:t>
      </w:r>
      <w:del w:id="3" w:author="Edison" w:date="2017-01-08T17:52:00Z">
        <w:r>
          <w:rPr/>
          <w:delText xml:space="preserve">our </w:delText>
        </w:r>
      </w:del>
      <w:ins w:id="4" w:author="Edison" w:date="2017-01-08T17:52:00Z">
        <w:r>
          <w:rPr/>
          <w:t xml:space="preserve">this </w:t>
        </w:r>
      </w:ins>
      <w:r>
        <w:rPr/>
        <w:t xml:space="preserve">context, M = F ILE KEY , or the permanent AES symmetric key, which allows to avoid the file re-encryption. </w:t>
      </w:r>
      <w:ins w:id="5" w:author="Edison" w:date="2017-01-08T17:53:00Z">
        <w:r>
          <w:rPr/>
          <w:t xml:space="preserve">The </w:t>
        </w:r>
      </w:ins>
      <w:del w:id="6" w:author="Edison" w:date="2017-01-08T17:53:00Z">
        <w:r>
          <w:rPr/>
          <w:delText>E</w:delText>
        </w:r>
      </w:del>
      <w:ins w:id="7" w:author="Edison" w:date="2017-01-08T17:53:00Z">
        <w:r>
          <w:rPr/>
          <w:t>e</w:t>
        </w:r>
      </w:ins>
      <w:r>
        <w:rPr/>
        <w:t xml:space="preserve">ncryption procedure is </w:t>
      </w:r>
      <w:ins w:id="8" w:author="Edison" w:date="2017-01-08T17:53:00Z">
        <w:r>
          <w:rPr/>
          <w:t xml:space="preserve">performed by a </w:t>
        </w:r>
      </w:ins>
      <w:r>
        <w:rPr/>
        <w:t xml:space="preserve">multiplication. The set of the public keys Ei (PUBLIC SHARE KEY) corresponding to the set of groups able to access the text is kept along with the encrypted text E: E = Me(g, g) ys , {Ei = g tis w }, </w:t>
      </w:r>
      <w:r>
        <w:rPr>
          <w:rFonts w:cs="Cambria Math" w:ascii="Cambria Math" w:hAnsi="Cambria Math"/>
        </w:rPr>
        <w:t>∀</w:t>
      </w:r>
      <w:r>
        <w:rPr/>
        <w:t xml:space="preserve">i </w:t>
      </w:r>
      <w:r>
        <w:rPr>
          <w:rFonts w:cs="Cambria Math" w:ascii="Cambria Math" w:hAnsi="Cambria Math"/>
        </w:rPr>
        <w:t>∈</w:t>
      </w:r>
      <w:r>
        <w:rPr/>
        <w:t xml:space="preserve"> {ti}M. </w:t>
      </w:r>
      <w:r>
        <w:rPr>
          <w:shd w:fill="FFFF00" w:val="clear"/>
        </w:rPr>
        <w:t>Here s \in Z is the unique security parameter allowing to control the key generation for each file share.</w:t>
      </w:r>
    </w:p>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r>
    </w:p>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t>(4) bad-form notation "for all i in {t_i}_M" (because "i" cannot belong to the set).</w:t>
      </w:r>
    </w:p>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r>
    </w:p>
    <w:p>
      <w:pPr>
        <w:pStyle w:val="NormalWeb"/>
        <w:shd w:fill="FFFFFF" w:val="clear"/>
        <w:spacing w:before="280" w:after="280"/>
        <w:rPr>
          <w:shd w:fill="FFFF00" w:val="clear"/>
        </w:rPr>
      </w:pPr>
      <w:r>
        <w:rPr/>
        <w:t xml:space="preserve">Encrypted text M, in </w:t>
      </w:r>
      <w:del w:id="9" w:author="Edison" w:date="2017-01-08T17:54:00Z">
        <w:r>
          <w:rPr/>
          <w:delText>our</w:delText>
        </w:r>
      </w:del>
      <w:ins w:id="10" w:author="Edison" w:date="2017-01-08T17:54:00Z">
        <w:r>
          <w:rPr/>
          <w:t>this</w:t>
        </w:r>
      </w:ins>
      <w:r>
        <w:rPr/>
        <w:t xml:space="preserve"> context, M = F ILE KEY , or the permanent AES symmetric key, which allows to avoid the file re-encryption. </w:t>
      </w:r>
      <w:ins w:id="11" w:author="Edison" w:date="2017-01-08T17:54:00Z">
        <w:r>
          <w:rPr/>
          <w:t xml:space="preserve">The </w:t>
        </w:r>
      </w:ins>
      <w:del w:id="12" w:author="Edison" w:date="2017-01-08T17:54:00Z">
        <w:r>
          <w:rPr/>
          <w:delText>E</w:delText>
        </w:r>
      </w:del>
      <w:ins w:id="13" w:author="Edison" w:date="2017-01-08T17:54:00Z">
        <w:r>
          <w:rPr/>
          <w:t>e</w:t>
        </w:r>
      </w:ins>
      <w:r>
        <w:rPr/>
        <w:t xml:space="preserve">ncryption procedure is </w:t>
      </w:r>
      <w:ins w:id="14" w:author="Edison" w:date="2017-01-08T17:54:00Z">
        <w:r>
          <w:rPr/>
          <w:t xml:space="preserve">performed by a </w:t>
        </w:r>
      </w:ins>
      <w:r>
        <w:rPr/>
        <w:t xml:space="preserve">multiplication. The set of the public keys Ei (PUBLIC SHARE KEY) corresponding to the set of groups able to access the text is kept along with the encrypted text E: E = Me(g, g) ys , {Ei = g tis w }, </w:t>
      </w:r>
      <w:r>
        <w:rPr>
          <w:rFonts w:cs="Cambria Math" w:ascii="Cambria Math" w:hAnsi="Cambria Math"/>
          <w:shd w:fill="FFFF00" w:val="clear"/>
        </w:rPr>
        <w:t>∀</w:t>
      </w:r>
      <w:r>
        <w:rPr>
          <w:shd w:fill="FFFF00" w:val="clear"/>
        </w:rPr>
        <w:t xml:space="preserve">i, t_i </w:t>
      </w:r>
      <w:r>
        <w:rPr>
          <w:rFonts w:cs="Cambria Math" w:ascii="Cambria Math" w:hAnsi="Cambria Math"/>
          <w:shd w:fill="FFFF00" w:val="clear"/>
        </w:rPr>
        <w:t>∈</w:t>
      </w:r>
      <w:r>
        <w:rPr>
          <w:shd w:fill="FFFF00" w:val="clear"/>
        </w:rPr>
        <w:t xml:space="preserve"> {t_i}_U.</w:t>
      </w:r>
    </w:p>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r>
    </w:p>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t xml:space="preserve">3. In Subsection 5.3, the description of SSS (modular secret sharing) is unclear: </w:t>
      </w:r>
    </w:p>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r>
    </w:p>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t xml:space="preserve">(1) Di is a typo, </w:t>
      </w:r>
    </w:p>
    <w:p>
      <w:pPr>
        <w:pStyle w:val="NormalWeb"/>
        <w:shd w:fill="FFFFFF" w:val="clear"/>
        <w:spacing w:before="280" w:after="280"/>
        <w:rPr>
          <w:rFonts w:ascii="Calibri" w:hAnsi="Calibri"/>
          <w:b/>
          <w:iCs/>
          <w:color w:val="500050"/>
          <w:sz w:val="22"/>
          <w:szCs w:val="22"/>
        </w:rPr>
      </w:pPr>
      <w:r>
        <w:rPr>
          <w:rFonts w:ascii="Calibri" w:hAnsi="Calibri"/>
          <w:b/>
          <w:iCs/>
          <w:color w:val="500050"/>
          <w:sz w:val="22"/>
          <w:szCs w:val="22"/>
        </w:rPr>
        <w:t>I suggest the following modification</w:t>
      </w:r>
    </w:p>
    <w:p>
      <w:pPr>
        <w:pStyle w:val="NormalWeb"/>
        <w:shd w:fill="FFFFFF" w:val="clear"/>
        <w:spacing w:before="280" w:after="280"/>
        <w:rPr/>
      </w:pPr>
      <w:r>
        <w:rPr/>
        <w:t xml:space="preserve">The attribute-based private keys </w:t>
      </w:r>
      <w:r>
        <w:rPr>
          <w:shd w:fill="FFFF00" w:val="clear"/>
        </w:rPr>
        <w:t>D={D_i}</w:t>
      </w:r>
      <w:r>
        <w:rPr/>
        <w:t xml:space="preserve"> should be protected while being stored in the device memory</w:t>
      </w:r>
    </w:p>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r>
    </w:p>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t xml:space="preserve">(2) the notation based on Chinese Remainder Theory (CRT) is not well presented, </w:t>
      </w:r>
    </w:p>
    <w:p>
      <w:pPr>
        <w:pStyle w:val="NormalWeb"/>
        <w:shd w:fill="FFFFFF" w:val="clear"/>
        <w:spacing w:before="280" w:after="280"/>
        <w:rPr/>
      </w:pPr>
      <w:r>
        <w:rPr/>
        <w:t>KEY SET KEY is a secret value and it is split by the secure method of polynomial modular secret sharing [11, 10] into the set of 4 shares: KEY SET KEY = PASS + PIN + TIME + DEV PASS. The adversary cannot get any information of the KEY SET KEY unless he possess</w:t>
      </w:r>
      <w:ins w:id="15" w:author="Edison" w:date="2017-01-08T17:56:00Z">
        <w:r>
          <w:rPr/>
          <w:t>es</w:t>
        </w:r>
      </w:ins>
      <w:del w:id="16" w:author="Edison" w:date="2017-01-08T17:56:00Z">
        <w:r>
          <w:rPr/>
          <w:delText>ing</w:delText>
        </w:r>
      </w:del>
      <w:r>
        <w:rPr/>
        <w:t xml:space="preserve"> all 4 key parts. </w:t>
      </w:r>
      <w:del w:id="17" w:author="Edison" w:date="2017-01-08T17:56:00Z">
        <w:r>
          <w:rPr>
            <w:shd w:fill="FFFF00" w:val="clear"/>
          </w:rPr>
          <w:delText>Here t</w:delText>
        </w:r>
      </w:del>
      <w:ins w:id="18" w:author="Edison" w:date="2017-01-08T17:56:00Z">
        <w:r>
          <w:rPr>
            <w:shd w:fill="FFFF00" w:val="clear"/>
          </w:rPr>
          <w:t>T</w:t>
        </w:r>
      </w:ins>
      <w:r>
        <w:rPr>
          <w:shd w:fill="FFFF00" w:val="clear"/>
        </w:rPr>
        <w:t xml:space="preserve">he </w:t>
      </w:r>
      <w:del w:id="19" w:author="Edison" w:date="2017-01-08T17:56:00Z">
        <w:r>
          <w:rPr>
            <w:shd w:fill="FFFF00" w:val="clear"/>
          </w:rPr>
          <w:delText xml:space="preserve">values </w:delText>
        </w:r>
      </w:del>
      <w:r>
        <w:rPr>
          <w:shd w:fill="FFFF00" w:val="clear"/>
        </w:rPr>
        <w:t xml:space="preserve">PASS and PIN </w:t>
      </w:r>
      <w:ins w:id="20" w:author="Edison" w:date="2017-01-08T17:57:00Z">
        <w:r>
          <w:rPr>
            <w:shd w:fill="FFFF00" w:val="clear"/>
          </w:rPr>
          <w:t xml:space="preserve">values </w:t>
        </w:r>
      </w:ins>
      <w:r>
        <w:rPr>
          <w:shd w:fill="FFFF00" w:val="clear"/>
        </w:rPr>
        <w:t>are predefined</w:t>
      </w:r>
      <w:ins w:id="21" w:author="Edison" w:date="2017-01-08T17:57:00Z">
        <w:r>
          <w:rPr>
            <w:shd w:fill="FFFF00" w:val="clear"/>
          </w:rPr>
          <w:t>,</w:t>
        </w:r>
      </w:ins>
      <w:r>
        <w:rPr>
          <w:shd w:fill="FFFF00" w:val="clear"/>
        </w:rPr>
        <w:t xml:space="preserve"> similar to the key storing construction based on the polynomial secret sharing scheme (SSS) in [11].</w:t>
      </w:r>
      <w:r>
        <w:rPr/>
        <w:t xml:space="preserve"> </w:t>
      </w:r>
    </w:p>
    <w:p>
      <w:pPr>
        <w:pStyle w:val="NormalWeb"/>
        <w:shd w:fill="FFFFFF" w:val="clear"/>
        <w:spacing w:before="280" w:after="280"/>
        <w:rPr>
          <w:shd w:fill="FFFF00" w:val="clear"/>
        </w:rPr>
      </w:pPr>
      <w:r>
        <w:rPr>
          <w:shd w:fill="FFFF00" w:val="clear"/>
        </w:rPr>
        <w:t>In this SSS</w:t>
      </w:r>
      <w:ins w:id="22" w:author="Edison" w:date="2017-01-08T17:57:00Z">
        <w:r>
          <w:rPr>
            <w:shd w:fill="FFFF00" w:val="clear"/>
          </w:rPr>
          <w:t>,</w:t>
        </w:r>
      </w:ins>
      <w:r>
        <w:rPr>
          <w:shd w:fill="FFFF00" w:val="clear"/>
        </w:rPr>
        <w:t xml:space="preserve"> the following notation is used:</w:t>
      </w:r>
    </w:p>
    <w:p>
      <w:pPr>
        <w:pStyle w:val="NormalWeb"/>
        <w:shd w:fill="FFFFFF" w:val="clear"/>
        <w:spacing w:before="280" w:after="280"/>
        <w:rPr/>
      </w:pPr>
      <w:commentRangeStart w:id="0"/>
      <w:r>
        <w:rPr>
          <w:shd w:fill="FFFF00" w:val="clear"/>
        </w:rPr>
        <w:t>S(x) \in F_2[x] denotes the secret polynomial with coefficients from the finite field F_2 to be computed by pooling the shares  together</w:t>
      </w:r>
      <w:r>
        <w:rPr/>
        <w:t>.</w:t>
      </w:r>
    </w:p>
    <w:p>
      <w:pPr>
        <w:pStyle w:val="NormalWeb"/>
        <w:shd w:fill="FFFFFF" w:val="clear"/>
        <w:spacing w:before="280" w:after="280"/>
        <w:rPr>
          <w:shd w:fill="FFFF00" w:val="clear"/>
        </w:rPr>
      </w:pPr>
      <w:r>
        <w:rPr>
          <w:shd w:fill="FFFF00" w:val="clear"/>
        </w:rPr>
        <w:t>s_1(x), s_2(x) \in F_2[x] denote the shares of the SSS, that are used to compute the secret s(x)</w:t>
      </w:r>
    </w:p>
    <w:p>
      <w:pPr>
        <w:pStyle w:val="NormalWeb"/>
        <w:shd w:fill="FFFFFF" w:val="clear"/>
        <w:spacing w:before="280" w:after="280"/>
        <w:rPr/>
      </w:pPr>
      <w:commentRangeEnd w:id="0"/>
      <w:r>
        <w:rPr/>
      </w:r>
      <w:r>
        <w:rPr/>
        <w:commentReference w:id="0"/>
      </w:r>
    </w:p>
    <w:p>
      <w:pPr>
        <w:pStyle w:val="NormalWeb"/>
        <w:shd w:fill="FFFFFF" w:val="clear"/>
        <w:spacing w:before="280" w:after="280"/>
        <w:rPr/>
      </w:pPr>
      <w:r>
        <w:rPr/>
        <w:t xml:space="preserve">The proposed authentication system is based on the shared storing of the user key. Also, the mobile client acts as a dealer in the SSS. Using the SSS ensures that the key can only be accessed by an authenticated user. The participants of the (2, 2)-threshold SSS are the user and device. The user share s1(x) is computed based on the PIN and the PASS entered by the user. Additionally, the current time value TIME is used in the calculation of the share. Let s(x) = d and s1(x) = f(P IN + P ASS + T IME), where f is a one-way </w:t>
      </w:r>
      <w:r>
        <w:rPr>
          <w:shd w:fill="FFFF00" w:val="clear"/>
        </w:rPr>
        <w:t>(hash)</w:t>
      </w:r>
      <w:r>
        <w:rPr/>
        <w:t xml:space="preserve"> function that transforms the data into the string of the desired length:</w:t>
      </w:r>
    </w:p>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t xml:space="preserve">(3) the meanings of d, S, p_0, and p_1 are not clear, </w:t>
      </w:r>
    </w:p>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t>(4) What are the reasons for S being equivalent to s and s_1 in modulo p_0 and p_1, respectively?</w:t>
      </w:r>
    </w:p>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r>
    </w:p>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r>
    </w:p>
    <w:p>
      <w:pPr>
        <w:pStyle w:val="NormalWeb"/>
        <w:shd w:fill="FFFFFF" w:val="clear"/>
        <w:spacing w:before="280" w:after="280"/>
        <w:rPr/>
      </w:pPr>
      <w:r>
        <w:rPr/>
        <w:t>S = s mod p0 S = s1 mod p1 (2) According to the CRT: S ≡ s1p0p0 −1 p1 + s1p1p1 −1 p0 + mod p0p1 (</w:t>
      </w:r>
    </w:p>
    <w:p>
      <w:pPr>
        <w:pStyle w:val="NormalWeb"/>
        <w:shd w:fill="FFFFFF" w:val="clear"/>
        <w:spacing w:before="280" w:after="280"/>
        <w:rPr/>
      </w:pPr>
      <w:r>
        <w:rPr/>
      </w:r>
    </w:p>
    <w:p>
      <w:pPr>
        <w:pStyle w:val="NormalWeb"/>
        <w:shd w:fill="FFFFFF" w:val="clear"/>
        <w:spacing w:before="280" w:after="280"/>
        <w:rPr/>
      </w:pPr>
      <w:r>
        <w:rPr>
          <w:shd w:fill="FFFF00" w:val="clear"/>
        </w:rPr>
        <w:t>Here</w:t>
      </w:r>
      <w:r>
        <w:rPr/>
        <w:t xml:space="preserve"> </w:t>
      </w:r>
    </w:p>
    <w:p>
      <w:pPr>
        <w:pStyle w:val="NormalWeb"/>
        <w:shd w:fill="FFFFFF" w:val="clear"/>
        <w:spacing w:before="280" w:after="280"/>
        <w:rPr>
          <w:shd w:fill="FFFF00" w:val="clear"/>
        </w:rPr>
      </w:pPr>
      <w:r>
        <w:rPr>
          <w:shd w:fill="FFFF00" w:val="clear"/>
        </w:rPr>
        <w:t>P0 and p1 \in F_2[x]  denote the public moduli of the polynomial SSS [10, 11]  and s \in F_2[x]  denotes the intermediate secret value.</w:t>
      </w:r>
      <w:r>
        <w:rPr/>
        <w:t xml:space="preserve"> </w:t>
      </w:r>
      <w:r>
        <w:rPr>
          <w:shd w:fill="FFFF00" w:val="clear"/>
        </w:rPr>
        <w:t xml:space="preserve">The formulae for these moduli, secret and participants’ shares </w:t>
      </w:r>
      <w:ins w:id="23" w:author="Edison" w:date="2017-01-08T17:59:00Z">
        <w:r>
          <w:rPr>
            <w:shd w:fill="FFFF00" w:val="clear"/>
          </w:rPr>
          <w:t xml:space="preserve">directly </w:t>
        </w:r>
      </w:ins>
      <w:r>
        <w:rPr>
          <w:shd w:fill="FFFF00" w:val="clear"/>
        </w:rPr>
        <w:t xml:space="preserve">follow </w:t>
      </w:r>
      <w:del w:id="24" w:author="Edison" w:date="2017-01-08T17:59:00Z">
        <w:r>
          <w:rPr>
            <w:shd w:fill="FFFF00" w:val="clear"/>
          </w:rPr>
          <w:delText xml:space="preserve">directly </w:delText>
        </w:r>
      </w:del>
      <w:r>
        <w:rPr>
          <w:shd w:fill="FFFF00" w:val="clear"/>
        </w:rPr>
        <w:t>from the definition of polynomial SSS construction.</w:t>
      </w:r>
    </w:p>
    <w:p>
      <w:pPr>
        <w:pStyle w:val="NormalWeb"/>
        <w:shd w:fill="FFFFFF" w:val="clear"/>
        <w:spacing w:before="280" w:after="280"/>
        <w:rPr/>
      </w:pPr>
      <w:r>
        <w:rPr/>
      </w:r>
    </w:p>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t>2. More discussions on the figure 1 and 2 should be added. The current version is not easy to understand.</w:t>
      </w:r>
    </w:p>
    <w:p>
      <w:pPr>
        <w:pStyle w:val="NormalWeb"/>
        <w:shd w:fill="FFFFFF" w:val="clear"/>
        <w:spacing w:before="280" w:after="280"/>
        <w:rPr>
          <w:rFonts w:ascii="Calibri" w:hAnsi="Calibri"/>
          <w:i/>
          <w:iCs/>
          <w:color w:val="500050"/>
          <w:sz w:val="22"/>
          <w:szCs w:val="22"/>
          <w:shd w:fill="FFFF00" w:val="clear"/>
        </w:rPr>
      </w:pPr>
      <w:r>
        <w:rPr>
          <w:rFonts w:ascii="Calibri" w:hAnsi="Calibri"/>
          <w:i/>
          <w:iCs/>
          <w:color w:val="500050"/>
          <w:sz w:val="22"/>
          <w:szCs w:val="22"/>
        </w:rPr>
        <w:t> </w:t>
      </w:r>
      <w:del w:id="25" w:author="Edison" w:date="2017-01-08T18:00:00Z">
        <w:r>
          <w:rPr>
            <w:rFonts w:ascii="Calibri" w:hAnsi="Calibri"/>
            <w:i/>
            <w:iCs/>
            <w:color w:val="500050"/>
            <w:sz w:val="22"/>
            <w:szCs w:val="22"/>
            <w:shd w:fill="FFFF00" w:val="clear"/>
          </w:rPr>
          <w:delText xml:space="preserve">In short, </w:delText>
        </w:r>
      </w:del>
      <w:r>
        <w:rPr>
          <w:rFonts w:ascii="Calibri" w:hAnsi="Calibri"/>
          <w:i/>
          <w:iCs/>
          <w:color w:val="500050"/>
          <w:sz w:val="22"/>
          <w:szCs w:val="22"/>
          <w:shd w:fill="FFFF00" w:val="clear"/>
        </w:rPr>
        <w:t xml:space="preserve">Figure 1 describes the mobile client protection both in online and offline mode. In online mode, the client has the possibility to connect to the server and the security of the client is enhanced by the server-backed up mechanisms. On the </w:t>
      </w:r>
      <w:del w:id="26" w:author="Edison" w:date="2017-01-08T18:01:00Z">
        <w:r>
          <w:rPr>
            <w:rFonts w:ascii="Calibri" w:hAnsi="Calibri"/>
            <w:i/>
            <w:iCs/>
            <w:color w:val="500050"/>
            <w:sz w:val="22"/>
            <w:szCs w:val="22"/>
            <w:shd w:fill="FFFF00" w:val="clear"/>
          </w:rPr>
          <w:delText>contrary</w:delText>
        </w:r>
      </w:del>
      <w:ins w:id="27" w:author="Edison" w:date="2017-01-08T18:01:00Z">
        <w:r>
          <w:rPr>
            <w:rFonts w:ascii="Calibri" w:hAnsi="Calibri"/>
            <w:i/>
            <w:iCs/>
            <w:color w:val="500050"/>
            <w:sz w:val="22"/>
            <w:szCs w:val="22"/>
            <w:shd w:fill="FFFF00" w:val="clear"/>
          </w:rPr>
          <w:t>other hand</w:t>
        </w:r>
      </w:ins>
      <w:r>
        <w:rPr>
          <w:rFonts w:ascii="Calibri" w:hAnsi="Calibri"/>
          <w:i/>
          <w:iCs/>
          <w:color w:val="500050"/>
          <w:sz w:val="22"/>
          <w:szCs w:val="22"/>
          <w:shd w:fill="FFFF00" w:val="clear"/>
        </w:rPr>
        <w:t xml:space="preserve">, in offline mode the client’s security is supported by the standalone mechanisms. Additionally, the mobile client protection is enhanced by the </w:t>
      </w:r>
      <w:del w:id="28" w:author="Edison" w:date="2017-01-08T18:02:00Z">
        <w:r>
          <w:rPr>
            <w:rFonts w:ascii="Calibri" w:hAnsi="Calibri"/>
            <w:i/>
            <w:iCs/>
            <w:color w:val="500050"/>
            <w:sz w:val="22"/>
            <w:szCs w:val="22"/>
            <w:shd w:fill="FFFF00" w:val="clear"/>
          </w:rPr>
          <w:delText xml:space="preserve"> </w:delText>
        </w:r>
      </w:del>
      <w:r>
        <w:rPr>
          <w:rFonts w:ascii="Calibri" w:hAnsi="Calibri"/>
          <w:i/>
          <w:iCs/>
          <w:color w:val="500050"/>
          <w:sz w:val="22"/>
          <w:szCs w:val="22"/>
          <w:shd w:fill="FFFF00" w:val="clear"/>
        </w:rPr>
        <w:t>threat intelligence unit providing the constant monitoring and analysis.</w:t>
      </w:r>
    </w:p>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r>
    </w:p>
    <w:p>
      <w:pPr>
        <w:pStyle w:val="NormalWeb"/>
        <w:shd w:fill="FFFFFF" w:val="clear"/>
        <w:spacing w:before="280" w:after="280"/>
        <w:rPr>
          <w:rFonts w:ascii="Calibri" w:hAnsi="Calibri"/>
          <w:i/>
          <w:iCs/>
          <w:color w:val="500050"/>
          <w:sz w:val="22"/>
          <w:szCs w:val="22"/>
          <w:shd w:fill="FFFF00" w:val="clear"/>
        </w:rPr>
      </w:pPr>
      <w:r>
        <w:rPr>
          <w:rFonts w:ascii="Calibri" w:hAnsi="Calibri"/>
          <w:i/>
          <w:iCs/>
          <w:color w:val="500050"/>
          <w:sz w:val="22"/>
          <w:szCs w:val="22"/>
          <w:shd w:fill="FFFF00" w:val="clear"/>
        </w:rPr>
        <w:t xml:space="preserve">Figure 2 depicts the client-side protection mechanisms. The client should support  4 subsystems: </w:t>
      </w:r>
      <w:ins w:id="29" w:author="Edison" w:date="2017-01-08T18:02:00Z">
        <w:r>
          <w:rPr>
            <w:rFonts w:ascii="Calibri" w:hAnsi="Calibri"/>
            <w:i/>
            <w:iCs/>
            <w:color w:val="500050"/>
            <w:sz w:val="22"/>
            <w:szCs w:val="22"/>
            <w:shd w:fill="FFFF00" w:val="clear"/>
          </w:rPr>
          <w:t xml:space="preserve">i) </w:t>
        </w:r>
      </w:ins>
      <w:r>
        <w:rPr>
          <w:rFonts w:ascii="Calibri" w:hAnsi="Calibri"/>
          <w:i/>
          <w:iCs/>
          <w:color w:val="500050"/>
          <w:sz w:val="22"/>
          <w:szCs w:val="22"/>
          <w:shd w:fill="FFFF00" w:val="clear"/>
        </w:rPr>
        <w:t>encryption subsystem that contains the procedures of encryption and decryption</w:t>
      </w:r>
      <w:ins w:id="30" w:author="Edison" w:date="2017-01-08T18:02:00Z">
        <w:r>
          <w:rPr>
            <w:rFonts w:ascii="Calibri" w:hAnsi="Calibri"/>
            <w:i/>
            <w:iCs/>
            <w:color w:val="500050"/>
            <w:sz w:val="22"/>
            <w:szCs w:val="22"/>
            <w:shd w:fill="FFFF00" w:val="clear"/>
          </w:rPr>
          <w:t>;</w:t>
        </w:r>
      </w:ins>
      <w:del w:id="31" w:author="Edison" w:date="2017-01-08T18:02:00Z">
        <w:r>
          <w:rPr>
            <w:rFonts w:ascii="Calibri" w:hAnsi="Calibri"/>
            <w:i/>
            <w:iCs/>
            <w:color w:val="500050"/>
            <w:sz w:val="22"/>
            <w:szCs w:val="22"/>
            <w:shd w:fill="FFFF00" w:val="clear"/>
          </w:rPr>
          <w:delText>,</w:delText>
        </w:r>
      </w:del>
      <w:r>
        <w:rPr>
          <w:rFonts w:ascii="Calibri" w:hAnsi="Calibri"/>
          <w:i/>
          <w:iCs/>
          <w:color w:val="500050"/>
          <w:sz w:val="22"/>
          <w:szCs w:val="22"/>
          <w:shd w:fill="FFFF00" w:val="clear"/>
        </w:rPr>
        <w:t xml:space="preserve"> </w:t>
      </w:r>
      <w:ins w:id="32" w:author="Edison" w:date="2017-01-08T18:02:00Z">
        <w:r>
          <w:rPr>
            <w:rFonts w:ascii="Calibri" w:hAnsi="Calibri"/>
            <w:i/>
            <w:iCs/>
            <w:color w:val="500050"/>
            <w:sz w:val="22"/>
            <w:szCs w:val="22"/>
            <w:shd w:fill="FFFF00" w:val="clear"/>
          </w:rPr>
          <w:t xml:space="preserve">ii) </w:t>
        </w:r>
      </w:ins>
      <w:r>
        <w:rPr>
          <w:rFonts w:ascii="Calibri" w:hAnsi="Calibri"/>
          <w:i/>
          <w:iCs/>
          <w:color w:val="500050"/>
          <w:sz w:val="22"/>
          <w:szCs w:val="22"/>
          <w:shd w:fill="FFFF00" w:val="clear"/>
        </w:rPr>
        <w:t>storage subsystem that provides the downloaded shares and key storage protection</w:t>
      </w:r>
      <w:ins w:id="33" w:author="Edison" w:date="2017-01-08T18:03:00Z">
        <w:r>
          <w:rPr>
            <w:rFonts w:ascii="Calibri" w:hAnsi="Calibri"/>
            <w:i/>
            <w:iCs/>
            <w:color w:val="500050"/>
            <w:sz w:val="22"/>
            <w:szCs w:val="22"/>
            <w:shd w:fill="FFFF00" w:val="clear"/>
          </w:rPr>
          <w:t>;</w:t>
        </w:r>
      </w:ins>
      <w:del w:id="34" w:author="Edison" w:date="2017-01-08T18:03:00Z">
        <w:r>
          <w:rPr>
            <w:rFonts w:ascii="Calibri" w:hAnsi="Calibri"/>
            <w:i/>
            <w:iCs/>
            <w:color w:val="500050"/>
            <w:sz w:val="22"/>
            <w:szCs w:val="22"/>
            <w:shd w:fill="FFFF00" w:val="clear"/>
          </w:rPr>
          <w:delText>,</w:delText>
        </w:r>
      </w:del>
      <w:r>
        <w:rPr>
          <w:rFonts w:ascii="Calibri" w:hAnsi="Calibri"/>
          <w:i/>
          <w:iCs/>
          <w:color w:val="500050"/>
          <w:sz w:val="22"/>
          <w:szCs w:val="22"/>
          <w:shd w:fill="FFFF00" w:val="clear"/>
        </w:rPr>
        <w:t xml:space="preserve"> </w:t>
      </w:r>
      <w:ins w:id="35" w:author="Edison" w:date="2017-01-08T18:03:00Z">
        <w:r>
          <w:rPr>
            <w:rFonts w:ascii="Calibri" w:hAnsi="Calibri"/>
            <w:i/>
            <w:iCs/>
            <w:color w:val="500050"/>
            <w:sz w:val="22"/>
            <w:szCs w:val="22"/>
            <w:shd w:fill="FFFF00" w:val="clear"/>
          </w:rPr>
          <w:t xml:space="preserve">iii) </w:t>
        </w:r>
      </w:ins>
      <w:r>
        <w:rPr>
          <w:rFonts w:ascii="Calibri" w:hAnsi="Calibri"/>
          <w:i/>
          <w:iCs/>
          <w:color w:val="500050"/>
          <w:sz w:val="22"/>
          <w:szCs w:val="22"/>
          <w:shd w:fill="FFFF00" w:val="clear"/>
        </w:rPr>
        <w:t>threat intelligence unit that provides the constant monitoring</w:t>
      </w:r>
      <w:ins w:id="36" w:author="Edison" w:date="2017-01-08T18:03:00Z">
        <w:r>
          <w:rPr>
            <w:rFonts w:ascii="Calibri" w:hAnsi="Calibri"/>
            <w:i/>
            <w:iCs/>
            <w:color w:val="500050"/>
            <w:sz w:val="22"/>
            <w:szCs w:val="22"/>
            <w:shd w:fill="FFFF00" w:val="clear"/>
          </w:rPr>
          <w:t>,</w:t>
        </w:r>
      </w:ins>
      <w:r>
        <w:rPr>
          <w:rFonts w:ascii="Calibri" w:hAnsi="Calibri"/>
          <w:i/>
          <w:iCs/>
          <w:color w:val="500050"/>
          <w:sz w:val="22"/>
          <w:szCs w:val="22"/>
          <w:shd w:fill="FFFF00" w:val="clear"/>
        </w:rPr>
        <w:t xml:space="preserve"> and </w:t>
      </w:r>
      <w:ins w:id="37" w:author="Edison" w:date="2017-01-08T18:03:00Z">
        <w:r>
          <w:rPr>
            <w:rFonts w:ascii="Calibri" w:hAnsi="Calibri"/>
            <w:i/>
            <w:iCs/>
            <w:color w:val="500050"/>
            <w:sz w:val="22"/>
            <w:szCs w:val="22"/>
            <w:shd w:fill="FFFF00" w:val="clear"/>
          </w:rPr>
          <w:t xml:space="preserve">iv) </w:t>
        </w:r>
      </w:ins>
      <w:r>
        <w:rPr>
          <w:rFonts w:ascii="Calibri" w:hAnsi="Calibri"/>
          <w:i/>
          <w:iCs/>
          <w:color w:val="500050"/>
          <w:sz w:val="22"/>
          <w:szCs w:val="22"/>
          <w:shd w:fill="FFFF00" w:val="clear"/>
        </w:rPr>
        <w:t>the communication subsystem. In short, all security procedures are connected to 4</w:t>
      </w:r>
      <w:ins w:id="38" w:author="Edison" w:date="2017-01-08T18:04:00Z">
        <w:r>
          <w:rPr>
            <w:rFonts w:ascii="Calibri" w:hAnsi="Calibri"/>
            <w:i/>
            <w:iCs/>
            <w:color w:val="500050"/>
            <w:sz w:val="22"/>
            <w:szCs w:val="22"/>
            <w:shd w:fill="FFFF00" w:val="clear"/>
          </w:rPr>
          <w:t xml:space="preserve"> groups of</w:t>
        </w:r>
      </w:ins>
      <w:r>
        <w:rPr>
          <w:rFonts w:ascii="Calibri" w:hAnsi="Calibri"/>
          <w:i/>
          <w:iCs/>
          <w:color w:val="500050"/>
          <w:sz w:val="22"/>
          <w:szCs w:val="22"/>
          <w:shd w:fill="FFFF00" w:val="clear"/>
        </w:rPr>
        <w:t xml:space="preserve"> operations: file request and receiving</w:t>
      </w:r>
      <w:ins w:id="39" w:author="Edison" w:date="2017-01-08T18:03:00Z">
        <w:r>
          <w:rPr>
            <w:rFonts w:ascii="Calibri" w:hAnsi="Calibri"/>
            <w:i/>
            <w:iCs/>
            <w:color w:val="500050"/>
            <w:sz w:val="22"/>
            <w:szCs w:val="22"/>
            <w:shd w:fill="FFFF00" w:val="clear"/>
          </w:rPr>
          <w:t>;</w:t>
        </w:r>
      </w:ins>
      <w:del w:id="40" w:author="Edison" w:date="2017-01-08T18:03:00Z">
        <w:r>
          <w:rPr>
            <w:rFonts w:ascii="Calibri" w:hAnsi="Calibri"/>
            <w:i/>
            <w:iCs/>
            <w:color w:val="500050"/>
            <w:sz w:val="22"/>
            <w:szCs w:val="22"/>
            <w:shd w:fill="FFFF00" w:val="clear"/>
          </w:rPr>
          <w:delText>,</w:delText>
        </w:r>
      </w:del>
      <w:r>
        <w:rPr>
          <w:rFonts w:ascii="Calibri" w:hAnsi="Calibri"/>
          <w:i/>
          <w:iCs/>
          <w:color w:val="500050"/>
          <w:sz w:val="22"/>
          <w:szCs w:val="22"/>
          <w:shd w:fill="FFFF00" w:val="clear"/>
        </w:rPr>
        <w:t xml:space="preserve"> encryption and decryption</w:t>
      </w:r>
      <w:ins w:id="41" w:author="Edison" w:date="2017-01-08T18:03:00Z">
        <w:r>
          <w:rPr>
            <w:rFonts w:ascii="Calibri" w:hAnsi="Calibri"/>
            <w:i/>
            <w:iCs/>
            <w:color w:val="500050"/>
            <w:sz w:val="22"/>
            <w:szCs w:val="22"/>
            <w:shd w:fill="FFFF00" w:val="clear"/>
          </w:rPr>
          <w:t>;</w:t>
        </w:r>
      </w:ins>
      <w:del w:id="42" w:author="Edison" w:date="2017-01-08T18:03:00Z">
        <w:r>
          <w:rPr>
            <w:rFonts w:ascii="Calibri" w:hAnsi="Calibri"/>
            <w:i/>
            <w:iCs/>
            <w:color w:val="500050"/>
            <w:sz w:val="22"/>
            <w:szCs w:val="22"/>
            <w:shd w:fill="FFFF00" w:val="clear"/>
          </w:rPr>
          <w:delText>,</w:delText>
        </w:r>
      </w:del>
      <w:r>
        <w:rPr>
          <w:rFonts w:ascii="Calibri" w:hAnsi="Calibri"/>
          <w:i/>
          <w:iCs/>
          <w:color w:val="500050"/>
          <w:sz w:val="22"/>
          <w:szCs w:val="22"/>
          <w:shd w:fill="FFFF00" w:val="clear"/>
        </w:rPr>
        <w:t xml:space="preserve"> file and key storing</w:t>
      </w:r>
      <w:ins w:id="43" w:author="Edison" w:date="2017-01-08T18:03:00Z">
        <w:r>
          <w:rPr>
            <w:rFonts w:ascii="Calibri" w:hAnsi="Calibri"/>
            <w:i/>
            <w:iCs/>
            <w:color w:val="500050"/>
            <w:sz w:val="22"/>
            <w:szCs w:val="22"/>
            <w:shd w:fill="FFFF00" w:val="clear"/>
          </w:rPr>
          <w:t>;</w:t>
        </w:r>
      </w:ins>
      <w:del w:id="44" w:author="Edison" w:date="2017-01-08T18:03:00Z">
        <w:r>
          <w:rPr>
            <w:rFonts w:ascii="Calibri" w:hAnsi="Calibri"/>
            <w:i/>
            <w:iCs/>
            <w:color w:val="500050"/>
            <w:sz w:val="22"/>
            <w:szCs w:val="22"/>
            <w:shd w:fill="FFFF00" w:val="clear"/>
          </w:rPr>
          <w:delText>,</w:delText>
        </w:r>
      </w:del>
      <w:r>
        <w:rPr>
          <w:rFonts w:ascii="Calibri" w:hAnsi="Calibri"/>
          <w:i/>
          <w:iCs/>
          <w:color w:val="500050"/>
          <w:sz w:val="22"/>
          <w:szCs w:val="22"/>
          <w:shd w:fill="FFFF00" w:val="clear"/>
        </w:rPr>
        <w:t xml:space="preserve"> monitoring and analysis.</w:t>
      </w:r>
    </w:p>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t>3. The figure 8 should be explained more in detail.</w:t>
      </w:r>
    </w:p>
    <w:p>
      <w:pPr>
        <w:pStyle w:val="NormalWeb"/>
        <w:shd w:fill="FFFFFF" w:val="clear"/>
        <w:spacing w:before="280" w:after="280"/>
        <w:rPr>
          <w:rFonts w:ascii="Calibri" w:hAnsi="Calibri"/>
          <w:i/>
          <w:iCs/>
          <w:color w:val="500050"/>
          <w:sz w:val="22"/>
          <w:szCs w:val="22"/>
        </w:rPr>
      </w:pPr>
      <w:r>
        <w:rPr>
          <w:rFonts w:ascii="Calibri" w:hAnsi="Calibri"/>
          <w:i/>
          <w:iCs/>
          <w:color w:val="500050"/>
          <w:sz w:val="22"/>
          <w:szCs w:val="22"/>
        </w:rPr>
      </w:r>
    </w:p>
    <w:p>
      <w:pPr>
        <w:pStyle w:val="Normal"/>
        <w:rPr/>
      </w:pPr>
      <w:del w:id="45" w:author="Edison" w:date="2017-01-08T18:05:00Z">
        <w:r>
          <w:rPr>
            <w:shd w:fill="FFFF00" w:val="clear"/>
          </w:rPr>
          <w:delText xml:space="preserve">Here </w:delText>
        </w:r>
      </w:del>
      <w:ins w:id="46" w:author="Edison" w:date="2017-01-08T18:05:00Z">
        <w:r>
          <w:rPr>
            <w:shd w:fill="FFFF00" w:val="clear"/>
          </w:rPr>
          <w:t xml:space="preserve">As it is possible to be observed in Figure 8, </w:t>
        </w:r>
      </w:ins>
      <w:r>
        <w:rPr>
          <w:shd w:fill="FFFF00" w:val="clear"/>
        </w:rPr>
        <w:t>the master key on the upper level is computed by means of SSS (section 5.3). It serves for decrypting the ABE key storage (section 5.2). The ABE key allow</w:t>
      </w:r>
      <w:ins w:id="47" w:author="Edison" w:date="2017-01-08T18:05:00Z">
        <w:r>
          <w:rPr>
            <w:shd w:fill="FFFF00" w:val="clear"/>
          </w:rPr>
          <w:t>s</w:t>
        </w:r>
      </w:ins>
      <w:r>
        <w:rPr>
          <w:shd w:fill="FFFF00" w:val="clear"/>
        </w:rPr>
        <w:t xml:space="preserve"> the user finally </w:t>
      </w:r>
      <w:del w:id="48" w:author="Edison" w:date="2017-01-08T18:05:00Z">
        <w:r>
          <w:rPr>
            <w:shd w:fill="FFFF00" w:val="clear"/>
          </w:rPr>
          <w:delText xml:space="preserve">to </w:delText>
        </w:r>
      </w:del>
      <w:r>
        <w:rPr>
          <w:shd w:fill="FFFF00" w:val="clear"/>
        </w:rPr>
        <w:t>decrypt the permanent file share keys. Further, the file share can be decrypted by means of AES</w:t>
      </w:r>
      <w:ins w:id="49" w:author="Edison" w:date="2017-01-08T18:05:00Z">
        <w:r>
          <w:rPr/>
          <w:t>.</w:t>
        </w:r>
      </w:ins>
    </w:p>
    <w:p>
      <w:pPr>
        <w:pStyle w:val="Normal"/>
        <w:rPr>
          <w:b/>
          <w:shd w:fill="FFFF00" w:val="clear"/>
        </w:rPr>
      </w:pPr>
      <w:r>
        <w:rPr>
          <w:b/>
          <w:shd w:fill="FFFF00" w:val="clear"/>
        </w:rPr>
        <w:t>THIS IS A CORRECTION:</w:t>
      </w:r>
    </w:p>
    <w:p>
      <w:pPr>
        <w:pStyle w:val="Normal"/>
        <w:rPr>
          <w:b/>
          <w:shd w:fill="FFFF00" w:val="clear"/>
        </w:rPr>
      </w:pPr>
      <w:r>
        <w:rPr>
          <w:b/>
          <w:shd w:fill="FFFF00" w:val="clear"/>
        </w:rPr>
        <w:t>The levels of figure 8 should contain the following text:</w:t>
      </w:r>
    </w:p>
    <w:p>
      <w:pPr>
        <w:pStyle w:val="Normal"/>
        <w:rPr>
          <w:b/>
          <w:shd w:fill="FFFF00" w:val="clear"/>
        </w:rPr>
      </w:pPr>
      <w:bookmarkStart w:id="0" w:name="__DdeLink__158_1863823035"/>
      <w:r>
        <w:rPr>
          <w:b/>
          <w:shd w:fill="FFFF00" w:val="clear"/>
        </w:rPr>
        <w:t xml:space="preserve"> </w:t>
      </w:r>
      <w:r>
        <w:rPr>
          <w:b/>
          <w:shd w:fill="FFFF00" w:val="clear"/>
        </w:rPr>
        <w:t>----Master key (AES)= device key+ timestamp</w:t>
      </w:r>
      <w:ins w:id="50" w:author="Unknown Author" w:date="2017-01-09T12:59:00Z">
        <w:r>
          <w:rPr>
            <w:b/>
            <w:shd w:fill="FFFF00" w:val="clear"/>
          </w:rPr>
          <w:t xml:space="preserve"> </w:t>
        </w:r>
      </w:ins>
      <w:r>
        <w:rPr>
          <w:b/>
          <w:shd w:fill="FFFF00" w:val="clear"/>
        </w:rPr>
        <w:t>+</w:t>
      </w:r>
      <w:ins w:id="51" w:author="Unknown Author" w:date="2017-01-09T12:59:00Z">
        <w:r>
          <w:rPr>
            <w:b/>
            <w:shd w:fill="FFFF00" w:val="clear"/>
          </w:rPr>
          <w:t xml:space="preserve"> </w:t>
        </w:r>
      </w:ins>
      <w:r>
        <w:rPr>
          <w:b/>
          <w:shd w:fill="FFFF00" w:val="clear"/>
        </w:rPr>
        <w:t>user password</w:t>
      </w:r>
      <w:ins w:id="52" w:author="Unknown Author" w:date="2017-01-09T12:59:00Z">
        <w:r>
          <w:rPr>
            <w:b/>
            <w:shd w:fill="FFFF00" w:val="clear"/>
          </w:rPr>
          <w:t xml:space="preserve"> </w:t>
        </w:r>
      </w:ins>
      <w:r>
        <w:rPr>
          <w:b/>
          <w:shd w:fill="FFFF00" w:val="clear"/>
        </w:rPr>
        <w:t>+</w:t>
      </w:r>
      <w:ins w:id="53" w:author="Unknown Author" w:date="2017-01-09T12:59:00Z">
        <w:r>
          <w:rPr>
            <w:b/>
            <w:shd w:fill="FFFF00" w:val="clear"/>
          </w:rPr>
          <w:t xml:space="preserve"> </w:t>
        </w:r>
      </w:ins>
      <w:bookmarkEnd w:id="0"/>
      <w:r>
        <w:rPr>
          <w:b/>
          <w:shd w:fill="FFFF00" w:val="clear"/>
        </w:rPr>
        <w:t>user PIN</w:t>
      </w:r>
    </w:p>
    <w:p>
      <w:pPr>
        <w:pStyle w:val="Normal"/>
        <w:rPr>
          <w:b/>
          <w:shd w:fill="FFFF00" w:val="clear"/>
        </w:rPr>
      </w:pPr>
      <w:r>
        <w:rPr>
          <w:b/>
          <w:shd w:fill="FFFF00" w:val="clear"/>
        </w:rPr>
        <w:t>----Group ABE key = private key +</w:t>
      </w:r>
      <w:ins w:id="54" w:author="Unknown Author" w:date="2017-01-09T12:59:00Z">
        <w:r>
          <w:rPr>
            <w:b/>
            <w:shd w:fill="FFFF00" w:val="clear"/>
          </w:rPr>
          <w:t xml:space="preserve"> </w:t>
        </w:r>
      </w:ins>
      <w:r>
        <w:rPr>
          <w:b/>
          <w:shd w:fill="FFFF00" w:val="clear"/>
        </w:rPr>
        <w:t>public key</w:t>
      </w:r>
    </w:p>
    <w:p>
      <w:pPr>
        <w:pStyle w:val="Normal"/>
        <w:widowControl/>
        <w:suppressAutoHyphens w:val="true"/>
        <w:bidi w:val="0"/>
        <w:spacing w:lineRule="auto" w:line="276" w:before="0" w:after="200"/>
        <w:jc w:val="left"/>
        <w:rPr>
          <w:b/>
          <w:shd w:fill="FFFF00" w:val="clear"/>
        </w:rPr>
      </w:pPr>
      <w:r>
        <w:rPr>
          <w:b/>
          <w:shd w:fill="FFFF00" w:val="clear"/>
        </w:rPr>
        <w:t>----</w:t>
      </w:r>
      <w:bookmarkStart w:id="1" w:name="__DdeLink__161_1863823035"/>
      <w:bookmarkEnd w:id="1"/>
      <w:r>
        <w:rPr>
          <w:b/>
          <w:shd w:fill="FFFF00" w:val="clear"/>
        </w:rPr>
        <w:t>AES file share key generated by server</w:t>
      </w:r>
    </w:p>
    <w:sectPr>
      <w:type w:val="nextPage"/>
      <w:pgSz w:w="12240" w:h="15840"/>
      <w:pgMar w:left="1701" w:right="850" w:header="0" w:top="1134" w:footer="0" w:bottom="1134"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7-01-08T21:54:24Z" w:initials="">
    <w:p>
      <w:r>
        <w:rPr>
          <w:rFonts w:c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Tanya, can you validate the notation of this part in the paper?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214"/>
  <w:trackRevisions/>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semiHidden="1" w:uiPriority="59" w:unhideWhenUsed="1"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rPr/>
  </w:style>
  <w:style w:type="character" w:styleId="TextodebaloChar" w:customStyle="1">
    <w:name w:val="Texto de balão Char"/>
    <w:uiPriority w:val="99"/>
    <w:semiHidden/>
    <w:link w:val="Textodebalo"/>
    <w:rsid w:val="00157894"/>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157894"/>
    <w:basedOn w:val="Normal"/>
    <w:pPr>
      <w:spacing w:before="0" w:after="280"/>
    </w:pPr>
    <w:rPr>
      <w:rFonts w:ascii="Times New Roman" w:hAnsi="Times New Roman" w:eastAsia="Times New Roman" w:cs="Times New Roman"/>
      <w:sz w:val="24"/>
      <w:szCs w:val="24"/>
    </w:rPr>
  </w:style>
  <w:style w:type="paragraph" w:styleId="BalloonText">
    <w:name w:val="Balloon Text"/>
    <w:uiPriority w:val="99"/>
    <w:semiHidden/>
    <w:unhideWhenUsed/>
    <w:link w:val="TextodebaloChar"/>
    <w:rsid w:val="00157894"/>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2017-01-08T20:06:00Z</dcterms:created>
  <dc:creator>TanTan</dc:creator>
  <dc:language>en-US</dc:language>
  <cp:lastModifiedBy>Edison</cp:lastModifiedBy>
  <dcterms:modified xsi:type="dcterms:W3CDTF">2017-01-08T20:06:00Z</dcterms:modified>
  <cp:revision>2</cp:revision>
</cp:coreProperties>
</file>
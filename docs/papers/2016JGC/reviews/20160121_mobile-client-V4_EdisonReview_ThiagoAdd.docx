
<file path=[Content_Types].xml><?xml version="1.0" encoding="utf-8"?>
<Types xmlns="http://schemas.openxmlformats.org/package/2006/content-types">
  <Default Extension="bin" ContentType="application/vnd.openxmlformats-officedocument.oleObject"/>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comments.xml" ContentType="application/vnd.openxmlformats-officedocument.wordprocessingml.comments+xml"/>
  <Default Extension="wmf" ContentType="image/x-w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iagrams/drawing3.xml" ContentType="application/vnd.ms-office.drawingml.diagramDrawing+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48B" w:rsidRPr="00B03774" w:rsidRDefault="000C348B"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Mobile client security architecture: a practical approach</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About the protection of cloud.</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Mobile environment problems.</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Offline mode problem.</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Other works.</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Our proposed  methods: SSS, ABE, MOS</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Our architecture.</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Detailed workflow description.</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Analytics in detail.</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Common dangerous scenarios.</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Analysis of security and complexity.</w:t>
      </w:r>
    </w:p>
    <w:p w:rsidR="00B03774" w:rsidRPr="00B03774" w:rsidRDefault="00B03774" w:rsidP="00B03774">
      <w:pPr>
        <w:pStyle w:val="PargrafodaLista"/>
        <w:keepNext/>
        <w:keepLines/>
        <w:numPr>
          <w:ilvl w:val="0"/>
          <w:numId w:val="6"/>
        </w:numPr>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Implementation.</w:t>
      </w:r>
    </w:p>
    <w:p w:rsidR="005B7C8A" w:rsidRPr="00B03774" w:rsidRDefault="005B7C8A"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Cloud computing is a new paradigm in the world of distributed networking and computation. The basic feature of the cloud environment is providing the elastic, on-demand and secure service for the end-users. While the first two requirements are rather well supported by the cloud platforms in use, the security is </w:t>
      </w:r>
      <w:r w:rsidR="007F60AE">
        <w:rPr>
          <w:rFonts w:eastAsia="Times New Roman"/>
          <w:kern w:val="28"/>
          <w:sz w:val="24"/>
          <w:szCs w:val="24"/>
          <w:lang w:val="en-US" w:eastAsia="ru-RU"/>
        </w:rPr>
        <w:t>a</w:t>
      </w:r>
      <w:r w:rsidR="007F60A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major concern of the cloud providers</w:t>
      </w:r>
      <w:r w:rsidR="00CF5B35" w:rsidRPr="00B03774">
        <w:rPr>
          <w:rFonts w:eastAsia="Times New Roman"/>
          <w:kern w:val="28"/>
          <w:sz w:val="24"/>
          <w:szCs w:val="24"/>
          <w:lang w:val="en-US" w:eastAsia="ru-RU"/>
        </w:rPr>
        <w:t xml:space="preserve"> and governmental organizations</w:t>
      </w:r>
      <w:r w:rsidRPr="00B03774">
        <w:rPr>
          <w:rFonts w:eastAsia="Times New Roman"/>
          <w:kern w:val="28"/>
          <w:sz w:val="24"/>
          <w:szCs w:val="24"/>
          <w:lang w:val="en-US" w:eastAsia="ru-RU"/>
        </w:rPr>
        <w:t xml:space="preserve"> as well as academia and research community [1</w:t>
      </w:r>
      <w:r w:rsidR="00146BF8" w:rsidRPr="00B03774">
        <w:rPr>
          <w:rFonts w:eastAsia="Times New Roman"/>
          <w:kern w:val="28"/>
          <w:sz w:val="24"/>
          <w:szCs w:val="24"/>
          <w:lang w:val="en-US" w:eastAsia="ru-RU"/>
        </w:rPr>
        <w:t>],</w:t>
      </w:r>
      <w:r w:rsidR="00CF5B35" w:rsidRPr="00B03774">
        <w:rPr>
          <w:rFonts w:eastAsia="Times New Roman"/>
          <w:kern w:val="28"/>
          <w:sz w:val="24"/>
          <w:szCs w:val="24"/>
          <w:lang w:val="en-US" w:eastAsia="ru-RU"/>
        </w:rPr>
        <w:t xml:space="preserve"> </w:t>
      </w:r>
      <w:r w:rsidR="00146BF8" w:rsidRPr="00B03774">
        <w:rPr>
          <w:rFonts w:eastAsia="Times New Roman"/>
          <w:kern w:val="28"/>
          <w:sz w:val="24"/>
          <w:szCs w:val="24"/>
          <w:lang w:val="en-US" w:eastAsia="ru-RU"/>
        </w:rPr>
        <w:t>[2]</w:t>
      </w:r>
      <w:r w:rsidR="00CF5B35" w:rsidRPr="00B03774">
        <w:rPr>
          <w:rFonts w:eastAsia="Times New Roman"/>
          <w:kern w:val="28"/>
          <w:sz w:val="24"/>
          <w:szCs w:val="24"/>
          <w:lang w:val="en-US" w:eastAsia="ru-RU"/>
        </w:rPr>
        <w:t>, [3]</w:t>
      </w:r>
      <w:r w:rsidRPr="00B03774">
        <w:rPr>
          <w:rFonts w:eastAsia="Times New Roman"/>
          <w:kern w:val="28"/>
          <w:sz w:val="24"/>
          <w:szCs w:val="24"/>
          <w:lang w:val="en-US" w:eastAsia="ru-RU"/>
        </w:rPr>
        <w:t xml:space="preserve">. </w:t>
      </w:r>
      <w:r w:rsidR="00CF5B35" w:rsidRPr="00B03774">
        <w:rPr>
          <w:rFonts w:eastAsia="Times New Roman"/>
          <w:kern w:val="28"/>
          <w:sz w:val="24"/>
          <w:szCs w:val="24"/>
          <w:lang w:val="en-US" w:eastAsia="ru-RU"/>
        </w:rPr>
        <w:t>For the small and medium-sized enterprises (SME) the cloud environment is often the most cost-effective and easily scalable solution. However, the security and privacy of the sensitive data in the cloud is a major issue.</w:t>
      </w:r>
    </w:p>
    <w:p w:rsidR="008062D5" w:rsidRPr="00B03774" w:rsidRDefault="008062D5"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A common practice to provide a stable security cloud solution is to use </w:t>
      </w:r>
      <w:r w:rsidR="007F60AE">
        <w:rPr>
          <w:rFonts w:eastAsia="Times New Roman"/>
          <w:kern w:val="28"/>
          <w:sz w:val="24"/>
          <w:szCs w:val="24"/>
          <w:lang w:val="en-US" w:eastAsia="ru-RU"/>
        </w:rPr>
        <w:t>a</w:t>
      </w:r>
      <w:r w:rsidR="007F60A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 xml:space="preserve">specific type of cloud service: CASB – Cloud Access Security Broker or CAC  - Cloud Access Control. These services are specifically designed to bring the security at a single access point and provide the coordination of the most important security measures. It is </w:t>
      </w:r>
      <w:r w:rsidR="007F60AE">
        <w:rPr>
          <w:rFonts w:eastAsia="Times New Roman"/>
          <w:kern w:val="28"/>
          <w:sz w:val="24"/>
          <w:szCs w:val="24"/>
          <w:lang w:val="en-US" w:eastAsia="ru-RU"/>
        </w:rPr>
        <w:t>estimated</w:t>
      </w:r>
      <w:r w:rsidR="007F60A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 xml:space="preserve">by Gartner [4] that such systems will be used by 85% of companies by 2020. The reason </w:t>
      </w:r>
      <w:r w:rsidR="007F60AE">
        <w:rPr>
          <w:rFonts w:eastAsia="Times New Roman"/>
          <w:kern w:val="28"/>
          <w:sz w:val="24"/>
          <w:szCs w:val="24"/>
          <w:lang w:val="en-US" w:eastAsia="ru-RU"/>
        </w:rPr>
        <w:t xml:space="preserve">for this </w:t>
      </w:r>
      <w:r w:rsidRPr="00B03774">
        <w:rPr>
          <w:rFonts w:eastAsia="Times New Roman"/>
          <w:kern w:val="28"/>
          <w:sz w:val="24"/>
          <w:szCs w:val="24"/>
          <w:lang w:val="en-US" w:eastAsia="ru-RU"/>
        </w:rPr>
        <w:t xml:space="preserve">is that the organization of the security measures at a single control point allows to control and </w:t>
      </w:r>
      <w:r w:rsidR="007F60AE">
        <w:rPr>
          <w:rFonts w:eastAsia="Times New Roman"/>
          <w:kern w:val="28"/>
          <w:sz w:val="24"/>
          <w:szCs w:val="24"/>
          <w:lang w:val="en-US" w:eastAsia="ru-RU"/>
        </w:rPr>
        <w:t xml:space="preserve">to </w:t>
      </w:r>
      <w:r w:rsidRPr="00B03774">
        <w:rPr>
          <w:rFonts w:eastAsia="Times New Roman"/>
          <w:kern w:val="28"/>
          <w:sz w:val="24"/>
          <w:szCs w:val="24"/>
          <w:lang w:val="en-US" w:eastAsia="ru-RU"/>
        </w:rPr>
        <w:t xml:space="preserve">monitor the level of cloud protection much more effectively. The basic features of the </w:t>
      </w:r>
      <w:commentRangeStart w:id="0"/>
      <w:r w:rsidRPr="00B03774">
        <w:rPr>
          <w:rFonts w:eastAsia="Times New Roman"/>
          <w:kern w:val="28"/>
          <w:sz w:val="24"/>
          <w:szCs w:val="24"/>
          <w:lang w:val="en-US" w:eastAsia="ru-RU"/>
        </w:rPr>
        <w:t xml:space="preserve">CASM </w:t>
      </w:r>
      <w:commentRangeEnd w:id="0"/>
      <w:r w:rsidR="00E540AC">
        <w:rPr>
          <w:rStyle w:val="Refdecomentrio"/>
        </w:rPr>
        <w:commentReference w:id="0"/>
      </w:r>
      <w:r w:rsidRPr="00B03774">
        <w:rPr>
          <w:rFonts w:eastAsia="Times New Roman"/>
          <w:kern w:val="28"/>
          <w:sz w:val="24"/>
          <w:szCs w:val="24"/>
          <w:lang w:val="en-US" w:eastAsia="ru-RU"/>
        </w:rPr>
        <w:t xml:space="preserve">are discovery of cloud services, encryption (along with tokenization for better search properties), access control, </w:t>
      </w:r>
      <w:commentRangeStart w:id="1"/>
      <w:r w:rsidRPr="00B03774">
        <w:rPr>
          <w:rFonts w:eastAsia="Times New Roman"/>
          <w:kern w:val="28"/>
          <w:sz w:val="24"/>
          <w:szCs w:val="24"/>
          <w:lang w:val="en-US" w:eastAsia="ru-RU"/>
        </w:rPr>
        <w:t>DLP</w:t>
      </w:r>
      <w:commentRangeEnd w:id="1"/>
      <w:r w:rsidR="00E540AC">
        <w:rPr>
          <w:rStyle w:val="Refdecomentrio"/>
        </w:rPr>
        <w:commentReference w:id="1"/>
      </w:r>
      <w:r w:rsidRPr="00B03774">
        <w:rPr>
          <w:rFonts w:eastAsia="Times New Roman"/>
          <w:kern w:val="28"/>
          <w:sz w:val="24"/>
          <w:szCs w:val="24"/>
          <w:lang w:val="en-US" w:eastAsia="ru-RU"/>
        </w:rPr>
        <w:t xml:space="preserve"> services, authentication and auditing/alerting services [5].</w:t>
      </w:r>
      <w:r w:rsidR="00BB553E" w:rsidRPr="00B03774">
        <w:rPr>
          <w:rFonts w:eastAsia="Times New Roman"/>
          <w:kern w:val="28"/>
          <w:sz w:val="24"/>
          <w:szCs w:val="24"/>
          <w:lang w:val="en-US" w:eastAsia="ru-RU"/>
        </w:rPr>
        <w:t xml:space="preserve"> The protection of the confidential data, according to the standards of CASB deployment should be provided </w:t>
      </w:r>
      <w:r w:rsidR="007F60AE">
        <w:rPr>
          <w:rFonts w:eastAsia="Times New Roman"/>
          <w:kern w:val="28"/>
          <w:sz w:val="24"/>
          <w:szCs w:val="24"/>
          <w:lang w:val="en-US" w:eastAsia="ru-RU"/>
        </w:rPr>
        <w:t>elsewhere</w:t>
      </w:r>
      <w:r w:rsidR="00BB553E" w:rsidRPr="00B03774">
        <w:rPr>
          <w:rFonts w:eastAsia="Times New Roman"/>
          <w:kern w:val="28"/>
          <w:sz w:val="24"/>
          <w:szCs w:val="24"/>
          <w:lang w:val="en-US" w:eastAsia="ru-RU"/>
        </w:rPr>
        <w:t>,</w:t>
      </w:r>
      <w:r w:rsidR="007F60AE">
        <w:rPr>
          <w:rFonts w:eastAsia="Times New Roman"/>
          <w:kern w:val="28"/>
          <w:sz w:val="24"/>
          <w:szCs w:val="24"/>
          <w:lang w:val="en-US" w:eastAsia="ru-RU"/>
        </w:rPr>
        <w:t xml:space="preserve"> i.e.</w:t>
      </w:r>
      <w:r w:rsidR="00BB553E" w:rsidRPr="00B03774">
        <w:rPr>
          <w:rFonts w:eastAsia="Times New Roman"/>
          <w:kern w:val="28"/>
          <w:sz w:val="24"/>
          <w:szCs w:val="24"/>
          <w:lang w:val="en-US" w:eastAsia="ru-RU"/>
        </w:rPr>
        <w:t xml:space="preserve"> in transit and in </w:t>
      </w:r>
      <w:r w:rsidR="007F60AE">
        <w:rPr>
          <w:rFonts w:eastAsia="Times New Roman"/>
          <w:kern w:val="28"/>
          <w:sz w:val="24"/>
          <w:szCs w:val="24"/>
          <w:lang w:val="en-US" w:eastAsia="ru-RU"/>
        </w:rPr>
        <w:t xml:space="preserve">the </w:t>
      </w:r>
      <w:r w:rsidR="00BB553E" w:rsidRPr="00B03774">
        <w:rPr>
          <w:rFonts w:eastAsia="Times New Roman"/>
          <w:kern w:val="28"/>
          <w:sz w:val="24"/>
          <w:szCs w:val="24"/>
          <w:lang w:val="en-US" w:eastAsia="ru-RU"/>
        </w:rPr>
        <w:t>use</w:t>
      </w:r>
      <w:r w:rsidR="007F60AE">
        <w:rPr>
          <w:rFonts w:eastAsia="Times New Roman"/>
          <w:kern w:val="28"/>
          <w:sz w:val="24"/>
          <w:szCs w:val="24"/>
          <w:lang w:val="en-US" w:eastAsia="ru-RU"/>
        </w:rPr>
        <w:t>r side</w:t>
      </w:r>
      <w:r w:rsidR="00BB553E" w:rsidRPr="00B03774">
        <w:rPr>
          <w:rFonts w:eastAsia="Times New Roman"/>
          <w:kern w:val="28"/>
          <w:sz w:val="24"/>
          <w:szCs w:val="24"/>
          <w:lang w:val="en-US" w:eastAsia="ru-RU"/>
        </w:rPr>
        <w:t xml:space="preserve"> [6].</w:t>
      </w:r>
    </w:p>
    <w:p w:rsidR="00297072" w:rsidRPr="00B03774" w:rsidRDefault="00BB553E"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The additional security problems and requirements need to be considered when the mobile devices are actively used in the cloud environment [7].  Today </w:t>
      </w:r>
      <w:r w:rsidR="007F60AE">
        <w:rPr>
          <w:rFonts w:eastAsia="Times New Roman"/>
          <w:kern w:val="28"/>
          <w:sz w:val="24"/>
          <w:szCs w:val="24"/>
          <w:lang w:val="en-US" w:eastAsia="ru-RU"/>
        </w:rPr>
        <w:t>the society</w:t>
      </w:r>
      <w:r w:rsidR="007F60A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live</w:t>
      </w:r>
      <w:r w:rsidR="007F60AE">
        <w:rPr>
          <w:rFonts w:eastAsia="Times New Roman"/>
          <w:kern w:val="28"/>
          <w:sz w:val="24"/>
          <w:szCs w:val="24"/>
          <w:lang w:val="en-US" w:eastAsia="ru-RU"/>
        </w:rPr>
        <w:t>s</w:t>
      </w:r>
      <w:r w:rsidRPr="00B03774">
        <w:rPr>
          <w:rFonts w:eastAsia="Times New Roman"/>
          <w:kern w:val="28"/>
          <w:sz w:val="24"/>
          <w:szCs w:val="24"/>
          <w:lang w:val="en-US" w:eastAsia="ru-RU"/>
        </w:rPr>
        <w:t xml:space="preserve"> in the BYOD (Bring-Your-Own-Device) world and </w:t>
      </w:r>
      <w:r w:rsidR="004E5B0B" w:rsidRPr="00B03774">
        <w:rPr>
          <w:rFonts w:eastAsia="Times New Roman"/>
          <w:kern w:val="28"/>
          <w:sz w:val="24"/>
          <w:szCs w:val="24"/>
          <w:lang w:val="en-US" w:eastAsia="ru-RU"/>
        </w:rPr>
        <w:t>the mobile devices pose a serious risk</w:t>
      </w:r>
      <w:r w:rsidRPr="00B03774">
        <w:rPr>
          <w:rFonts w:eastAsia="Times New Roman"/>
          <w:kern w:val="28"/>
          <w:sz w:val="24"/>
          <w:szCs w:val="24"/>
          <w:lang w:val="en-US" w:eastAsia="ru-RU"/>
        </w:rPr>
        <w:t xml:space="preserve"> </w:t>
      </w:r>
      <w:r w:rsidR="004E5B0B" w:rsidRPr="00B03774">
        <w:rPr>
          <w:rFonts w:eastAsia="Times New Roman"/>
          <w:kern w:val="28"/>
          <w:sz w:val="24"/>
          <w:szCs w:val="24"/>
          <w:lang w:val="en-US" w:eastAsia="ru-RU"/>
        </w:rPr>
        <w:t xml:space="preserve">to </w:t>
      </w:r>
      <w:r w:rsidRPr="00B03774">
        <w:rPr>
          <w:rFonts w:eastAsia="Times New Roman"/>
          <w:kern w:val="28"/>
          <w:sz w:val="24"/>
          <w:szCs w:val="24"/>
          <w:lang w:val="en-US" w:eastAsia="ru-RU"/>
        </w:rPr>
        <w:t>the SME cloud platforms</w:t>
      </w:r>
      <w:r w:rsidR="004E5B0B" w:rsidRPr="00B03774">
        <w:rPr>
          <w:rFonts w:eastAsia="Times New Roman"/>
          <w:kern w:val="28"/>
          <w:sz w:val="24"/>
          <w:szCs w:val="24"/>
          <w:lang w:val="en-US" w:eastAsia="ru-RU"/>
        </w:rPr>
        <w:t xml:space="preserve"> as </w:t>
      </w:r>
      <w:r w:rsidRPr="00B03774">
        <w:rPr>
          <w:rFonts w:eastAsia="Times New Roman"/>
          <w:kern w:val="28"/>
          <w:sz w:val="24"/>
          <w:szCs w:val="24"/>
          <w:lang w:val="en-US" w:eastAsia="ru-RU"/>
        </w:rPr>
        <w:t>the bottleneck of the information security system (ISS)</w:t>
      </w:r>
      <w:r w:rsidR="004E5B0B" w:rsidRPr="00B03774">
        <w:rPr>
          <w:rFonts w:eastAsia="Times New Roman"/>
          <w:kern w:val="28"/>
          <w:sz w:val="24"/>
          <w:szCs w:val="24"/>
          <w:lang w:val="en-US" w:eastAsia="ru-RU"/>
        </w:rPr>
        <w:t>.</w:t>
      </w:r>
      <w:r w:rsidRPr="00B03774">
        <w:rPr>
          <w:rFonts w:eastAsia="Times New Roman"/>
          <w:kern w:val="28"/>
          <w:sz w:val="24"/>
          <w:szCs w:val="24"/>
          <w:lang w:val="en-US" w:eastAsia="ru-RU"/>
        </w:rPr>
        <w:t xml:space="preserve"> </w:t>
      </w:r>
      <w:r w:rsidR="004E5B0B" w:rsidRPr="00B03774">
        <w:rPr>
          <w:rFonts w:eastAsia="Times New Roman"/>
          <w:kern w:val="28"/>
          <w:sz w:val="24"/>
          <w:szCs w:val="24"/>
          <w:lang w:val="en-US" w:eastAsia="ru-RU"/>
        </w:rPr>
        <w:t xml:space="preserve">While the </w:t>
      </w:r>
      <w:r w:rsidRPr="00B03774">
        <w:rPr>
          <w:rFonts w:eastAsia="Times New Roman"/>
          <w:kern w:val="28"/>
          <w:sz w:val="24"/>
          <w:szCs w:val="24"/>
          <w:lang w:val="en-US" w:eastAsia="ru-RU"/>
        </w:rPr>
        <w:t>enterprise web interface and the cloud environment</w:t>
      </w:r>
      <w:r w:rsidR="004E5B0B" w:rsidRPr="00B03774">
        <w:rPr>
          <w:rFonts w:eastAsia="Times New Roman"/>
          <w:kern w:val="28"/>
          <w:sz w:val="24"/>
          <w:szCs w:val="24"/>
          <w:lang w:val="en-US" w:eastAsia="ru-RU"/>
        </w:rPr>
        <w:t xml:space="preserve"> can be protec</w:t>
      </w:r>
      <w:r w:rsidRPr="00B03774">
        <w:rPr>
          <w:rFonts w:eastAsia="Times New Roman"/>
          <w:kern w:val="28"/>
          <w:sz w:val="24"/>
          <w:szCs w:val="24"/>
          <w:lang w:val="en-US" w:eastAsia="ru-RU"/>
        </w:rPr>
        <w:t>ted by powerful third-party services</w:t>
      </w:r>
      <w:r w:rsidR="007F60AE">
        <w:rPr>
          <w:rFonts w:eastAsia="Times New Roman"/>
          <w:kern w:val="28"/>
          <w:sz w:val="24"/>
          <w:szCs w:val="24"/>
          <w:lang w:val="en-US" w:eastAsia="ru-RU"/>
        </w:rPr>
        <w:t>,</w:t>
      </w:r>
      <w:r w:rsidR="004E5B0B" w:rsidRPr="00B03774">
        <w:rPr>
          <w:rFonts w:eastAsia="Times New Roman"/>
          <w:kern w:val="28"/>
          <w:sz w:val="24"/>
          <w:szCs w:val="24"/>
          <w:lang w:val="en-US" w:eastAsia="ru-RU"/>
        </w:rPr>
        <w:t xml:space="preserve"> such as CASB and CAC</w:t>
      </w:r>
      <w:r w:rsidRPr="00B03774">
        <w:rPr>
          <w:rFonts w:eastAsia="Times New Roman"/>
          <w:kern w:val="28"/>
          <w:sz w:val="24"/>
          <w:szCs w:val="24"/>
          <w:lang w:val="en-US" w:eastAsia="ru-RU"/>
        </w:rPr>
        <w:t>,</w:t>
      </w:r>
      <w:r w:rsidR="004E5B0B" w:rsidRPr="00B03774">
        <w:rPr>
          <w:rFonts w:eastAsia="Times New Roman"/>
          <w:kern w:val="28"/>
          <w:sz w:val="24"/>
          <w:szCs w:val="24"/>
          <w:lang w:val="en-US" w:eastAsia="ru-RU"/>
        </w:rPr>
        <w:t xml:space="preserve"> the mobile client is usually light-weighted and generally less protected.</w:t>
      </w:r>
      <w:r w:rsidRPr="00B03774">
        <w:rPr>
          <w:rFonts w:eastAsia="Times New Roman"/>
          <w:kern w:val="28"/>
          <w:sz w:val="24"/>
          <w:szCs w:val="24"/>
          <w:lang w:val="en-US" w:eastAsia="ru-RU"/>
        </w:rPr>
        <w:t xml:space="preserve"> </w:t>
      </w:r>
      <w:r w:rsidR="003714D3" w:rsidRPr="00B03774">
        <w:rPr>
          <w:rFonts w:eastAsia="Times New Roman"/>
          <w:kern w:val="28"/>
          <w:sz w:val="24"/>
          <w:szCs w:val="24"/>
          <w:lang w:val="en-US" w:eastAsia="ru-RU"/>
        </w:rPr>
        <w:t>The protection scheme used on a mobile device should be both computationally secure as well as resource-constrained due to the battery power limitations [8]. Therefore, the</w:t>
      </w:r>
      <w:r w:rsidR="004E5B0B" w:rsidRPr="00B03774">
        <w:rPr>
          <w:rFonts w:eastAsia="Times New Roman"/>
          <w:kern w:val="28"/>
          <w:sz w:val="24"/>
          <w:szCs w:val="24"/>
          <w:lang w:val="en-US" w:eastAsia="ru-RU"/>
        </w:rPr>
        <w:t xml:space="preserve"> </w:t>
      </w:r>
      <w:r w:rsidR="003714D3" w:rsidRPr="00B03774">
        <w:rPr>
          <w:rFonts w:eastAsia="Times New Roman"/>
          <w:kern w:val="28"/>
          <w:sz w:val="24"/>
          <w:szCs w:val="24"/>
          <w:lang w:val="en-US" w:eastAsia="ru-RU"/>
        </w:rPr>
        <w:t xml:space="preserve">encryption on a </w:t>
      </w:r>
      <w:r w:rsidR="004E5B0B" w:rsidRPr="00B03774">
        <w:rPr>
          <w:rFonts w:eastAsia="Times New Roman"/>
          <w:kern w:val="28"/>
          <w:sz w:val="24"/>
          <w:szCs w:val="24"/>
          <w:lang w:val="en-US" w:eastAsia="ru-RU"/>
        </w:rPr>
        <w:t>mobile device</w:t>
      </w:r>
      <w:r w:rsidR="003714D3" w:rsidRPr="00B03774">
        <w:rPr>
          <w:rFonts w:eastAsia="Times New Roman"/>
          <w:kern w:val="28"/>
          <w:sz w:val="24"/>
          <w:szCs w:val="24"/>
          <w:lang w:val="en-US" w:eastAsia="ru-RU"/>
        </w:rPr>
        <w:t xml:space="preserve"> is not a good solution: the proposed schemes are computationally good</w:t>
      </w:r>
      <w:r w:rsidR="007F60AE">
        <w:rPr>
          <w:rFonts w:eastAsia="Times New Roman"/>
          <w:kern w:val="28"/>
          <w:sz w:val="24"/>
          <w:szCs w:val="24"/>
          <w:lang w:val="en-US" w:eastAsia="ru-RU"/>
        </w:rPr>
        <w:t>,</w:t>
      </w:r>
      <w:r w:rsidR="003714D3" w:rsidRPr="00B03774">
        <w:rPr>
          <w:rFonts w:eastAsia="Times New Roman"/>
          <w:kern w:val="28"/>
          <w:sz w:val="24"/>
          <w:szCs w:val="24"/>
          <w:lang w:val="en-US" w:eastAsia="ru-RU"/>
        </w:rPr>
        <w:t xml:space="preserve"> but lack</w:t>
      </w:r>
      <w:r w:rsidR="007F60AE">
        <w:rPr>
          <w:rFonts w:eastAsia="Times New Roman"/>
          <w:kern w:val="28"/>
          <w:sz w:val="24"/>
          <w:szCs w:val="24"/>
          <w:lang w:val="en-US" w:eastAsia="ru-RU"/>
        </w:rPr>
        <w:t>s</w:t>
      </w:r>
      <w:r w:rsidR="003714D3" w:rsidRPr="00B03774">
        <w:rPr>
          <w:rFonts w:eastAsia="Times New Roman"/>
          <w:kern w:val="28"/>
          <w:sz w:val="24"/>
          <w:szCs w:val="24"/>
          <w:lang w:val="en-US" w:eastAsia="ru-RU"/>
        </w:rPr>
        <w:t xml:space="preserve"> the security analysis in many cases [9]. The common practice</w:t>
      </w:r>
      <w:r w:rsidR="004E5B0B" w:rsidRPr="00B03774">
        <w:rPr>
          <w:rFonts w:eastAsia="Times New Roman"/>
          <w:kern w:val="28"/>
          <w:sz w:val="24"/>
          <w:szCs w:val="24"/>
          <w:lang w:val="en-US" w:eastAsia="ru-RU"/>
        </w:rPr>
        <w:t xml:space="preserve"> is </w:t>
      </w:r>
      <w:r w:rsidR="003714D3" w:rsidRPr="00B03774">
        <w:rPr>
          <w:rFonts w:eastAsia="Times New Roman"/>
          <w:kern w:val="28"/>
          <w:sz w:val="24"/>
          <w:szCs w:val="24"/>
          <w:lang w:val="en-US" w:eastAsia="ru-RU"/>
        </w:rPr>
        <w:t xml:space="preserve">the shadow user activities </w:t>
      </w:r>
      <w:r w:rsidR="004E5B0B" w:rsidRPr="00B03774">
        <w:rPr>
          <w:rFonts w:eastAsia="Times New Roman"/>
          <w:kern w:val="28"/>
          <w:sz w:val="24"/>
          <w:szCs w:val="24"/>
          <w:lang w:val="en-US" w:eastAsia="ru-RU"/>
        </w:rPr>
        <w:t>monitoring</w:t>
      </w:r>
      <w:r w:rsidR="003714D3" w:rsidRPr="00B03774">
        <w:rPr>
          <w:rFonts w:eastAsia="Times New Roman"/>
          <w:kern w:val="28"/>
          <w:sz w:val="24"/>
          <w:szCs w:val="24"/>
          <w:lang w:val="en-US" w:eastAsia="ru-RU"/>
        </w:rPr>
        <w:t xml:space="preserve"> [7]</w:t>
      </w:r>
      <w:r w:rsidR="004E5B0B" w:rsidRPr="00B03774">
        <w:rPr>
          <w:rFonts w:eastAsia="Times New Roman"/>
          <w:kern w:val="28"/>
          <w:sz w:val="24"/>
          <w:szCs w:val="24"/>
          <w:lang w:val="en-US" w:eastAsia="ru-RU"/>
        </w:rPr>
        <w:t>.</w:t>
      </w:r>
      <w:r w:rsidR="00297072" w:rsidRPr="00B03774">
        <w:rPr>
          <w:rFonts w:eastAsia="Times New Roman"/>
          <w:kern w:val="28"/>
          <w:sz w:val="24"/>
          <w:szCs w:val="24"/>
          <w:lang w:val="en-US" w:eastAsia="ru-RU"/>
        </w:rPr>
        <w:t xml:space="preserve"> However, one area of the mobile device usage stays unprotected in all the proposed scenarios.</w:t>
      </w:r>
    </w:p>
    <w:p w:rsidR="004A7BAE" w:rsidRPr="00B03774" w:rsidRDefault="00297072"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lastRenderedPageBreak/>
        <w:t xml:space="preserve">Suppose, </w:t>
      </w:r>
      <w:r w:rsidR="007F60AE">
        <w:rPr>
          <w:rFonts w:eastAsia="Times New Roman"/>
          <w:kern w:val="28"/>
          <w:sz w:val="24"/>
          <w:szCs w:val="24"/>
          <w:lang w:val="en-US" w:eastAsia="ru-RU"/>
        </w:rPr>
        <w:t xml:space="preserve">a </w:t>
      </w:r>
      <w:r w:rsidRPr="00B03774">
        <w:rPr>
          <w:rFonts w:eastAsia="Times New Roman"/>
          <w:kern w:val="28"/>
          <w:sz w:val="24"/>
          <w:szCs w:val="24"/>
          <w:lang w:val="en-US" w:eastAsia="ru-RU"/>
        </w:rPr>
        <w:t>SME uses CASB in order to protect</w:t>
      </w:r>
      <w:r w:rsidR="004E5B0B" w:rsidRPr="00B03774">
        <w:rPr>
          <w:rFonts w:eastAsia="Times New Roman"/>
          <w:kern w:val="28"/>
          <w:sz w:val="24"/>
          <w:szCs w:val="24"/>
          <w:lang w:val="en-US" w:eastAsia="ru-RU"/>
        </w:rPr>
        <w:t xml:space="preserve"> </w:t>
      </w:r>
      <w:ins w:id="2" w:author="Edison" w:date="2016-01-21T11:03:00Z">
        <w:r w:rsidR="00350496">
          <w:rPr>
            <w:rFonts w:eastAsia="Times New Roman"/>
            <w:kern w:val="28"/>
            <w:sz w:val="24"/>
            <w:szCs w:val="24"/>
            <w:lang w:val="en-US" w:eastAsia="ru-RU"/>
          </w:rPr>
          <w:t xml:space="preserve">stored </w:t>
        </w:r>
      </w:ins>
      <w:r w:rsidR="004E5B0B" w:rsidRPr="00B03774">
        <w:rPr>
          <w:rFonts w:eastAsia="Times New Roman"/>
          <w:kern w:val="28"/>
          <w:sz w:val="24"/>
          <w:szCs w:val="24"/>
          <w:lang w:val="en-US" w:eastAsia="ru-RU"/>
        </w:rPr>
        <w:t xml:space="preserve">data </w:t>
      </w:r>
      <w:del w:id="3" w:author="Edison" w:date="2016-01-21T11:03:00Z">
        <w:r w:rsidR="004E5B0B" w:rsidRPr="00B03774" w:rsidDel="00350496">
          <w:rPr>
            <w:rFonts w:eastAsia="Times New Roman"/>
            <w:kern w:val="28"/>
            <w:sz w:val="24"/>
            <w:szCs w:val="24"/>
            <w:lang w:val="en-US" w:eastAsia="ru-RU"/>
          </w:rPr>
          <w:delText xml:space="preserve">at rest </w:delText>
        </w:r>
      </w:del>
      <w:r w:rsidR="004E5B0B" w:rsidRPr="00B03774">
        <w:rPr>
          <w:rFonts w:eastAsia="Times New Roman"/>
          <w:kern w:val="28"/>
          <w:sz w:val="24"/>
          <w:szCs w:val="24"/>
          <w:lang w:val="en-US" w:eastAsia="ru-RU"/>
        </w:rPr>
        <w:t>(</w:t>
      </w:r>
      <w:r w:rsidR="00071057">
        <w:rPr>
          <w:rFonts w:eastAsia="Times New Roman"/>
          <w:kern w:val="28"/>
          <w:sz w:val="24"/>
          <w:szCs w:val="24"/>
          <w:lang w:val="en-US" w:eastAsia="ru-RU"/>
        </w:rPr>
        <w:t xml:space="preserve">i.e. while </w:t>
      </w:r>
      <w:del w:id="4" w:author="Edison" w:date="2016-01-21T11:03:00Z">
        <w:r w:rsidR="00071057" w:rsidDel="00350496">
          <w:rPr>
            <w:rFonts w:eastAsia="Times New Roman"/>
            <w:kern w:val="28"/>
            <w:sz w:val="24"/>
            <w:szCs w:val="24"/>
            <w:lang w:val="en-US" w:eastAsia="ru-RU"/>
          </w:rPr>
          <w:delText xml:space="preserve">being </w:delText>
        </w:r>
      </w:del>
      <w:r w:rsidR="00071057">
        <w:rPr>
          <w:rFonts w:eastAsia="Times New Roman"/>
          <w:kern w:val="28"/>
          <w:sz w:val="24"/>
          <w:szCs w:val="24"/>
          <w:lang w:val="en-US" w:eastAsia="ru-RU"/>
        </w:rPr>
        <w:t>store</w:t>
      </w:r>
      <w:ins w:id="5" w:author="Edison" w:date="2016-01-21T11:03:00Z">
        <w:r w:rsidR="00350496">
          <w:rPr>
            <w:rFonts w:eastAsia="Times New Roman"/>
            <w:kern w:val="28"/>
            <w:sz w:val="24"/>
            <w:szCs w:val="24"/>
            <w:lang w:val="en-US" w:eastAsia="ru-RU"/>
          </w:rPr>
          <w:t>d</w:t>
        </w:r>
      </w:ins>
      <w:r w:rsidR="00071057">
        <w:rPr>
          <w:rFonts w:eastAsia="Times New Roman"/>
          <w:kern w:val="28"/>
          <w:sz w:val="24"/>
          <w:szCs w:val="24"/>
          <w:lang w:val="en-US" w:eastAsia="ru-RU"/>
        </w:rPr>
        <w:t xml:space="preserve"> on the server-side</w:t>
      </w:r>
      <w:r w:rsidR="004E5B0B" w:rsidRPr="00B03774">
        <w:rPr>
          <w:rFonts w:eastAsia="Times New Roman"/>
          <w:kern w:val="28"/>
          <w:sz w:val="24"/>
          <w:szCs w:val="24"/>
          <w:lang w:val="en-US" w:eastAsia="ru-RU"/>
        </w:rPr>
        <w:t xml:space="preserve">), in transit (communication with server), in use (while the client is connected to the network). </w:t>
      </w:r>
      <w:r w:rsidR="007F60AE">
        <w:rPr>
          <w:rFonts w:eastAsia="Times New Roman"/>
          <w:kern w:val="28"/>
          <w:sz w:val="24"/>
          <w:szCs w:val="24"/>
          <w:lang w:val="en-US" w:eastAsia="ru-RU"/>
        </w:rPr>
        <w:t>However,</w:t>
      </w:r>
      <w:r w:rsidR="007F60AE" w:rsidRPr="00B03774">
        <w:rPr>
          <w:rFonts w:eastAsia="Times New Roman"/>
          <w:kern w:val="28"/>
          <w:sz w:val="24"/>
          <w:szCs w:val="24"/>
          <w:lang w:val="en-US" w:eastAsia="ru-RU"/>
        </w:rPr>
        <w:t xml:space="preserve"> </w:t>
      </w:r>
      <w:r w:rsidR="004E5B0B" w:rsidRPr="00B03774">
        <w:rPr>
          <w:rFonts w:eastAsia="Times New Roman"/>
          <w:kern w:val="28"/>
          <w:sz w:val="24"/>
          <w:szCs w:val="24"/>
          <w:lang w:val="en-US" w:eastAsia="ru-RU"/>
        </w:rPr>
        <w:t xml:space="preserve">what happens when the </w:t>
      </w:r>
      <w:r w:rsidRPr="00B03774">
        <w:rPr>
          <w:rFonts w:eastAsia="Times New Roman"/>
          <w:kern w:val="28"/>
          <w:sz w:val="24"/>
          <w:szCs w:val="24"/>
          <w:lang w:val="en-US" w:eastAsia="ru-RU"/>
        </w:rPr>
        <w:t xml:space="preserve">mobile </w:t>
      </w:r>
      <w:r w:rsidR="004E5B0B" w:rsidRPr="00B03774">
        <w:rPr>
          <w:rFonts w:eastAsia="Times New Roman"/>
          <w:kern w:val="28"/>
          <w:sz w:val="24"/>
          <w:szCs w:val="24"/>
          <w:lang w:val="en-US" w:eastAsia="ru-RU"/>
        </w:rPr>
        <w:t xml:space="preserve">client goes offline? </w:t>
      </w:r>
      <w:r w:rsidRPr="00B03774">
        <w:rPr>
          <w:rFonts w:eastAsia="Times New Roman"/>
          <w:kern w:val="28"/>
          <w:sz w:val="24"/>
          <w:szCs w:val="24"/>
          <w:lang w:val="en-US" w:eastAsia="ru-RU"/>
        </w:rPr>
        <w:t>And even worse - w</w:t>
      </w:r>
      <w:r w:rsidR="004E5B0B" w:rsidRPr="00B03774">
        <w:rPr>
          <w:rFonts w:eastAsia="Times New Roman"/>
          <w:kern w:val="28"/>
          <w:sz w:val="24"/>
          <w:szCs w:val="24"/>
          <w:lang w:val="en-US" w:eastAsia="ru-RU"/>
        </w:rPr>
        <w:t>ith some sensitive data</w:t>
      </w:r>
      <w:r w:rsidRPr="00B03774">
        <w:rPr>
          <w:rFonts w:eastAsia="Times New Roman"/>
          <w:kern w:val="28"/>
          <w:sz w:val="24"/>
          <w:szCs w:val="24"/>
          <w:lang w:val="en-US" w:eastAsia="ru-RU"/>
        </w:rPr>
        <w:t xml:space="preserve"> on board</w:t>
      </w:r>
      <w:r w:rsidR="004E5B0B" w:rsidRPr="00B03774">
        <w:rPr>
          <w:rFonts w:eastAsia="Times New Roman"/>
          <w:kern w:val="28"/>
          <w:sz w:val="24"/>
          <w:szCs w:val="24"/>
          <w:lang w:val="en-US" w:eastAsia="ru-RU"/>
        </w:rPr>
        <w:t xml:space="preserve">? All powerful </w:t>
      </w:r>
      <w:r w:rsidRPr="00B03774">
        <w:rPr>
          <w:rFonts w:eastAsia="Times New Roman"/>
          <w:kern w:val="28"/>
          <w:sz w:val="24"/>
          <w:szCs w:val="24"/>
          <w:lang w:val="en-US" w:eastAsia="ru-RU"/>
        </w:rPr>
        <w:t>cloud-based tools</w:t>
      </w:r>
      <w:r w:rsidR="004E5B0B" w:rsidRPr="00B03774">
        <w:rPr>
          <w:rFonts w:eastAsia="Times New Roman"/>
          <w:kern w:val="28"/>
          <w:sz w:val="24"/>
          <w:szCs w:val="24"/>
          <w:lang w:val="en-US" w:eastAsia="ru-RU"/>
        </w:rPr>
        <w:t xml:space="preserve"> cannot help and the </w:t>
      </w:r>
      <w:r w:rsidRPr="00B03774">
        <w:rPr>
          <w:rFonts w:eastAsia="Times New Roman"/>
          <w:kern w:val="28"/>
          <w:sz w:val="24"/>
          <w:szCs w:val="24"/>
          <w:lang w:val="en-US" w:eastAsia="ru-RU"/>
        </w:rPr>
        <w:t xml:space="preserve">mobile </w:t>
      </w:r>
      <w:r w:rsidR="004E5B0B" w:rsidRPr="00B03774">
        <w:rPr>
          <w:rFonts w:eastAsia="Times New Roman"/>
          <w:kern w:val="28"/>
          <w:sz w:val="24"/>
          <w:szCs w:val="24"/>
          <w:lang w:val="en-US" w:eastAsia="ru-RU"/>
        </w:rPr>
        <w:t>app has to secure itself</w:t>
      </w:r>
      <w:r w:rsidRPr="00B03774">
        <w:rPr>
          <w:rFonts w:eastAsia="Times New Roman"/>
          <w:kern w:val="28"/>
          <w:sz w:val="24"/>
          <w:szCs w:val="24"/>
          <w:lang w:val="en-US" w:eastAsia="ru-RU"/>
        </w:rPr>
        <w:t xml:space="preserve"> with its own limited resources</w:t>
      </w:r>
      <w:r w:rsidR="004E5B0B" w:rsidRPr="00B03774">
        <w:rPr>
          <w:rFonts w:eastAsia="Times New Roman"/>
          <w:kern w:val="28"/>
          <w:sz w:val="24"/>
          <w:szCs w:val="24"/>
          <w:lang w:val="en-US" w:eastAsia="ru-RU"/>
        </w:rPr>
        <w:t>. Moreover</w:t>
      </w:r>
      <w:r w:rsidRPr="00B03774">
        <w:rPr>
          <w:rFonts w:eastAsia="Times New Roman"/>
          <w:kern w:val="28"/>
          <w:sz w:val="24"/>
          <w:szCs w:val="24"/>
          <w:lang w:val="en-US" w:eastAsia="ru-RU"/>
        </w:rPr>
        <w:t>,</w:t>
      </w:r>
      <w:r w:rsidR="004E5B0B" w:rsidRPr="00B03774">
        <w:rPr>
          <w:rFonts w:eastAsia="Times New Roman"/>
          <w:kern w:val="28"/>
          <w:sz w:val="24"/>
          <w:szCs w:val="24"/>
          <w:lang w:val="en-US" w:eastAsia="ru-RU"/>
        </w:rPr>
        <w:t xml:space="preserve"> the</w:t>
      </w:r>
      <w:r w:rsidRPr="00B03774">
        <w:rPr>
          <w:rFonts w:eastAsia="Times New Roman"/>
          <w:kern w:val="28"/>
          <w:sz w:val="24"/>
          <w:szCs w:val="24"/>
          <w:lang w:val="en-US" w:eastAsia="ru-RU"/>
        </w:rPr>
        <w:t xml:space="preserve"> critical point is the difference in</w:t>
      </w:r>
      <w:r w:rsidR="004E5B0B" w:rsidRPr="00B03774">
        <w:rPr>
          <w:rFonts w:eastAsia="Times New Roman"/>
          <w:kern w:val="28"/>
          <w:sz w:val="24"/>
          <w:szCs w:val="24"/>
          <w:lang w:val="en-US" w:eastAsia="ru-RU"/>
        </w:rPr>
        <w:t xml:space="preserve"> strategy of online and </w:t>
      </w:r>
      <w:r w:rsidRPr="00B03774">
        <w:rPr>
          <w:rFonts w:eastAsia="Times New Roman"/>
          <w:kern w:val="28"/>
          <w:sz w:val="24"/>
          <w:szCs w:val="24"/>
          <w:lang w:val="en-US" w:eastAsia="ru-RU"/>
        </w:rPr>
        <w:t>offline protection.</w:t>
      </w:r>
      <w:r w:rsidR="004A7BAE" w:rsidRPr="00B03774">
        <w:rPr>
          <w:rFonts w:eastAsia="Times New Roman"/>
          <w:kern w:val="28"/>
          <w:sz w:val="24"/>
          <w:szCs w:val="24"/>
          <w:lang w:val="en-US" w:eastAsia="ru-RU"/>
        </w:rPr>
        <w:t xml:space="preserve"> Due to </w:t>
      </w:r>
      <w:r w:rsidR="007F60AE">
        <w:rPr>
          <w:rFonts w:eastAsia="Times New Roman"/>
          <w:kern w:val="28"/>
          <w:sz w:val="24"/>
          <w:szCs w:val="24"/>
          <w:lang w:val="en-US" w:eastAsia="ru-RU"/>
        </w:rPr>
        <w:t>its</w:t>
      </w:r>
      <w:r w:rsidR="007F60AE" w:rsidRPr="00B03774">
        <w:rPr>
          <w:rFonts w:eastAsia="Times New Roman"/>
          <w:kern w:val="28"/>
          <w:sz w:val="24"/>
          <w:szCs w:val="24"/>
          <w:lang w:val="en-US" w:eastAsia="ru-RU"/>
        </w:rPr>
        <w:t xml:space="preserve"> </w:t>
      </w:r>
      <w:r w:rsidR="004A7BAE" w:rsidRPr="00B03774">
        <w:rPr>
          <w:rFonts w:eastAsia="Times New Roman"/>
          <w:kern w:val="28"/>
          <w:sz w:val="24"/>
          <w:szCs w:val="24"/>
          <w:lang w:val="en-US" w:eastAsia="ru-RU"/>
        </w:rPr>
        <w:t xml:space="preserve">resource constraint, </w:t>
      </w:r>
      <w:r w:rsidR="007F60AE">
        <w:rPr>
          <w:rFonts w:eastAsia="Times New Roman"/>
          <w:kern w:val="28"/>
          <w:sz w:val="24"/>
          <w:szCs w:val="24"/>
          <w:lang w:val="en-US" w:eastAsia="ru-RU"/>
        </w:rPr>
        <w:t>it is not possible to</w:t>
      </w:r>
      <w:r w:rsidR="004A7BAE" w:rsidRPr="00B03774">
        <w:rPr>
          <w:rFonts w:eastAsia="Times New Roman"/>
          <w:kern w:val="28"/>
          <w:sz w:val="24"/>
          <w:szCs w:val="24"/>
          <w:lang w:val="en-US" w:eastAsia="ru-RU"/>
        </w:rPr>
        <w:t xml:space="preserve"> perform the extensive computation and encryption on </w:t>
      </w:r>
      <w:r w:rsidR="007F60AE">
        <w:rPr>
          <w:rFonts w:eastAsia="Times New Roman"/>
          <w:kern w:val="28"/>
          <w:sz w:val="24"/>
          <w:szCs w:val="24"/>
          <w:lang w:val="en-US" w:eastAsia="ru-RU"/>
        </w:rPr>
        <w:t>the mobile</w:t>
      </w:r>
      <w:r w:rsidR="007F60AE" w:rsidRPr="00B03774">
        <w:rPr>
          <w:rFonts w:eastAsia="Times New Roman"/>
          <w:kern w:val="28"/>
          <w:sz w:val="24"/>
          <w:szCs w:val="24"/>
          <w:lang w:val="en-US" w:eastAsia="ru-RU"/>
        </w:rPr>
        <w:t xml:space="preserve"> </w:t>
      </w:r>
      <w:r w:rsidR="004A7BAE" w:rsidRPr="00B03774">
        <w:rPr>
          <w:rFonts w:eastAsia="Times New Roman"/>
          <w:kern w:val="28"/>
          <w:sz w:val="24"/>
          <w:szCs w:val="24"/>
          <w:lang w:val="en-US" w:eastAsia="ru-RU"/>
        </w:rPr>
        <w:t>device.</w:t>
      </w:r>
    </w:p>
    <w:p w:rsidR="004E5B0B" w:rsidRPr="00B03774" w:rsidRDefault="007F60AE"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Observing the above described landscape, </w:t>
      </w:r>
      <w:r w:rsidR="00297072" w:rsidRPr="00B03774">
        <w:rPr>
          <w:rFonts w:eastAsia="Times New Roman"/>
          <w:kern w:val="28"/>
          <w:sz w:val="24"/>
          <w:szCs w:val="24"/>
          <w:lang w:val="en-US" w:eastAsia="ru-RU"/>
        </w:rPr>
        <w:t>this paper consider</w:t>
      </w:r>
      <w:r>
        <w:rPr>
          <w:rFonts w:eastAsia="Times New Roman"/>
          <w:kern w:val="28"/>
          <w:sz w:val="24"/>
          <w:szCs w:val="24"/>
          <w:lang w:val="en-US" w:eastAsia="ru-RU"/>
        </w:rPr>
        <w:t>s</w:t>
      </w:r>
      <w:r w:rsidR="00297072" w:rsidRPr="00B03774">
        <w:rPr>
          <w:rFonts w:eastAsia="Times New Roman"/>
          <w:kern w:val="28"/>
          <w:sz w:val="24"/>
          <w:szCs w:val="24"/>
          <w:lang w:val="en-US" w:eastAsia="ru-RU"/>
        </w:rPr>
        <w:t xml:space="preserve"> the concept of the offline mobile client security. </w:t>
      </w:r>
      <w:r>
        <w:rPr>
          <w:rFonts w:eastAsia="Times New Roman"/>
          <w:kern w:val="28"/>
          <w:sz w:val="24"/>
          <w:szCs w:val="24"/>
          <w:lang w:val="en-US" w:eastAsia="ru-RU"/>
        </w:rPr>
        <w:t>The proposal describes</w:t>
      </w:r>
      <w:r w:rsidR="00297072" w:rsidRPr="00B03774">
        <w:rPr>
          <w:rFonts w:eastAsia="Times New Roman"/>
          <w:kern w:val="28"/>
          <w:sz w:val="24"/>
          <w:szCs w:val="24"/>
          <w:lang w:val="en-US" w:eastAsia="ru-RU"/>
        </w:rPr>
        <w:t xml:space="preserve"> a novel approach based on powerful cryptographic </w:t>
      </w:r>
      <w:r w:rsidR="004A7BAE" w:rsidRPr="00B03774">
        <w:rPr>
          <w:rFonts w:eastAsia="Times New Roman"/>
          <w:kern w:val="28"/>
          <w:sz w:val="24"/>
          <w:szCs w:val="24"/>
          <w:lang w:val="en-US" w:eastAsia="ru-RU"/>
        </w:rPr>
        <w:t xml:space="preserve">preventive </w:t>
      </w:r>
      <w:r w:rsidR="00297072" w:rsidRPr="00B03774">
        <w:rPr>
          <w:rFonts w:eastAsia="Times New Roman"/>
          <w:kern w:val="28"/>
          <w:sz w:val="24"/>
          <w:szCs w:val="24"/>
          <w:lang w:val="en-US" w:eastAsia="ru-RU"/>
        </w:rPr>
        <w:t>methods</w:t>
      </w:r>
      <w:r w:rsidR="00D853E4">
        <w:rPr>
          <w:rFonts w:eastAsia="Times New Roman"/>
          <w:kern w:val="28"/>
          <w:sz w:val="24"/>
          <w:szCs w:val="24"/>
          <w:lang w:val="en-US" w:eastAsia="ru-RU"/>
        </w:rPr>
        <w:t>,</w:t>
      </w:r>
      <w:r w:rsidR="00297072" w:rsidRPr="00B03774">
        <w:rPr>
          <w:rFonts w:eastAsia="Times New Roman"/>
          <w:kern w:val="28"/>
          <w:sz w:val="24"/>
          <w:szCs w:val="24"/>
          <w:lang w:val="en-US" w:eastAsia="ru-RU"/>
        </w:rPr>
        <w:t xml:space="preserve"> such as secret sharing [10] and ABE encryption [11]. Also, </w:t>
      </w:r>
      <w:r w:rsidR="00D853E4">
        <w:rPr>
          <w:rFonts w:eastAsia="Times New Roman"/>
          <w:kern w:val="28"/>
          <w:sz w:val="24"/>
          <w:szCs w:val="24"/>
          <w:lang w:val="en-US" w:eastAsia="ru-RU"/>
        </w:rPr>
        <w:t>the</w:t>
      </w:r>
      <w:r w:rsidR="00D853E4" w:rsidRPr="00B03774">
        <w:rPr>
          <w:rFonts w:eastAsia="Times New Roman"/>
          <w:kern w:val="28"/>
          <w:sz w:val="24"/>
          <w:szCs w:val="24"/>
          <w:lang w:val="en-US" w:eastAsia="ru-RU"/>
        </w:rPr>
        <w:t xml:space="preserve"> </w:t>
      </w:r>
      <w:r w:rsidR="00297072" w:rsidRPr="00B03774">
        <w:rPr>
          <w:rFonts w:eastAsia="Times New Roman"/>
          <w:kern w:val="28"/>
          <w:sz w:val="24"/>
          <w:szCs w:val="24"/>
          <w:lang w:val="en-US" w:eastAsia="ru-RU"/>
        </w:rPr>
        <w:t>propos</w:t>
      </w:r>
      <w:r w:rsidR="00D853E4">
        <w:rPr>
          <w:rFonts w:eastAsia="Times New Roman"/>
          <w:kern w:val="28"/>
          <w:sz w:val="24"/>
          <w:szCs w:val="24"/>
          <w:lang w:val="en-US" w:eastAsia="ru-RU"/>
        </w:rPr>
        <w:t>al includes</w:t>
      </w:r>
      <w:r w:rsidR="00297072"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the</w:t>
      </w:r>
      <w:r w:rsidR="00D853E4" w:rsidRPr="00B03774">
        <w:rPr>
          <w:rFonts w:eastAsia="Times New Roman"/>
          <w:kern w:val="28"/>
          <w:sz w:val="24"/>
          <w:szCs w:val="24"/>
          <w:lang w:val="en-US" w:eastAsia="ru-RU"/>
        </w:rPr>
        <w:t xml:space="preserve"> </w:t>
      </w:r>
      <w:r w:rsidR="004A7BAE" w:rsidRPr="00B03774">
        <w:rPr>
          <w:rFonts w:eastAsia="Times New Roman"/>
          <w:kern w:val="28"/>
          <w:sz w:val="24"/>
          <w:szCs w:val="24"/>
          <w:lang w:val="en-US" w:eastAsia="ru-RU"/>
        </w:rPr>
        <w:t>us</w:t>
      </w:r>
      <w:r w:rsidR="00D853E4">
        <w:rPr>
          <w:rFonts w:eastAsia="Times New Roman"/>
          <w:kern w:val="28"/>
          <w:sz w:val="24"/>
          <w:szCs w:val="24"/>
          <w:lang w:val="en-US" w:eastAsia="ru-RU"/>
        </w:rPr>
        <w:t>ag</w:t>
      </w:r>
      <w:r w:rsidR="004A7BAE" w:rsidRPr="00B03774">
        <w:rPr>
          <w:rFonts w:eastAsia="Times New Roman"/>
          <w:kern w:val="28"/>
          <w:sz w:val="24"/>
          <w:szCs w:val="24"/>
          <w:lang w:val="en-US" w:eastAsia="ru-RU"/>
        </w:rPr>
        <w:t xml:space="preserve">e </w:t>
      </w:r>
      <w:r w:rsidR="00D853E4">
        <w:rPr>
          <w:rFonts w:eastAsia="Times New Roman"/>
          <w:kern w:val="28"/>
          <w:sz w:val="24"/>
          <w:szCs w:val="24"/>
          <w:lang w:val="en-US" w:eastAsia="ru-RU"/>
        </w:rPr>
        <w:t xml:space="preserve">of </w:t>
      </w:r>
      <w:r w:rsidR="00297072" w:rsidRPr="00B03774">
        <w:rPr>
          <w:rFonts w:eastAsia="Times New Roman"/>
          <w:kern w:val="28"/>
          <w:sz w:val="24"/>
          <w:szCs w:val="24"/>
          <w:lang w:val="en-US" w:eastAsia="ru-RU"/>
        </w:rPr>
        <w:t xml:space="preserve">the </w:t>
      </w:r>
      <w:r w:rsidR="00D853E4" w:rsidRPr="00B03774">
        <w:rPr>
          <w:rFonts w:eastAsia="Times New Roman"/>
          <w:kern w:val="28"/>
          <w:sz w:val="24"/>
          <w:szCs w:val="24"/>
          <w:lang w:val="en-US" w:eastAsia="ru-RU"/>
        </w:rPr>
        <w:t xml:space="preserve">user behavior </w:t>
      </w:r>
      <w:r w:rsidR="00297072" w:rsidRPr="00B03774">
        <w:rPr>
          <w:rFonts w:eastAsia="Times New Roman"/>
          <w:kern w:val="28"/>
          <w:sz w:val="24"/>
          <w:szCs w:val="24"/>
          <w:lang w:val="en-US" w:eastAsia="ru-RU"/>
        </w:rPr>
        <w:t>analysis</w:t>
      </w:r>
      <w:ins w:id="6" w:author="thiago Pereira" w:date="2016-01-23T15:13:00Z">
        <w:r w:rsidR="003B7F3D">
          <w:rPr>
            <w:rFonts w:eastAsia="Times New Roman"/>
            <w:kern w:val="28"/>
            <w:sz w:val="24"/>
            <w:szCs w:val="24"/>
            <w:lang w:val="en-US" w:eastAsia="ru-RU"/>
          </w:rPr>
          <w:t xml:space="preserve"> </w:t>
        </w:r>
      </w:ins>
      <w:ins w:id="7" w:author="thiago Pereira" w:date="2016-01-23T15:14:00Z">
        <w:r w:rsidR="003B7F3D">
          <w:rPr>
            <w:rFonts w:eastAsia="Times New Roman"/>
            <w:kern w:val="28"/>
            <w:sz w:val="24"/>
            <w:szCs w:val="24"/>
            <w:lang w:val="en-US" w:eastAsia="ru-RU"/>
          </w:rPr>
          <w:t>based on</w:t>
        </w:r>
      </w:ins>
      <w:ins w:id="8" w:author="thiago Pereira" w:date="2016-01-23T15:13:00Z">
        <w:r w:rsidR="003B7F3D">
          <w:rPr>
            <w:rFonts w:eastAsia="Times New Roman"/>
            <w:kern w:val="28"/>
            <w:sz w:val="24"/>
            <w:szCs w:val="24"/>
            <w:lang w:val="en-US" w:eastAsia="ru-RU"/>
          </w:rPr>
          <w:t xml:space="preserve"> Model Order </w:t>
        </w:r>
        <w:proofErr w:type="spellStart"/>
        <w:r w:rsidR="003B7F3D">
          <w:rPr>
            <w:rFonts w:eastAsia="Times New Roman"/>
            <w:kern w:val="28"/>
            <w:sz w:val="24"/>
            <w:szCs w:val="24"/>
            <w:lang w:val="en-US" w:eastAsia="ru-RU"/>
          </w:rPr>
          <w:t>Selectio</w:t>
        </w:r>
        <w:proofErr w:type="spellEnd"/>
        <w:r w:rsidR="003B7F3D">
          <w:rPr>
            <w:rFonts w:eastAsia="Times New Roman"/>
            <w:kern w:val="28"/>
            <w:sz w:val="24"/>
            <w:szCs w:val="24"/>
            <w:lang w:val="en-US" w:eastAsia="ru-RU"/>
          </w:rPr>
          <w:t xml:space="preserve"> (MOS)</w:t>
        </w:r>
      </w:ins>
      <w:ins w:id="9" w:author="thiago Pereira" w:date="2016-01-23T15:14:00Z">
        <w:r w:rsidR="003B7F3D">
          <w:rPr>
            <w:rFonts w:eastAsia="Times New Roman"/>
            <w:kern w:val="28"/>
            <w:sz w:val="24"/>
            <w:szCs w:val="24"/>
            <w:lang w:val="en-US" w:eastAsia="ru-RU"/>
          </w:rPr>
          <w:t>,</w:t>
        </w:r>
      </w:ins>
      <w:r w:rsidR="00297072" w:rsidRPr="00B03774">
        <w:rPr>
          <w:rFonts w:eastAsia="Times New Roman"/>
          <w:kern w:val="28"/>
          <w:sz w:val="24"/>
          <w:szCs w:val="24"/>
          <w:lang w:val="en-US" w:eastAsia="ru-RU"/>
        </w:rPr>
        <w:t xml:space="preserve"> </w:t>
      </w:r>
      <w:r w:rsidR="004A7BAE" w:rsidRPr="00B03774">
        <w:rPr>
          <w:rFonts w:eastAsia="Times New Roman"/>
          <w:kern w:val="28"/>
          <w:sz w:val="24"/>
          <w:szCs w:val="24"/>
          <w:lang w:val="en-US" w:eastAsia="ru-RU"/>
        </w:rPr>
        <w:t>in order to</w:t>
      </w:r>
      <w:ins w:id="10" w:author="thiago Pereira" w:date="2016-01-23T15:14:00Z">
        <w:r w:rsidR="003B7F3D">
          <w:rPr>
            <w:rFonts w:eastAsia="Times New Roman"/>
            <w:kern w:val="28"/>
            <w:sz w:val="24"/>
            <w:szCs w:val="24"/>
            <w:lang w:val="en-US" w:eastAsia="ru-RU"/>
          </w:rPr>
          <w:t xml:space="preserve"> highlight </w:t>
        </w:r>
      </w:ins>
      <w:ins w:id="11" w:author="thiago Pereira" w:date="2016-01-23T15:15:00Z">
        <w:r w:rsidR="003B7F3D">
          <w:rPr>
            <w:rFonts w:eastAsia="Times New Roman"/>
            <w:kern w:val="28"/>
            <w:sz w:val="24"/>
            <w:szCs w:val="24"/>
            <w:lang w:val="en-US" w:eastAsia="ru-RU"/>
          </w:rPr>
          <w:t xml:space="preserve">possible </w:t>
        </w:r>
      </w:ins>
      <w:ins w:id="12" w:author="thiago Pereira" w:date="2016-01-23T15:14:00Z">
        <w:r w:rsidR="003B7F3D">
          <w:rPr>
            <w:rFonts w:eastAsia="Times New Roman"/>
            <w:kern w:val="28"/>
            <w:sz w:val="24"/>
            <w:szCs w:val="24"/>
            <w:lang w:val="en-US" w:eastAsia="ru-RU"/>
          </w:rPr>
          <w:t>threats,</w:t>
        </w:r>
      </w:ins>
      <w:r w:rsidR="004A7BAE" w:rsidRPr="00B03774">
        <w:rPr>
          <w:rFonts w:eastAsia="Times New Roman"/>
          <w:kern w:val="28"/>
          <w:sz w:val="24"/>
          <w:szCs w:val="24"/>
          <w:lang w:val="en-US" w:eastAsia="ru-RU"/>
        </w:rPr>
        <w:t xml:space="preserve"> reduce the risks and </w:t>
      </w:r>
      <w:r w:rsidR="00D853E4">
        <w:rPr>
          <w:rFonts w:eastAsia="Times New Roman"/>
          <w:kern w:val="28"/>
          <w:sz w:val="24"/>
          <w:szCs w:val="24"/>
          <w:lang w:val="en-US" w:eastAsia="ru-RU"/>
        </w:rPr>
        <w:t xml:space="preserve">the </w:t>
      </w:r>
      <w:r w:rsidR="004A7BAE" w:rsidRPr="00B03774">
        <w:rPr>
          <w:rFonts w:eastAsia="Times New Roman"/>
          <w:kern w:val="28"/>
          <w:sz w:val="24"/>
          <w:szCs w:val="24"/>
          <w:lang w:val="en-US" w:eastAsia="ru-RU"/>
        </w:rPr>
        <w:t xml:space="preserve">harm of the most common threats: the expired </w:t>
      </w:r>
      <w:r w:rsidR="004E5B0B" w:rsidRPr="00B03774">
        <w:rPr>
          <w:rFonts w:eastAsia="Times New Roman"/>
          <w:kern w:val="28"/>
          <w:sz w:val="24"/>
          <w:szCs w:val="24"/>
          <w:lang w:val="en-US" w:eastAsia="ru-RU"/>
        </w:rPr>
        <w:t>user misusing password</w:t>
      </w:r>
      <w:r w:rsidR="00D853E4">
        <w:rPr>
          <w:rFonts w:eastAsia="Times New Roman"/>
          <w:kern w:val="28"/>
          <w:sz w:val="24"/>
          <w:szCs w:val="24"/>
          <w:lang w:val="en-US" w:eastAsia="ru-RU"/>
        </w:rPr>
        <w:t>, and</w:t>
      </w:r>
      <w:r w:rsidR="004E5B0B" w:rsidRPr="00B03774">
        <w:rPr>
          <w:rFonts w:eastAsia="Times New Roman"/>
          <w:kern w:val="28"/>
          <w:sz w:val="24"/>
          <w:szCs w:val="24"/>
          <w:lang w:val="en-US" w:eastAsia="ru-RU"/>
        </w:rPr>
        <w:t xml:space="preserve"> the intruder</w:t>
      </w:r>
      <w:r w:rsidR="004A7BAE" w:rsidRPr="00B03774">
        <w:rPr>
          <w:rFonts w:eastAsia="Times New Roman"/>
          <w:kern w:val="28"/>
          <w:sz w:val="24"/>
          <w:szCs w:val="24"/>
          <w:lang w:val="en-US" w:eastAsia="ru-RU"/>
        </w:rPr>
        <w:t xml:space="preserve"> attack</w:t>
      </w:r>
      <w:r w:rsidR="004E5B0B"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With this goal,</w:t>
      </w:r>
      <w:r w:rsidR="004A7BAE" w:rsidRPr="00B03774">
        <w:rPr>
          <w:rFonts w:eastAsia="Times New Roman"/>
          <w:kern w:val="28"/>
          <w:sz w:val="24"/>
          <w:szCs w:val="24"/>
          <w:lang w:val="en-US" w:eastAsia="ru-RU"/>
        </w:rPr>
        <w:t xml:space="preserve"> the key expiration period </w:t>
      </w:r>
      <w:r w:rsidR="00D853E4">
        <w:rPr>
          <w:rFonts w:eastAsia="Times New Roman"/>
          <w:kern w:val="28"/>
          <w:sz w:val="24"/>
          <w:szCs w:val="24"/>
          <w:lang w:val="en-US" w:eastAsia="ru-RU"/>
        </w:rPr>
        <w:t xml:space="preserve">is used </w:t>
      </w:r>
      <w:r w:rsidR="004A7BAE" w:rsidRPr="00B03774">
        <w:rPr>
          <w:rFonts w:eastAsia="Times New Roman"/>
          <w:kern w:val="28"/>
          <w:sz w:val="24"/>
          <w:szCs w:val="24"/>
          <w:lang w:val="en-US" w:eastAsia="ru-RU"/>
        </w:rPr>
        <w:t xml:space="preserve">and </w:t>
      </w:r>
      <w:r w:rsidR="00D853E4" w:rsidRPr="00B03774">
        <w:rPr>
          <w:rFonts w:eastAsia="Times New Roman"/>
          <w:kern w:val="28"/>
          <w:sz w:val="24"/>
          <w:szCs w:val="24"/>
          <w:lang w:val="en-US" w:eastAsia="ru-RU"/>
        </w:rPr>
        <w:t xml:space="preserve">safely </w:t>
      </w:r>
      <w:r w:rsidR="004A7BAE" w:rsidRPr="00B03774">
        <w:rPr>
          <w:rFonts w:eastAsia="Times New Roman"/>
          <w:kern w:val="28"/>
          <w:sz w:val="24"/>
          <w:szCs w:val="24"/>
          <w:lang w:val="en-US" w:eastAsia="ru-RU"/>
        </w:rPr>
        <w:t>incorporate</w:t>
      </w:r>
      <w:r w:rsidR="00D853E4">
        <w:rPr>
          <w:rFonts w:eastAsia="Times New Roman"/>
          <w:kern w:val="28"/>
          <w:sz w:val="24"/>
          <w:szCs w:val="24"/>
          <w:lang w:val="en-US" w:eastAsia="ru-RU"/>
        </w:rPr>
        <w:t>d</w:t>
      </w:r>
      <w:r w:rsidR="004A7BAE" w:rsidRPr="00B03774">
        <w:rPr>
          <w:rFonts w:eastAsia="Times New Roman"/>
          <w:kern w:val="28"/>
          <w:sz w:val="24"/>
          <w:szCs w:val="24"/>
          <w:lang w:val="en-US" w:eastAsia="ru-RU"/>
        </w:rPr>
        <w:t xml:space="preserve"> into </w:t>
      </w:r>
      <w:r w:rsidR="00D853E4">
        <w:rPr>
          <w:rFonts w:eastAsia="Times New Roman"/>
          <w:kern w:val="28"/>
          <w:sz w:val="24"/>
          <w:szCs w:val="24"/>
          <w:lang w:val="en-US" w:eastAsia="ru-RU"/>
        </w:rPr>
        <w:t xml:space="preserve">the proposed </w:t>
      </w:r>
      <w:r w:rsidR="004A7BAE" w:rsidRPr="00B03774">
        <w:rPr>
          <w:rFonts w:eastAsia="Times New Roman"/>
          <w:kern w:val="28"/>
          <w:sz w:val="24"/>
          <w:szCs w:val="24"/>
          <w:lang w:val="en-US" w:eastAsia="ru-RU"/>
        </w:rPr>
        <w:t>system</w:t>
      </w:r>
      <w:r w:rsidR="00D853E4">
        <w:rPr>
          <w:rFonts w:eastAsia="Times New Roman"/>
          <w:kern w:val="28"/>
          <w:sz w:val="24"/>
          <w:szCs w:val="24"/>
          <w:lang w:val="en-US" w:eastAsia="ru-RU"/>
        </w:rPr>
        <w:t xml:space="preserve"> solution</w:t>
      </w:r>
      <w:r w:rsidR="004E5B0B" w:rsidRPr="00B03774">
        <w:rPr>
          <w:rFonts w:eastAsia="Times New Roman"/>
          <w:kern w:val="28"/>
          <w:sz w:val="24"/>
          <w:szCs w:val="24"/>
          <w:lang w:val="en-US" w:eastAsia="ru-RU"/>
        </w:rPr>
        <w:t>.</w:t>
      </w:r>
      <w:ins w:id="13" w:author="thiago Pereira" w:date="2016-01-23T15:40:00Z">
        <w:r w:rsidR="008700BD">
          <w:rPr>
            <w:rFonts w:eastAsia="Times New Roman"/>
            <w:kern w:val="28"/>
            <w:sz w:val="24"/>
            <w:szCs w:val="24"/>
            <w:lang w:val="en-US" w:eastAsia="ru-RU"/>
          </w:rPr>
          <w:t xml:space="preserve"> Additionally, the behavioral analysis can indicate well known malicious behaviors</w:t>
        </w:r>
      </w:ins>
      <w:ins w:id="14" w:author="thiago Pereira" w:date="2016-01-23T15:41:00Z">
        <w:r w:rsidR="008700BD">
          <w:rPr>
            <w:rFonts w:eastAsia="Times New Roman"/>
            <w:kern w:val="28"/>
            <w:sz w:val="24"/>
            <w:szCs w:val="24"/>
            <w:lang w:val="en-US" w:eastAsia="ru-RU"/>
          </w:rPr>
          <w:t>, their variations</w:t>
        </w:r>
      </w:ins>
      <w:ins w:id="15" w:author="thiago Pereira" w:date="2016-01-23T15:40:00Z">
        <w:r w:rsidR="008700BD">
          <w:rPr>
            <w:rFonts w:eastAsia="Times New Roman"/>
            <w:kern w:val="28"/>
            <w:sz w:val="24"/>
            <w:szCs w:val="24"/>
            <w:lang w:val="en-US" w:eastAsia="ru-RU"/>
          </w:rPr>
          <w:t xml:space="preserve"> as well as novel </w:t>
        </w:r>
      </w:ins>
      <w:ins w:id="16" w:author="thiago Pereira" w:date="2016-01-23T15:41:00Z">
        <w:r w:rsidR="008700BD">
          <w:rPr>
            <w:rFonts w:eastAsia="Times New Roman"/>
            <w:kern w:val="28"/>
            <w:sz w:val="24"/>
            <w:szCs w:val="24"/>
            <w:lang w:val="en-US" w:eastAsia="ru-RU"/>
          </w:rPr>
          <w:t>approaches</w:t>
        </w:r>
      </w:ins>
      <w:ins w:id="17" w:author="thiago Pereira" w:date="2016-01-23T15:42:00Z">
        <w:r w:rsidR="009662C4">
          <w:rPr>
            <w:rFonts w:eastAsia="Times New Roman"/>
            <w:kern w:val="28"/>
            <w:sz w:val="24"/>
            <w:szCs w:val="24"/>
            <w:lang w:val="en-US" w:eastAsia="ru-RU"/>
          </w:rPr>
          <w:t xml:space="preserve"> that present low or high variance </w:t>
        </w:r>
      </w:ins>
      <w:ins w:id="18" w:author="thiago Pereira" w:date="2016-01-23T15:43:00Z">
        <w:r w:rsidR="009662C4">
          <w:rPr>
            <w:rFonts w:eastAsia="Times New Roman"/>
            <w:kern w:val="28"/>
            <w:sz w:val="24"/>
            <w:szCs w:val="24"/>
            <w:lang w:val="en-US" w:eastAsia="ru-RU"/>
          </w:rPr>
          <w:t xml:space="preserve">in comparison to legitimate user </w:t>
        </w:r>
      </w:ins>
      <w:ins w:id="19" w:author="thiago Pereira" w:date="2016-01-23T15:44:00Z">
        <w:r w:rsidR="009662C4">
          <w:rPr>
            <w:rFonts w:eastAsia="Times New Roman"/>
            <w:kern w:val="28"/>
            <w:sz w:val="24"/>
            <w:szCs w:val="24"/>
            <w:lang w:val="en-US" w:eastAsia="ru-RU"/>
          </w:rPr>
          <w:t>behaviors</w:t>
        </w:r>
      </w:ins>
      <w:ins w:id="20" w:author="thiago Pereira" w:date="2016-01-23T15:41:00Z">
        <w:r w:rsidR="008700BD">
          <w:rPr>
            <w:rFonts w:eastAsia="Times New Roman"/>
            <w:kern w:val="28"/>
            <w:sz w:val="24"/>
            <w:szCs w:val="24"/>
            <w:lang w:val="en-US" w:eastAsia="ru-RU"/>
          </w:rPr>
          <w:t xml:space="preserve">, </w:t>
        </w:r>
      </w:ins>
      <w:r w:rsidR="004A7BAE"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The</w:t>
      </w:r>
      <w:r w:rsidR="004A7BAE" w:rsidRPr="00B03774">
        <w:rPr>
          <w:rFonts w:eastAsia="Times New Roman"/>
          <w:kern w:val="28"/>
          <w:sz w:val="24"/>
          <w:szCs w:val="24"/>
          <w:lang w:val="en-US" w:eastAsia="ru-RU"/>
        </w:rPr>
        <w:t xml:space="preserve"> main target is </w:t>
      </w:r>
      <w:r w:rsidR="00D853E4">
        <w:rPr>
          <w:rFonts w:eastAsia="Times New Roman"/>
          <w:kern w:val="28"/>
          <w:sz w:val="24"/>
          <w:szCs w:val="24"/>
          <w:lang w:val="en-US" w:eastAsia="ru-RU"/>
        </w:rPr>
        <w:t xml:space="preserve">to </w:t>
      </w:r>
      <w:r w:rsidR="004A7BAE" w:rsidRPr="00B03774">
        <w:rPr>
          <w:rFonts w:eastAsia="Times New Roman"/>
          <w:kern w:val="28"/>
          <w:sz w:val="24"/>
          <w:szCs w:val="24"/>
          <w:lang w:val="en-US" w:eastAsia="ru-RU"/>
        </w:rPr>
        <w:t>provid</w:t>
      </w:r>
      <w:r w:rsidR="00D853E4">
        <w:rPr>
          <w:rFonts w:eastAsia="Times New Roman"/>
          <w:kern w:val="28"/>
          <w:sz w:val="24"/>
          <w:szCs w:val="24"/>
          <w:lang w:val="en-US" w:eastAsia="ru-RU"/>
        </w:rPr>
        <w:t>e</w:t>
      </w:r>
      <w:r w:rsidR="004A7BAE" w:rsidRPr="00B03774">
        <w:rPr>
          <w:rFonts w:eastAsia="Times New Roman"/>
          <w:kern w:val="28"/>
          <w:sz w:val="24"/>
          <w:szCs w:val="24"/>
          <w:lang w:val="en-US" w:eastAsia="ru-RU"/>
        </w:rPr>
        <w:t xml:space="preserve"> a</w:t>
      </w:r>
      <w:r w:rsidR="004E5B0B" w:rsidRPr="00B03774">
        <w:rPr>
          <w:rFonts w:eastAsia="Times New Roman"/>
          <w:kern w:val="28"/>
          <w:sz w:val="24"/>
          <w:szCs w:val="24"/>
          <w:lang w:val="en-US" w:eastAsia="ru-RU"/>
        </w:rPr>
        <w:t xml:space="preserve"> maximum def</w:t>
      </w:r>
      <w:r w:rsidR="004A7BAE" w:rsidRPr="00B03774">
        <w:rPr>
          <w:rFonts w:eastAsia="Times New Roman"/>
          <w:kern w:val="28"/>
          <w:sz w:val="24"/>
          <w:szCs w:val="24"/>
          <w:lang w:val="en-US" w:eastAsia="ru-RU"/>
        </w:rPr>
        <w:t>e</w:t>
      </w:r>
      <w:r w:rsidR="004E5B0B" w:rsidRPr="00B03774">
        <w:rPr>
          <w:rFonts w:eastAsia="Times New Roman"/>
          <w:kern w:val="28"/>
          <w:sz w:val="24"/>
          <w:szCs w:val="24"/>
          <w:lang w:val="en-US" w:eastAsia="ru-RU"/>
        </w:rPr>
        <w:t>n</w:t>
      </w:r>
      <w:r w:rsidR="00D853E4">
        <w:rPr>
          <w:rFonts w:eastAsia="Times New Roman"/>
          <w:kern w:val="28"/>
          <w:sz w:val="24"/>
          <w:szCs w:val="24"/>
          <w:lang w:val="en-US" w:eastAsia="ru-RU"/>
        </w:rPr>
        <w:t>s</w:t>
      </w:r>
      <w:r w:rsidR="004E5B0B" w:rsidRPr="00B03774">
        <w:rPr>
          <w:rFonts w:eastAsia="Times New Roman"/>
          <w:kern w:val="28"/>
          <w:sz w:val="24"/>
          <w:szCs w:val="24"/>
          <w:lang w:val="en-US" w:eastAsia="ru-RU"/>
        </w:rPr>
        <w:t>e at the minimal resource cost.</w:t>
      </w:r>
    </w:p>
    <w:p w:rsidR="00FC69AB" w:rsidRDefault="00B03774"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The paper is structured as follows. </w:t>
      </w:r>
      <w:r w:rsidR="00D853E4">
        <w:rPr>
          <w:rFonts w:eastAsia="Times New Roman"/>
          <w:kern w:val="28"/>
          <w:sz w:val="24"/>
          <w:szCs w:val="24"/>
          <w:lang w:val="en-US" w:eastAsia="ru-RU"/>
        </w:rPr>
        <w:t>S</w:t>
      </w:r>
      <w:r w:rsidRPr="00B03774">
        <w:rPr>
          <w:rFonts w:eastAsia="Times New Roman"/>
          <w:kern w:val="28"/>
          <w:sz w:val="24"/>
          <w:szCs w:val="24"/>
          <w:lang w:val="en-US" w:eastAsia="ru-RU"/>
        </w:rPr>
        <w:t>ection 2,analyze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the most common security problems in the mobile cloud environment and the </w:t>
      </w:r>
      <w:r w:rsidR="00D853E4" w:rsidRPr="00B03774">
        <w:rPr>
          <w:rFonts w:eastAsia="Times New Roman"/>
          <w:kern w:val="28"/>
          <w:sz w:val="24"/>
          <w:szCs w:val="24"/>
          <w:lang w:val="en-US" w:eastAsia="ru-RU"/>
        </w:rPr>
        <w:t xml:space="preserve">proposed </w:t>
      </w:r>
      <w:r w:rsidRPr="00B03774">
        <w:rPr>
          <w:rFonts w:eastAsia="Times New Roman"/>
          <w:kern w:val="28"/>
          <w:sz w:val="24"/>
          <w:szCs w:val="24"/>
          <w:lang w:val="en-US" w:eastAsia="ru-RU"/>
        </w:rPr>
        <w:t>solutions</w:t>
      </w:r>
      <w:r w:rsidR="00D853E4">
        <w:rPr>
          <w:rFonts w:eastAsia="Times New Roman"/>
          <w:kern w:val="28"/>
          <w:sz w:val="24"/>
          <w:szCs w:val="24"/>
          <w:lang w:val="en-US" w:eastAsia="ru-RU"/>
        </w:rPr>
        <w:t xml:space="preserve"> for them</w:t>
      </w:r>
      <w:r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The text</w:t>
      </w:r>
      <w:r w:rsidR="00D853E4"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mainly concentrate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on the offline protection in the BYOD world. </w:t>
      </w:r>
      <w:r w:rsidR="00D853E4">
        <w:rPr>
          <w:rFonts w:eastAsia="Times New Roman"/>
          <w:kern w:val="28"/>
          <w:sz w:val="24"/>
          <w:szCs w:val="24"/>
          <w:lang w:val="en-US" w:eastAsia="ru-RU"/>
        </w:rPr>
        <w:t>S</w:t>
      </w:r>
      <w:r w:rsidRPr="00B03774">
        <w:rPr>
          <w:rFonts w:eastAsia="Times New Roman"/>
          <w:kern w:val="28"/>
          <w:sz w:val="24"/>
          <w:szCs w:val="24"/>
          <w:lang w:val="en-US" w:eastAsia="ru-RU"/>
        </w:rPr>
        <w:t>ection 3 give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the basic definitions and explanations of the </w:t>
      </w:r>
      <w:r w:rsidR="00D853E4" w:rsidRPr="00B03774">
        <w:rPr>
          <w:rFonts w:eastAsia="Times New Roman"/>
          <w:kern w:val="28"/>
          <w:sz w:val="24"/>
          <w:szCs w:val="24"/>
          <w:lang w:val="en-US" w:eastAsia="ru-RU"/>
        </w:rPr>
        <w:t xml:space="preserve">used </w:t>
      </w:r>
      <w:r w:rsidRPr="00B03774">
        <w:rPr>
          <w:rFonts w:eastAsia="Times New Roman"/>
          <w:kern w:val="28"/>
          <w:sz w:val="24"/>
          <w:szCs w:val="24"/>
          <w:lang w:val="en-US" w:eastAsia="ru-RU"/>
        </w:rPr>
        <w:t>methods: SSS, ABE</w:t>
      </w:r>
      <w:r w:rsidR="00D853E4">
        <w:rPr>
          <w:rFonts w:eastAsia="Times New Roman"/>
          <w:kern w:val="28"/>
          <w:sz w:val="24"/>
          <w:szCs w:val="24"/>
          <w:lang w:val="en-US" w:eastAsia="ru-RU"/>
        </w:rPr>
        <w:t xml:space="preserve"> and</w:t>
      </w:r>
      <w:r w:rsidRPr="00B03774">
        <w:rPr>
          <w:rFonts w:eastAsia="Times New Roman"/>
          <w:kern w:val="28"/>
          <w:sz w:val="24"/>
          <w:szCs w:val="24"/>
          <w:lang w:val="en-US" w:eastAsia="ru-RU"/>
        </w:rPr>
        <w:t xml:space="preserve"> MOS.  </w:t>
      </w:r>
      <w:r w:rsidR="00D853E4">
        <w:rPr>
          <w:rFonts w:eastAsia="Times New Roman"/>
          <w:kern w:val="28"/>
          <w:sz w:val="24"/>
          <w:szCs w:val="24"/>
          <w:lang w:val="en-US" w:eastAsia="ru-RU"/>
        </w:rPr>
        <w:t>S</w:t>
      </w:r>
      <w:r w:rsidRPr="00B03774">
        <w:rPr>
          <w:rFonts w:eastAsia="Times New Roman"/>
          <w:kern w:val="28"/>
          <w:sz w:val="24"/>
          <w:szCs w:val="24"/>
          <w:lang w:val="en-US" w:eastAsia="ru-RU"/>
        </w:rPr>
        <w:t>ection 4 present</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the</w:t>
      </w:r>
      <w:r w:rsidRPr="00B03774">
        <w:rPr>
          <w:rFonts w:eastAsia="Times New Roman"/>
          <w:kern w:val="28"/>
          <w:sz w:val="24"/>
          <w:szCs w:val="24"/>
          <w:lang w:val="en-US" w:eastAsia="ru-RU"/>
        </w:rPr>
        <w:t xml:space="preserve"> complete </w:t>
      </w:r>
      <w:r w:rsidR="00D853E4">
        <w:rPr>
          <w:rFonts w:eastAsia="Times New Roman"/>
          <w:kern w:val="28"/>
          <w:sz w:val="24"/>
          <w:szCs w:val="24"/>
          <w:lang w:val="en-US" w:eastAsia="ru-RU"/>
        </w:rPr>
        <w:t xml:space="preserve">proposed </w:t>
      </w:r>
      <w:r w:rsidRPr="00B03774">
        <w:rPr>
          <w:rFonts w:eastAsia="Times New Roman"/>
          <w:kern w:val="28"/>
          <w:sz w:val="24"/>
          <w:szCs w:val="24"/>
          <w:lang w:val="en-US" w:eastAsia="ru-RU"/>
        </w:rPr>
        <w:t xml:space="preserve">solution to the problem of offline mobile client security. </w:t>
      </w:r>
      <w:r w:rsidR="00D853E4">
        <w:rPr>
          <w:rFonts w:eastAsia="Times New Roman"/>
          <w:kern w:val="28"/>
          <w:sz w:val="24"/>
          <w:szCs w:val="24"/>
          <w:lang w:val="en-US" w:eastAsia="ru-RU"/>
        </w:rPr>
        <w:t>S</w:t>
      </w:r>
      <w:r w:rsidRPr="00B03774">
        <w:rPr>
          <w:rFonts w:eastAsia="Times New Roman"/>
          <w:kern w:val="28"/>
          <w:sz w:val="24"/>
          <w:szCs w:val="24"/>
          <w:lang w:val="en-US" w:eastAsia="ru-RU"/>
        </w:rPr>
        <w:t>ection 5 trace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the workflow of the client activity and analyze</w:t>
      </w:r>
      <w:ins w:id="21" w:author="Edison" w:date="2016-01-11T10:44:00Z">
        <w:r w:rsidR="00D853E4">
          <w:rPr>
            <w:rFonts w:eastAsia="Times New Roman"/>
            <w:kern w:val="28"/>
            <w:sz w:val="24"/>
            <w:szCs w:val="24"/>
            <w:lang w:val="en-US" w:eastAsia="ru-RU"/>
          </w:rPr>
          <w:t>s</w:t>
        </w:r>
      </w:ins>
      <w:r w:rsidRPr="00B03774">
        <w:rPr>
          <w:rFonts w:eastAsia="Times New Roman"/>
          <w:kern w:val="28"/>
          <w:sz w:val="24"/>
          <w:szCs w:val="24"/>
          <w:lang w:val="en-US" w:eastAsia="ru-RU"/>
        </w:rPr>
        <w:t xml:space="preserve"> the common security breaches. </w:t>
      </w:r>
      <w:r w:rsidR="00D853E4">
        <w:rPr>
          <w:rFonts w:eastAsia="Times New Roman"/>
          <w:kern w:val="28"/>
          <w:sz w:val="24"/>
          <w:szCs w:val="24"/>
          <w:lang w:val="en-US" w:eastAsia="ru-RU"/>
        </w:rPr>
        <w:t xml:space="preserve">As </w:t>
      </w:r>
      <w:r w:rsidRPr="00B03774">
        <w:rPr>
          <w:rFonts w:eastAsia="Times New Roman"/>
          <w:kern w:val="28"/>
          <w:sz w:val="24"/>
          <w:szCs w:val="24"/>
          <w:lang w:val="en-US" w:eastAsia="ru-RU"/>
        </w:rPr>
        <w:t>discuss</w:t>
      </w:r>
      <w:r w:rsidR="00D853E4">
        <w:rPr>
          <w:rFonts w:eastAsia="Times New Roman"/>
          <w:kern w:val="28"/>
          <w:sz w:val="24"/>
          <w:szCs w:val="24"/>
          <w:lang w:val="en-US" w:eastAsia="ru-RU"/>
        </w:rPr>
        <w:t>ion about the</w:t>
      </w:r>
      <w:r w:rsidRPr="00B03774">
        <w:rPr>
          <w:rFonts w:eastAsia="Times New Roman"/>
          <w:kern w:val="28"/>
          <w:sz w:val="24"/>
          <w:szCs w:val="24"/>
          <w:lang w:val="en-US" w:eastAsia="ru-RU"/>
        </w:rPr>
        <w:t xml:space="preserve"> security proofs for </w:t>
      </w:r>
      <w:r w:rsidR="00D853E4">
        <w:rPr>
          <w:rFonts w:eastAsia="Times New Roman"/>
          <w:kern w:val="28"/>
          <w:sz w:val="24"/>
          <w:szCs w:val="24"/>
          <w:lang w:val="en-US" w:eastAsia="ru-RU"/>
        </w:rPr>
        <w:t>the proposed</w:t>
      </w:r>
      <w:r w:rsidRPr="00B03774">
        <w:rPr>
          <w:rFonts w:eastAsia="Times New Roman"/>
          <w:kern w:val="28"/>
          <w:sz w:val="24"/>
          <w:szCs w:val="24"/>
          <w:lang w:val="en-US" w:eastAsia="ru-RU"/>
        </w:rPr>
        <w:t xml:space="preserve"> system </w:t>
      </w:r>
      <w:r w:rsidR="00D853E4">
        <w:rPr>
          <w:rFonts w:eastAsia="Times New Roman"/>
          <w:kern w:val="28"/>
          <w:sz w:val="24"/>
          <w:szCs w:val="24"/>
          <w:lang w:val="en-US" w:eastAsia="ru-RU"/>
        </w:rPr>
        <w:t xml:space="preserve">is also provided </w:t>
      </w:r>
      <w:r w:rsidRPr="00B03774">
        <w:rPr>
          <w:rFonts w:eastAsia="Times New Roman"/>
          <w:kern w:val="28"/>
          <w:sz w:val="24"/>
          <w:szCs w:val="24"/>
          <w:lang w:val="en-US" w:eastAsia="ru-RU"/>
        </w:rPr>
        <w:t xml:space="preserve">in </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ection 5. Section 6 </w:t>
      </w:r>
      <w:r w:rsidR="00D853E4">
        <w:rPr>
          <w:rFonts w:eastAsia="Times New Roman"/>
          <w:kern w:val="28"/>
          <w:sz w:val="24"/>
          <w:szCs w:val="24"/>
          <w:lang w:val="en-US" w:eastAsia="ru-RU"/>
        </w:rPr>
        <w:t>presents</w:t>
      </w:r>
      <w:r w:rsidRPr="00B03774">
        <w:rPr>
          <w:rFonts w:eastAsia="Times New Roman"/>
          <w:kern w:val="28"/>
          <w:sz w:val="24"/>
          <w:szCs w:val="24"/>
          <w:lang w:val="en-US" w:eastAsia="ru-RU"/>
        </w:rPr>
        <w:t xml:space="preserve"> the practical implementation and analysis of complexity</w:t>
      </w:r>
      <w:r w:rsidR="00D853E4">
        <w:rPr>
          <w:rFonts w:eastAsia="Times New Roman"/>
          <w:kern w:val="28"/>
          <w:sz w:val="24"/>
          <w:szCs w:val="24"/>
          <w:lang w:val="en-US" w:eastAsia="ru-RU"/>
        </w:rPr>
        <w:t xml:space="preserve"> of the proposed solution, while Section 7 concludes the paper</w:t>
      </w:r>
      <w:r w:rsidRPr="00B03774">
        <w:rPr>
          <w:rFonts w:eastAsia="Times New Roman"/>
          <w:kern w:val="28"/>
          <w:sz w:val="24"/>
          <w:szCs w:val="24"/>
          <w:lang w:val="en-US" w:eastAsia="ru-RU"/>
        </w:rPr>
        <w:t>.</w:t>
      </w:r>
    </w:p>
    <w:p w:rsidR="00844B51" w:rsidRDefault="004C64BC" w:rsidP="0055490B">
      <w:pPr>
        <w:keepNext/>
        <w:keepLines/>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Related Work</w:t>
      </w:r>
    </w:p>
    <w:p w:rsidR="006511DA" w:rsidRDefault="008E7808" w:rsidP="006511DA">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The BYOD world requires more from the traditional data protection services</w:t>
      </w:r>
      <w:r w:rsidR="00E871CC">
        <w:rPr>
          <w:rFonts w:eastAsia="Times New Roman"/>
          <w:kern w:val="28"/>
          <w:sz w:val="24"/>
          <w:szCs w:val="24"/>
          <w:lang w:val="en-US" w:eastAsia="ru-RU"/>
        </w:rPr>
        <w:t xml:space="preserve"> compared to ordinary computing environment</w:t>
      </w:r>
      <w:r>
        <w:rPr>
          <w:rFonts w:eastAsia="Times New Roman"/>
          <w:kern w:val="28"/>
          <w:sz w:val="24"/>
          <w:szCs w:val="24"/>
          <w:lang w:val="en-US" w:eastAsia="ru-RU"/>
        </w:rPr>
        <w:t>. Apart from authentication, DLP services and encryption (</w:t>
      </w:r>
      <w:del w:id="22" w:author="Edison" w:date="2016-01-21T11:06:00Z">
        <w:r w:rsidDel="00350496">
          <w:rPr>
            <w:rFonts w:eastAsia="Times New Roman"/>
            <w:kern w:val="28"/>
            <w:sz w:val="24"/>
            <w:szCs w:val="24"/>
            <w:lang w:val="en-US" w:eastAsia="ru-RU"/>
          </w:rPr>
          <w:delText xml:space="preserve">at </w:delText>
        </w:r>
      </w:del>
      <w:ins w:id="23" w:author="Edison" w:date="2016-01-21T11:06:00Z">
        <w:r w:rsidR="00350496">
          <w:rPr>
            <w:rFonts w:eastAsia="Times New Roman"/>
            <w:kern w:val="28"/>
            <w:sz w:val="24"/>
            <w:szCs w:val="24"/>
            <w:lang w:val="en-US" w:eastAsia="ru-RU"/>
          </w:rPr>
          <w:t>in data stored,</w:t>
        </w:r>
      </w:ins>
      <w:del w:id="24" w:author="Edison" w:date="2016-01-21T11:06:00Z">
        <w:r w:rsidDel="00350496">
          <w:rPr>
            <w:rFonts w:eastAsia="Times New Roman"/>
            <w:kern w:val="28"/>
            <w:sz w:val="24"/>
            <w:szCs w:val="24"/>
            <w:lang w:val="en-US" w:eastAsia="ru-RU"/>
          </w:rPr>
          <w:delText>rest</w:delText>
        </w:r>
      </w:del>
      <w:r>
        <w:rPr>
          <w:rFonts w:eastAsia="Times New Roman"/>
          <w:kern w:val="28"/>
          <w:sz w:val="24"/>
          <w:szCs w:val="24"/>
          <w:lang w:val="en-US" w:eastAsia="ru-RU"/>
        </w:rPr>
        <w:t xml:space="preserve"> in transit</w:t>
      </w:r>
      <w:ins w:id="25" w:author="Edison" w:date="2016-01-21T11:06:00Z">
        <w:r w:rsidR="00350496">
          <w:rPr>
            <w:rFonts w:eastAsia="Times New Roman"/>
            <w:kern w:val="28"/>
            <w:sz w:val="24"/>
            <w:szCs w:val="24"/>
            <w:lang w:val="en-US" w:eastAsia="ru-RU"/>
          </w:rPr>
          <w:t xml:space="preserve"> or</w:t>
        </w:r>
      </w:ins>
      <w:del w:id="26" w:author="Edison" w:date="2016-01-21T11:06:00Z">
        <w:r w:rsidDel="00350496">
          <w:rPr>
            <w:rFonts w:eastAsia="Times New Roman"/>
            <w:kern w:val="28"/>
            <w:sz w:val="24"/>
            <w:szCs w:val="24"/>
            <w:lang w:val="en-US" w:eastAsia="ru-RU"/>
          </w:rPr>
          <w:delText>,</w:delText>
        </w:r>
      </w:del>
      <w:r>
        <w:rPr>
          <w:rFonts w:eastAsia="Times New Roman"/>
          <w:kern w:val="28"/>
          <w:sz w:val="24"/>
          <w:szCs w:val="24"/>
          <w:lang w:val="en-US" w:eastAsia="ru-RU"/>
        </w:rPr>
        <w:t xml:space="preserve"> in use) it is necessary to provide ad</w:t>
      </w:r>
      <w:r w:rsidR="006511DA">
        <w:rPr>
          <w:rFonts w:eastAsia="Times New Roman"/>
          <w:kern w:val="28"/>
          <w:sz w:val="24"/>
          <w:szCs w:val="24"/>
          <w:lang w:val="en-US" w:eastAsia="ru-RU"/>
        </w:rPr>
        <w:t xml:space="preserve">ditional contextual methods </w:t>
      </w:r>
      <w:r w:rsidR="006511DA" w:rsidRPr="00372B65">
        <w:rPr>
          <w:rFonts w:eastAsia="Times New Roman"/>
          <w:kern w:val="28"/>
          <w:sz w:val="24"/>
          <w:szCs w:val="24"/>
          <w:highlight w:val="yellow"/>
          <w:lang w:val="en-US" w:eastAsia="ru-RU"/>
        </w:rPr>
        <w:t>[</w:t>
      </w:r>
      <w:r w:rsidR="00E871CC">
        <w:rPr>
          <w:rFonts w:eastAsia="Times New Roman"/>
          <w:kern w:val="28"/>
          <w:sz w:val="24"/>
          <w:szCs w:val="24"/>
          <w:highlight w:val="yellow"/>
          <w:lang w:val="en-US" w:eastAsia="ru-RU"/>
        </w:rPr>
        <w:t>REF</w:t>
      </w:r>
      <w:r w:rsidR="006511DA" w:rsidRPr="00372B65">
        <w:rPr>
          <w:rFonts w:eastAsia="Times New Roman"/>
          <w:kern w:val="28"/>
          <w:sz w:val="24"/>
          <w:szCs w:val="24"/>
          <w:highlight w:val="yellow"/>
          <w:lang w:val="en-US" w:eastAsia="ru-RU"/>
        </w:rPr>
        <w:t>]</w:t>
      </w:r>
      <w:r w:rsidR="006511DA">
        <w:rPr>
          <w:rFonts w:eastAsia="Times New Roman"/>
          <w:kern w:val="28"/>
          <w:sz w:val="24"/>
          <w:szCs w:val="24"/>
          <w:lang w:val="en-US" w:eastAsia="ru-RU"/>
        </w:rPr>
        <w:t xml:space="preserve">. The contextual methods increase the security of the app at </w:t>
      </w:r>
      <w:r w:rsidR="00E871CC">
        <w:rPr>
          <w:rFonts w:eastAsia="Times New Roman"/>
          <w:kern w:val="28"/>
          <w:sz w:val="24"/>
          <w:szCs w:val="24"/>
          <w:lang w:val="en-US" w:eastAsia="ru-RU"/>
        </w:rPr>
        <w:t xml:space="preserve">a </w:t>
      </w:r>
      <w:r w:rsidR="006511DA">
        <w:rPr>
          <w:rFonts w:eastAsia="Times New Roman"/>
          <w:kern w:val="28"/>
          <w:sz w:val="24"/>
          <w:szCs w:val="24"/>
          <w:lang w:val="en-US" w:eastAsia="ru-RU"/>
        </w:rPr>
        <w:t xml:space="preserve">maximum </w:t>
      </w:r>
      <w:r w:rsidR="00E871CC">
        <w:rPr>
          <w:rFonts w:eastAsia="Times New Roman"/>
          <w:kern w:val="28"/>
          <w:sz w:val="24"/>
          <w:szCs w:val="24"/>
          <w:lang w:val="en-US" w:eastAsia="ru-RU"/>
        </w:rPr>
        <w:t>level with a</w:t>
      </w:r>
      <w:r w:rsidR="006511DA">
        <w:rPr>
          <w:rFonts w:eastAsia="Times New Roman"/>
          <w:kern w:val="28"/>
          <w:sz w:val="24"/>
          <w:szCs w:val="24"/>
          <w:lang w:val="en-US" w:eastAsia="ru-RU"/>
        </w:rPr>
        <w:t xml:space="preserve"> minimum resource </w:t>
      </w:r>
      <w:r w:rsidR="00E871CC">
        <w:rPr>
          <w:rFonts w:eastAsia="Times New Roman"/>
          <w:kern w:val="28"/>
          <w:sz w:val="24"/>
          <w:szCs w:val="24"/>
          <w:lang w:val="en-US" w:eastAsia="ru-RU"/>
        </w:rPr>
        <w:t>demand</w:t>
      </w:r>
      <w:r w:rsidR="006511DA">
        <w:rPr>
          <w:rFonts w:eastAsia="Times New Roman"/>
          <w:kern w:val="28"/>
          <w:sz w:val="24"/>
          <w:szCs w:val="24"/>
          <w:lang w:val="en-US" w:eastAsia="ru-RU"/>
        </w:rPr>
        <w:t>. The traditional ones are:</w:t>
      </w:r>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Using geo location</w:t>
      </w:r>
      <w:ins w:id="27" w:author="thiago Pereira" w:date="2016-01-23T14:42:00Z">
        <w:r w:rsidR="00F753A0">
          <w:rPr>
            <w:rFonts w:eastAsia="Times New Roman"/>
            <w:kern w:val="28"/>
            <w:sz w:val="24"/>
            <w:szCs w:val="24"/>
            <w:lang w:val="en-US" w:eastAsia="ru-RU"/>
          </w:rPr>
          <w:t>;</w:t>
        </w:r>
      </w:ins>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Expiration of an app</w:t>
      </w:r>
      <w:ins w:id="28" w:author="thiago Pereira" w:date="2016-01-23T14:42:00Z">
        <w:r w:rsidR="00F753A0">
          <w:rPr>
            <w:rFonts w:eastAsia="Times New Roman"/>
            <w:kern w:val="28"/>
            <w:sz w:val="24"/>
            <w:szCs w:val="24"/>
            <w:lang w:val="en-US" w:eastAsia="ru-RU"/>
          </w:rPr>
          <w:t>;</w:t>
        </w:r>
      </w:ins>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Secured transfer between apps</w:t>
      </w:r>
      <w:ins w:id="29" w:author="thiago Pereira" w:date="2016-01-23T14:42:00Z">
        <w:r w:rsidR="00F753A0">
          <w:rPr>
            <w:rFonts w:eastAsia="Times New Roman"/>
            <w:kern w:val="28"/>
            <w:sz w:val="24"/>
            <w:szCs w:val="24"/>
            <w:lang w:val="en-US" w:eastAsia="ru-RU"/>
          </w:rPr>
          <w:t>;</w:t>
        </w:r>
      </w:ins>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Restricted access to app</w:t>
      </w:r>
      <w:ins w:id="30" w:author="thiago Pereira" w:date="2016-01-23T14:43:00Z">
        <w:r w:rsidR="00F753A0">
          <w:rPr>
            <w:rFonts w:eastAsia="Times New Roman"/>
            <w:kern w:val="28"/>
            <w:sz w:val="24"/>
            <w:szCs w:val="24"/>
            <w:lang w:val="en-US" w:eastAsia="ru-RU"/>
          </w:rPr>
          <w:t>;</w:t>
        </w:r>
      </w:ins>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Expiring pass/pin</w:t>
      </w:r>
      <w:ins w:id="31" w:author="thiago Pereira" w:date="2016-01-23T14:43:00Z">
        <w:r w:rsidR="00F753A0">
          <w:rPr>
            <w:rFonts w:eastAsia="Times New Roman"/>
            <w:kern w:val="28"/>
            <w:sz w:val="24"/>
            <w:szCs w:val="24"/>
            <w:lang w:val="en-US" w:eastAsia="ru-RU"/>
          </w:rPr>
          <w:t>;</w:t>
        </w:r>
      </w:ins>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Count</w:t>
      </w:r>
      <w:r w:rsidR="00A06303">
        <w:rPr>
          <w:rFonts w:eastAsia="Times New Roman"/>
          <w:kern w:val="28"/>
          <w:sz w:val="24"/>
          <w:szCs w:val="24"/>
          <w:lang w:val="en-US" w:eastAsia="ru-RU"/>
        </w:rPr>
        <w:t>ing</w:t>
      </w:r>
      <w:r>
        <w:rPr>
          <w:rFonts w:eastAsia="Times New Roman"/>
          <w:kern w:val="28"/>
          <w:sz w:val="24"/>
          <w:szCs w:val="24"/>
          <w:lang w:val="en-US" w:eastAsia="ru-RU"/>
        </w:rPr>
        <w:t xml:space="preserve"> of ailed tries</w:t>
      </w:r>
      <w:ins w:id="32" w:author="thiago Pereira" w:date="2016-01-23T14:43:00Z">
        <w:r w:rsidR="00F753A0">
          <w:rPr>
            <w:rFonts w:eastAsia="Times New Roman"/>
            <w:kern w:val="28"/>
            <w:sz w:val="24"/>
            <w:szCs w:val="24"/>
            <w:lang w:val="en-US" w:eastAsia="ru-RU"/>
          </w:rPr>
          <w:t>;</w:t>
        </w:r>
      </w:ins>
    </w:p>
    <w:p w:rsid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Offline protection approach</w:t>
      </w:r>
      <w:ins w:id="33" w:author="thiago Pereira" w:date="2016-01-23T14:43:00Z">
        <w:r w:rsidR="00F753A0">
          <w:rPr>
            <w:rFonts w:eastAsia="Times New Roman"/>
            <w:kern w:val="28"/>
            <w:sz w:val="24"/>
            <w:szCs w:val="24"/>
            <w:lang w:val="en-US" w:eastAsia="ru-RU"/>
          </w:rPr>
          <w:t>;</w:t>
        </w:r>
      </w:ins>
      <w:del w:id="34" w:author="thiago Pereira" w:date="2016-01-23T14:43:00Z">
        <w:r w:rsidDel="00F753A0">
          <w:rPr>
            <w:rFonts w:eastAsia="Times New Roman"/>
            <w:kern w:val="28"/>
            <w:sz w:val="24"/>
            <w:szCs w:val="24"/>
            <w:lang w:val="en-US" w:eastAsia="ru-RU"/>
          </w:rPr>
          <w:delText>.</w:delText>
        </w:r>
      </w:del>
    </w:p>
    <w:p w:rsidR="006511DA" w:rsidRPr="006511DA" w:rsidRDefault="006511DA" w:rsidP="006511DA">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Audit</w:t>
      </w:r>
      <w:ins w:id="35" w:author="thiago Pereira" w:date="2016-01-23T14:43:00Z">
        <w:r w:rsidR="00F753A0">
          <w:rPr>
            <w:rFonts w:eastAsia="Times New Roman"/>
            <w:kern w:val="28"/>
            <w:sz w:val="24"/>
            <w:szCs w:val="24"/>
            <w:lang w:val="en-US" w:eastAsia="ru-RU"/>
          </w:rPr>
          <w:t>.</w:t>
        </w:r>
      </w:ins>
    </w:p>
    <w:p w:rsidR="00A91494" w:rsidRDefault="006511DA" w:rsidP="00A91494">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 xml:space="preserve">Therefore, </w:t>
      </w:r>
      <w:r w:rsidR="00A06303">
        <w:rPr>
          <w:rFonts w:eastAsia="Times New Roman"/>
          <w:kern w:val="28"/>
          <w:sz w:val="24"/>
          <w:szCs w:val="24"/>
          <w:lang w:val="en-US" w:eastAsia="ru-RU"/>
        </w:rPr>
        <w:t>it is possible to</w:t>
      </w:r>
      <w:r>
        <w:rPr>
          <w:rFonts w:eastAsia="Times New Roman"/>
          <w:kern w:val="28"/>
          <w:sz w:val="24"/>
          <w:szCs w:val="24"/>
          <w:lang w:val="en-US" w:eastAsia="ru-RU"/>
        </w:rPr>
        <w:t xml:space="preserve"> conclu</w:t>
      </w:r>
      <w:r w:rsidR="00A06303">
        <w:rPr>
          <w:rFonts w:eastAsia="Times New Roman"/>
          <w:kern w:val="28"/>
          <w:sz w:val="24"/>
          <w:szCs w:val="24"/>
          <w:lang w:val="en-US" w:eastAsia="ru-RU"/>
        </w:rPr>
        <w:t>de</w:t>
      </w:r>
      <w:r>
        <w:rPr>
          <w:rFonts w:eastAsia="Times New Roman"/>
          <w:kern w:val="28"/>
          <w:sz w:val="24"/>
          <w:szCs w:val="24"/>
          <w:lang w:val="en-US" w:eastAsia="ru-RU"/>
        </w:rPr>
        <w:t xml:space="preserve"> that it is harder to protect data on the mobile device so the owner or the SME should take more care of protecting its data leaving the organization. </w:t>
      </w:r>
      <w:r w:rsidR="00A06303">
        <w:rPr>
          <w:rFonts w:eastAsia="Times New Roman"/>
          <w:kern w:val="28"/>
          <w:sz w:val="24"/>
          <w:szCs w:val="24"/>
          <w:lang w:val="en-US" w:eastAsia="ru-RU"/>
        </w:rPr>
        <w:t xml:space="preserve">According to this perspective, </w:t>
      </w:r>
      <w:r>
        <w:rPr>
          <w:rFonts w:eastAsia="Times New Roman"/>
          <w:kern w:val="28"/>
          <w:sz w:val="24"/>
          <w:szCs w:val="24"/>
          <w:lang w:val="en-US" w:eastAsia="ru-RU"/>
        </w:rPr>
        <w:t xml:space="preserve">the data on a mobile device should be considered as one leaving the organization. The most sensitive and confidential data should not be allowed to </w:t>
      </w:r>
      <w:r w:rsidR="00A06303">
        <w:rPr>
          <w:rFonts w:eastAsia="Times New Roman"/>
          <w:kern w:val="28"/>
          <w:sz w:val="24"/>
          <w:szCs w:val="24"/>
          <w:lang w:val="en-US" w:eastAsia="ru-RU"/>
        </w:rPr>
        <w:t xml:space="preserve">be transferred to </w:t>
      </w:r>
      <w:r>
        <w:rPr>
          <w:rFonts w:eastAsia="Times New Roman"/>
          <w:kern w:val="28"/>
          <w:sz w:val="24"/>
          <w:szCs w:val="24"/>
          <w:lang w:val="en-US" w:eastAsia="ru-RU"/>
        </w:rPr>
        <w:t xml:space="preserve">the mobile device at all. </w:t>
      </w:r>
      <w:r w:rsidR="00A06303">
        <w:rPr>
          <w:rFonts w:eastAsia="Times New Roman"/>
          <w:kern w:val="28"/>
          <w:sz w:val="24"/>
          <w:szCs w:val="24"/>
          <w:lang w:val="en-US" w:eastAsia="ru-RU"/>
        </w:rPr>
        <w:t xml:space="preserve">However, </w:t>
      </w:r>
      <w:r>
        <w:rPr>
          <w:rFonts w:eastAsia="Times New Roman"/>
          <w:kern w:val="28"/>
          <w:sz w:val="24"/>
          <w:szCs w:val="24"/>
          <w:lang w:val="en-US" w:eastAsia="ru-RU"/>
        </w:rPr>
        <w:t>what if the SME needs to allow the workers to work on such devices and even use the</w:t>
      </w:r>
      <w:r w:rsidR="00A06303">
        <w:rPr>
          <w:rFonts w:eastAsia="Times New Roman"/>
          <w:kern w:val="28"/>
          <w:sz w:val="24"/>
          <w:szCs w:val="24"/>
          <w:lang w:val="en-US" w:eastAsia="ru-RU"/>
        </w:rPr>
        <w:t>m in the</w:t>
      </w:r>
      <w:r>
        <w:rPr>
          <w:rFonts w:eastAsia="Times New Roman"/>
          <w:kern w:val="28"/>
          <w:sz w:val="24"/>
          <w:szCs w:val="24"/>
          <w:lang w:val="en-US" w:eastAsia="ru-RU"/>
        </w:rPr>
        <w:t xml:space="preserve"> offline mode for the convenience and traffic reduce</w:t>
      </w:r>
      <w:r w:rsidR="00A06303">
        <w:rPr>
          <w:rFonts w:eastAsia="Times New Roman"/>
          <w:kern w:val="28"/>
          <w:sz w:val="24"/>
          <w:szCs w:val="24"/>
          <w:lang w:val="en-US" w:eastAsia="ru-RU"/>
        </w:rPr>
        <w:t xml:space="preserve"> or even for a particular characteristic of the app or the business itself</w:t>
      </w:r>
      <w:r>
        <w:rPr>
          <w:rFonts w:eastAsia="Times New Roman"/>
          <w:kern w:val="28"/>
          <w:sz w:val="24"/>
          <w:szCs w:val="24"/>
          <w:lang w:val="en-US" w:eastAsia="ru-RU"/>
        </w:rPr>
        <w:t xml:space="preserve">? </w:t>
      </w:r>
    </w:p>
    <w:p w:rsidR="00A91494" w:rsidRDefault="00A91494" w:rsidP="00A91494">
      <w:pPr>
        <w:keepNext/>
        <w:keepLines/>
        <w:tabs>
          <w:tab w:val="left" w:pos="709"/>
        </w:tabs>
        <w:suppressAutoHyphens/>
        <w:spacing w:before="360" w:after="120"/>
        <w:ind w:left="360"/>
        <w:jc w:val="both"/>
        <w:outlineLvl w:val="0"/>
        <w:rPr>
          <w:rFonts w:eastAsia="Times New Roman"/>
          <w:kern w:val="28"/>
          <w:sz w:val="24"/>
          <w:szCs w:val="24"/>
          <w:lang w:val="en-US" w:eastAsia="ru-RU"/>
        </w:rPr>
      </w:pPr>
      <w:r w:rsidRPr="00372B65">
        <w:rPr>
          <w:rFonts w:eastAsia="Times New Roman"/>
          <w:kern w:val="28"/>
          <w:sz w:val="24"/>
          <w:szCs w:val="24"/>
          <w:lang w:val="en-US" w:eastAsia="ru-RU"/>
        </w:rPr>
        <w:t xml:space="preserve">From the theoretical point of view </w:t>
      </w:r>
      <w:del w:id="36" w:author="thiago Pereira" w:date="2016-01-23T14:45:00Z">
        <w:r w:rsidRPr="00372B65" w:rsidDel="00F753A0">
          <w:rPr>
            <w:rFonts w:eastAsia="Times New Roman"/>
            <w:kern w:val="28"/>
            <w:sz w:val="24"/>
            <w:szCs w:val="24"/>
            <w:lang w:val="en-US" w:eastAsia="ru-RU"/>
          </w:rPr>
          <w:delText xml:space="preserve">on </w:delText>
        </w:r>
      </w:del>
      <w:ins w:id="37" w:author="thiago Pereira" w:date="2016-01-23T14:45:00Z">
        <w:r w:rsidR="00F753A0" w:rsidRPr="00372B65">
          <w:rPr>
            <w:rFonts w:eastAsia="Times New Roman"/>
            <w:kern w:val="28"/>
            <w:sz w:val="24"/>
            <w:szCs w:val="24"/>
            <w:lang w:val="en-US" w:eastAsia="ru-RU"/>
          </w:rPr>
          <w:t>o</w:t>
        </w:r>
        <w:r w:rsidR="00F753A0">
          <w:rPr>
            <w:rFonts w:eastAsia="Times New Roman"/>
            <w:kern w:val="28"/>
            <w:sz w:val="24"/>
            <w:szCs w:val="24"/>
            <w:lang w:val="en-US" w:eastAsia="ru-RU"/>
          </w:rPr>
          <w:t>f</w:t>
        </w:r>
        <w:r w:rsidR="00F753A0" w:rsidRPr="00372B65">
          <w:rPr>
            <w:rFonts w:eastAsia="Times New Roman"/>
            <w:kern w:val="28"/>
            <w:sz w:val="24"/>
            <w:szCs w:val="24"/>
            <w:lang w:val="en-US" w:eastAsia="ru-RU"/>
          </w:rPr>
          <w:t xml:space="preserve"> </w:t>
        </w:r>
      </w:ins>
      <w:r w:rsidRPr="00372B65">
        <w:rPr>
          <w:rFonts w:eastAsia="Times New Roman"/>
          <w:kern w:val="28"/>
          <w:sz w:val="24"/>
          <w:szCs w:val="24"/>
          <w:lang w:val="en-US" w:eastAsia="ru-RU"/>
        </w:rPr>
        <w:t>this problem</w:t>
      </w:r>
      <w:ins w:id="38" w:author="thiago Pereira" w:date="2016-01-23T14:45:00Z">
        <w:r w:rsidR="00F753A0">
          <w:rPr>
            <w:rFonts w:eastAsia="Times New Roman"/>
            <w:kern w:val="28"/>
            <w:sz w:val="24"/>
            <w:szCs w:val="24"/>
            <w:lang w:val="en-US" w:eastAsia="ru-RU"/>
          </w:rPr>
          <w:t>,</w:t>
        </w:r>
      </w:ins>
      <w:r w:rsidRPr="00372B65">
        <w:rPr>
          <w:rFonts w:eastAsia="Times New Roman"/>
          <w:kern w:val="28"/>
          <w:sz w:val="24"/>
          <w:szCs w:val="24"/>
          <w:lang w:val="en-US" w:eastAsia="ru-RU"/>
        </w:rPr>
        <w:t xml:space="preserve"> several surveys </w:t>
      </w:r>
      <w:r w:rsidR="00A06303" w:rsidRPr="00372B65">
        <w:rPr>
          <w:rFonts w:eastAsia="Times New Roman"/>
          <w:kern w:val="28"/>
          <w:sz w:val="24"/>
          <w:szCs w:val="24"/>
          <w:lang w:val="en-US" w:eastAsia="ru-RU"/>
        </w:rPr>
        <w:t xml:space="preserve">can be considered </w:t>
      </w:r>
      <w:r w:rsidRPr="00372B65">
        <w:rPr>
          <w:rFonts w:eastAsia="Times New Roman"/>
          <w:kern w:val="28"/>
          <w:sz w:val="24"/>
          <w:szCs w:val="24"/>
          <w:highlight w:val="yellow"/>
          <w:lang w:val="en-US" w:eastAsia="ru-RU"/>
        </w:rPr>
        <w:t>[</w:t>
      </w:r>
      <w:r w:rsidR="00A06303">
        <w:rPr>
          <w:rFonts w:eastAsia="Times New Roman"/>
          <w:kern w:val="28"/>
          <w:sz w:val="24"/>
          <w:szCs w:val="24"/>
          <w:highlight w:val="yellow"/>
          <w:lang w:val="en-US" w:eastAsia="ru-RU"/>
        </w:rPr>
        <w:t>REFs</w:t>
      </w:r>
      <w:r w:rsidRPr="00372B65">
        <w:rPr>
          <w:rFonts w:eastAsia="Times New Roman"/>
          <w:kern w:val="28"/>
          <w:sz w:val="24"/>
          <w:szCs w:val="24"/>
          <w:highlight w:val="yellow"/>
          <w:lang w:val="en-US" w:eastAsia="ru-RU"/>
        </w:rPr>
        <w:t>]</w:t>
      </w:r>
      <w:r w:rsidRPr="00372B65">
        <w:rPr>
          <w:rFonts w:eastAsia="Times New Roman"/>
          <w:kern w:val="28"/>
          <w:sz w:val="24"/>
          <w:szCs w:val="24"/>
          <w:lang w:val="en-US" w:eastAsia="ru-RU"/>
        </w:rPr>
        <w:t>. T</w:t>
      </w:r>
      <w:r w:rsidR="00E161CB" w:rsidRPr="00372B65">
        <w:rPr>
          <w:rFonts w:eastAsia="Times New Roman"/>
          <w:kern w:val="28"/>
          <w:sz w:val="24"/>
          <w:szCs w:val="24"/>
          <w:lang w:val="en-US" w:eastAsia="ru-RU"/>
        </w:rPr>
        <w:t>he mobile cloud computing is a rapidly developing paradigm that poses many security and complexity problems. This type of systems requires new models of application and the new way of using data storage services.</w:t>
      </w:r>
      <w:r w:rsidR="00E161CB">
        <w:rPr>
          <w:rFonts w:eastAsia="Times New Roman"/>
          <w:kern w:val="28"/>
          <w:sz w:val="24"/>
          <w:szCs w:val="24"/>
          <w:lang w:val="en-US" w:eastAsia="ru-RU"/>
        </w:rPr>
        <w:t xml:space="preserve"> </w:t>
      </w:r>
      <w:r w:rsidR="00EF1292">
        <w:rPr>
          <w:rFonts w:eastAsia="Times New Roman"/>
          <w:kern w:val="28"/>
          <w:sz w:val="24"/>
          <w:szCs w:val="24"/>
          <w:lang w:val="en-US" w:eastAsia="ru-RU"/>
        </w:rPr>
        <w:t>An analysis of the existing models of mobile cloud computing is presented in [8]. All the models and protection schemes concentrate on the encryption properties and either perform the computations on their own [12-15] or use the cloud provider to off-load the cryptographic operations [</w:t>
      </w:r>
      <w:r w:rsidR="00D45E83">
        <w:rPr>
          <w:rFonts w:eastAsia="Times New Roman"/>
          <w:kern w:val="28"/>
          <w:sz w:val="24"/>
          <w:szCs w:val="24"/>
          <w:lang w:val="en-US" w:eastAsia="ru-RU"/>
        </w:rPr>
        <w:t>16-18</w:t>
      </w:r>
      <w:r w:rsidR="00EF1292">
        <w:rPr>
          <w:rFonts w:eastAsia="Times New Roman"/>
          <w:kern w:val="28"/>
          <w:sz w:val="24"/>
          <w:szCs w:val="24"/>
          <w:lang w:val="en-US" w:eastAsia="ru-RU"/>
        </w:rPr>
        <w:t>]. It is natural that the mobile device can</w:t>
      </w:r>
      <w:r w:rsidR="00A06303">
        <w:rPr>
          <w:rFonts w:eastAsia="Times New Roman"/>
          <w:kern w:val="28"/>
          <w:sz w:val="24"/>
          <w:szCs w:val="24"/>
          <w:lang w:val="en-US" w:eastAsia="ru-RU"/>
        </w:rPr>
        <w:t>no</w:t>
      </w:r>
      <w:r w:rsidR="00EF1292">
        <w:rPr>
          <w:rFonts w:eastAsia="Times New Roman"/>
          <w:kern w:val="28"/>
          <w:sz w:val="24"/>
          <w:szCs w:val="24"/>
          <w:lang w:val="en-US" w:eastAsia="ru-RU"/>
        </w:rPr>
        <w:t xml:space="preserve">t </w:t>
      </w:r>
      <w:r w:rsidR="00E161CB">
        <w:rPr>
          <w:rFonts w:eastAsia="Times New Roman"/>
          <w:kern w:val="28"/>
          <w:sz w:val="24"/>
          <w:szCs w:val="24"/>
          <w:lang w:val="en-US" w:eastAsia="ru-RU"/>
        </w:rPr>
        <w:t>handle the operations securely without assistance of a cloud provider</w:t>
      </w:r>
      <w:r w:rsidR="00EF1292">
        <w:rPr>
          <w:rFonts w:eastAsia="Times New Roman"/>
          <w:kern w:val="28"/>
          <w:sz w:val="24"/>
          <w:szCs w:val="24"/>
          <w:lang w:val="en-US" w:eastAsia="ru-RU"/>
        </w:rPr>
        <w:t>, due to the resource constraint and battery limitation</w:t>
      </w:r>
      <w:r w:rsidR="009E4AF8">
        <w:rPr>
          <w:rFonts w:eastAsia="Times New Roman"/>
          <w:kern w:val="28"/>
          <w:sz w:val="24"/>
          <w:szCs w:val="24"/>
          <w:lang w:val="en-US" w:eastAsia="ru-RU"/>
        </w:rPr>
        <w:t>.</w:t>
      </w:r>
    </w:p>
    <w:p w:rsidR="009422CC" w:rsidRDefault="00EF1292"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sidRPr="00EF1292">
        <w:rPr>
          <w:rFonts w:eastAsia="Times New Roman"/>
          <w:kern w:val="28"/>
          <w:sz w:val="24"/>
          <w:szCs w:val="24"/>
          <w:lang w:val="en-US" w:eastAsia="ru-RU"/>
        </w:rPr>
        <w:t xml:space="preserve">When </w:t>
      </w:r>
      <w:r w:rsidR="00A06303">
        <w:rPr>
          <w:rFonts w:eastAsia="Times New Roman"/>
          <w:kern w:val="28"/>
          <w:sz w:val="24"/>
          <w:szCs w:val="24"/>
          <w:lang w:val="en-US" w:eastAsia="ru-RU"/>
        </w:rPr>
        <w:t>it is desired</w:t>
      </w:r>
      <w:r w:rsidRPr="00EF1292">
        <w:rPr>
          <w:rFonts w:eastAsia="Times New Roman"/>
          <w:kern w:val="28"/>
          <w:sz w:val="24"/>
          <w:szCs w:val="24"/>
          <w:lang w:val="en-US" w:eastAsia="ru-RU"/>
        </w:rPr>
        <w:t xml:space="preserve"> to make the device more independent and less depend</w:t>
      </w:r>
      <w:r w:rsidR="00A06303">
        <w:rPr>
          <w:rFonts w:eastAsia="Times New Roman"/>
          <w:kern w:val="28"/>
          <w:sz w:val="24"/>
          <w:szCs w:val="24"/>
          <w:lang w:val="en-US" w:eastAsia="ru-RU"/>
        </w:rPr>
        <w:t>ent</w:t>
      </w:r>
      <w:r w:rsidRPr="00EF1292">
        <w:rPr>
          <w:rFonts w:eastAsia="Times New Roman"/>
          <w:kern w:val="28"/>
          <w:sz w:val="24"/>
          <w:szCs w:val="24"/>
          <w:lang w:val="en-US" w:eastAsia="ru-RU"/>
        </w:rPr>
        <w:t xml:space="preserve"> on the cloud provider (suppose, an application needs to run securely without connection to the network) </w:t>
      </w:r>
      <w:r w:rsidR="00A06303">
        <w:rPr>
          <w:rFonts w:eastAsia="Times New Roman"/>
          <w:kern w:val="28"/>
          <w:sz w:val="24"/>
          <w:szCs w:val="24"/>
          <w:lang w:val="en-US" w:eastAsia="ru-RU"/>
        </w:rPr>
        <w:t>it is possible to</w:t>
      </w:r>
      <w:r w:rsidRPr="00EF1292">
        <w:rPr>
          <w:rFonts w:eastAsia="Times New Roman"/>
          <w:kern w:val="28"/>
          <w:sz w:val="24"/>
          <w:szCs w:val="24"/>
          <w:lang w:val="en-US" w:eastAsia="ru-RU"/>
        </w:rPr>
        <w:t xml:space="preserve"> use only the schemes that function without putting load on a provider. All the currently known schemes of encryption, performing the computation, as it is </w:t>
      </w:r>
      <w:r w:rsidR="00A06303">
        <w:rPr>
          <w:rFonts w:eastAsia="Times New Roman"/>
          <w:kern w:val="28"/>
          <w:sz w:val="24"/>
          <w:szCs w:val="24"/>
          <w:lang w:val="en-US" w:eastAsia="ru-RU"/>
        </w:rPr>
        <w:t>discussed</w:t>
      </w:r>
      <w:r w:rsidR="00A06303" w:rsidRPr="00EF1292">
        <w:rPr>
          <w:rFonts w:eastAsia="Times New Roman"/>
          <w:kern w:val="28"/>
          <w:sz w:val="24"/>
          <w:szCs w:val="24"/>
          <w:lang w:val="en-US" w:eastAsia="ru-RU"/>
        </w:rPr>
        <w:t xml:space="preserve"> </w:t>
      </w:r>
      <w:r w:rsidRPr="00EF1292">
        <w:rPr>
          <w:rFonts w:eastAsia="Times New Roman"/>
          <w:kern w:val="28"/>
          <w:sz w:val="24"/>
          <w:szCs w:val="24"/>
          <w:lang w:val="en-US" w:eastAsia="ru-RU"/>
        </w:rPr>
        <w:t>in [8]</w:t>
      </w:r>
      <w:r w:rsidR="00A06303">
        <w:rPr>
          <w:rFonts w:eastAsia="Times New Roman"/>
          <w:kern w:val="28"/>
          <w:sz w:val="24"/>
          <w:szCs w:val="24"/>
          <w:lang w:val="en-US" w:eastAsia="ru-RU"/>
        </w:rPr>
        <w:t>,</w:t>
      </w:r>
      <w:r w:rsidRPr="00EF1292">
        <w:rPr>
          <w:rFonts w:eastAsia="Times New Roman"/>
          <w:kern w:val="28"/>
          <w:sz w:val="24"/>
          <w:szCs w:val="24"/>
          <w:lang w:val="en-US" w:eastAsia="ru-RU"/>
        </w:rPr>
        <w:t xml:space="preserve"> either use the a cloud provider [12]</w:t>
      </w:r>
      <w:r w:rsidR="00A06303">
        <w:rPr>
          <w:rFonts w:eastAsia="Times New Roman"/>
          <w:kern w:val="28"/>
          <w:sz w:val="24"/>
          <w:szCs w:val="24"/>
          <w:lang w:val="en-US" w:eastAsia="ru-RU"/>
        </w:rPr>
        <w:t>, a</w:t>
      </w:r>
      <w:r w:rsidRPr="00EF1292">
        <w:rPr>
          <w:rFonts w:eastAsia="Times New Roman"/>
          <w:kern w:val="28"/>
          <w:sz w:val="24"/>
          <w:szCs w:val="24"/>
          <w:lang w:val="en-US" w:eastAsia="ru-RU"/>
        </w:rPr>
        <w:t xml:space="preserve"> third party trusted agent [13]</w:t>
      </w:r>
      <w:r w:rsidR="00A06303">
        <w:rPr>
          <w:rFonts w:eastAsia="Times New Roman"/>
          <w:kern w:val="28"/>
          <w:sz w:val="24"/>
          <w:szCs w:val="24"/>
          <w:lang w:val="en-US" w:eastAsia="ru-RU"/>
        </w:rPr>
        <w:t>, a</w:t>
      </w:r>
      <w:r w:rsidRPr="00EF1292">
        <w:rPr>
          <w:rFonts w:eastAsia="Times New Roman"/>
          <w:kern w:val="28"/>
          <w:sz w:val="24"/>
          <w:szCs w:val="24"/>
          <w:lang w:val="en-US" w:eastAsia="ru-RU"/>
        </w:rPr>
        <w:t xml:space="preserve"> combination of both [14]</w:t>
      </w:r>
      <w:r w:rsidR="00A06303">
        <w:rPr>
          <w:rFonts w:eastAsia="Times New Roman"/>
          <w:kern w:val="28"/>
          <w:sz w:val="24"/>
          <w:szCs w:val="24"/>
          <w:lang w:val="en-US" w:eastAsia="ru-RU"/>
        </w:rPr>
        <w:t>,</w:t>
      </w:r>
      <w:r w:rsidR="00537CBC">
        <w:rPr>
          <w:rFonts w:eastAsia="Times New Roman"/>
          <w:kern w:val="28"/>
          <w:sz w:val="24"/>
          <w:szCs w:val="24"/>
          <w:lang w:val="en-US" w:eastAsia="ru-RU"/>
        </w:rPr>
        <w:t xml:space="preserve"> or</w:t>
      </w:r>
      <w:r w:rsidRPr="00EF1292">
        <w:rPr>
          <w:rFonts w:eastAsia="Times New Roman"/>
          <w:kern w:val="28"/>
          <w:sz w:val="24"/>
          <w:szCs w:val="24"/>
          <w:lang w:val="en-US" w:eastAsia="ru-RU"/>
        </w:rPr>
        <w:t xml:space="preserve"> concentrate</w:t>
      </w:r>
      <w:r w:rsidR="00D45E83">
        <w:rPr>
          <w:rFonts w:eastAsia="Times New Roman"/>
          <w:kern w:val="28"/>
          <w:sz w:val="24"/>
          <w:szCs w:val="24"/>
          <w:lang w:val="en-US" w:eastAsia="ru-RU"/>
        </w:rPr>
        <w:t xml:space="preserve"> on computational complexity</w:t>
      </w:r>
      <w:r w:rsidR="00537CBC">
        <w:rPr>
          <w:rFonts w:eastAsia="Times New Roman"/>
          <w:kern w:val="28"/>
          <w:sz w:val="24"/>
          <w:szCs w:val="24"/>
          <w:lang w:val="en-US" w:eastAsia="ru-RU"/>
        </w:rPr>
        <w:t xml:space="preserve"> with</w:t>
      </w:r>
      <w:r w:rsidRPr="00EF1292">
        <w:rPr>
          <w:rFonts w:eastAsia="Times New Roman"/>
          <w:kern w:val="28"/>
          <w:sz w:val="24"/>
          <w:szCs w:val="24"/>
          <w:lang w:val="en-US" w:eastAsia="ru-RU"/>
        </w:rPr>
        <w:t xml:space="preserve">out taking care of </w:t>
      </w:r>
      <w:r w:rsidR="00D45E83">
        <w:rPr>
          <w:rFonts w:eastAsia="Times New Roman"/>
          <w:kern w:val="28"/>
          <w:sz w:val="24"/>
          <w:szCs w:val="24"/>
          <w:lang w:val="en-US" w:eastAsia="ru-RU"/>
        </w:rPr>
        <w:t xml:space="preserve">user privacy and </w:t>
      </w:r>
      <w:r w:rsidRPr="00EF1292">
        <w:rPr>
          <w:rFonts w:eastAsia="Times New Roman"/>
          <w:kern w:val="28"/>
          <w:sz w:val="24"/>
          <w:szCs w:val="24"/>
          <w:lang w:val="en-US" w:eastAsia="ru-RU"/>
        </w:rPr>
        <w:t>security[15].</w:t>
      </w:r>
    </w:p>
    <w:p w:rsidR="009422CC" w:rsidRDefault="00AC41B4"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In other words, the security schemes proposed</w:t>
      </w:r>
      <w:r w:rsidR="00A06303">
        <w:rPr>
          <w:rFonts w:eastAsia="Times New Roman"/>
          <w:kern w:val="28"/>
          <w:sz w:val="24"/>
          <w:szCs w:val="24"/>
          <w:lang w:val="en-US" w:eastAsia="ru-RU"/>
        </w:rPr>
        <w:t xml:space="preserve"> so far</w:t>
      </w:r>
      <w:r>
        <w:rPr>
          <w:rFonts w:eastAsia="Times New Roman"/>
          <w:kern w:val="28"/>
          <w:sz w:val="24"/>
          <w:szCs w:val="24"/>
          <w:lang w:val="en-US" w:eastAsia="ru-RU"/>
        </w:rPr>
        <w:t xml:space="preserve">, are not working offline. In many cases the industrial providers of the secured application </w:t>
      </w:r>
      <w:r w:rsidR="00372B65">
        <w:rPr>
          <w:rFonts w:eastAsia="Times New Roman"/>
          <w:kern w:val="28"/>
          <w:sz w:val="24"/>
          <w:szCs w:val="24"/>
          <w:lang w:val="en-US" w:eastAsia="ru-RU"/>
        </w:rPr>
        <w:t xml:space="preserve">the security functions API, that protects the mobile app like a wrap </w:t>
      </w:r>
      <w:r>
        <w:rPr>
          <w:rFonts w:eastAsia="Times New Roman"/>
          <w:kern w:val="28"/>
          <w:sz w:val="24"/>
          <w:szCs w:val="24"/>
          <w:lang w:val="en-US" w:eastAsia="ru-RU"/>
        </w:rPr>
        <w:t xml:space="preserve"> (like </w:t>
      </w:r>
      <w:proofErr w:type="spellStart"/>
      <w:r>
        <w:rPr>
          <w:rFonts w:eastAsia="Times New Roman"/>
          <w:kern w:val="28"/>
          <w:sz w:val="24"/>
          <w:szCs w:val="24"/>
          <w:lang w:val="en-US" w:eastAsia="ru-RU"/>
        </w:rPr>
        <w:t>Mocona</w:t>
      </w:r>
      <w:proofErr w:type="spellEnd"/>
      <w:r>
        <w:rPr>
          <w:rFonts w:eastAsia="Times New Roman"/>
          <w:kern w:val="28"/>
          <w:sz w:val="24"/>
          <w:szCs w:val="24"/>
          <w:lang w:val="en-US" w:eastAsia="ru-RU"/>
        </w:rPr>
        <w:t>, operating along with SAP</w:t>
      </w:r>
      <w:r w:rsidR="00B243A0">
        <w:rPr>
          <w:rFonts w:eastAsia="Times New Roman"/>
          <w:kern w:val="28"/>
          <w:sz w:val="24"/>
          <w:szCs w:val="24"/>
          <w:lang w:val="en-US" w:eastAsia="ru-RU"/>
        </w:rPr>
        <w:t xml:space="preserve"> </w:t>
      </w:r>
      <w:r>
        <w:rPr>
          <w:rFonts w:eastAsia="Times New Roman"/>
          <w:kern w:val="28"/>
          <w:sz w:val="24"/>
          <w:szCs w:val="24"/>
          <w:lang w:val="en-US" w:eastAsia="ru-RU"/>
        </w:rPr>
        <w:t>[</w:t>
      </w:r>
      <w:r w:rsidR="00B243A0">
        <w:rPr>
          <w:rFonts w:eastAsia="Times New Roman"/>
          <w:kern w:val="28"/>
          <w:sz w:val="24"/>
          <w:szCs w:val="24"/>
          <w:lang w:val="en-US" w:eastAsia="ru-RU"/>
        </w:rPr>
        <w:t>16</w:t>
      </w:r>
      <w:r>
        <w:rPr>
          <w:rFonts w:eastAsia="Times New Roman"/>
          <w:kern w:val="28"/>
          <w:sz w:val="24"/>
          <w:szCs w:val="24"/>
          <w:lang w:val="en-US" w:eastAsia="ru-RU"/>
        </w:rPr>
        <w:t>])</w:t>
      </w:r>
      <w:r w:rsidR="00C726E1">
        <w:rPr>
          <w:rFonts w:eastAsia="Times New Roman"/>
          <w:kern w:val="28"/>
          <w:sz w:val="24"/>
          <w:szCs w:val="24"/>
          <w:lang w:val="en-US" w:eastAsia="ru-RU"/>
        </w:rPr>
        <w:t>,</w:t>
      </w:r>
      <w:r w:rsidR="00D45E83">
        <w:rPr>
          <w:rFonts w:eastAsia="Times New Roman"/>
          <w:kern w:val="28"/>
          <w:sz w:val="24"/>
          <w:szCs w:val="24"/>
          <w:lang w:val="en-US" w:eastAsia="ru-RU"/>
        </w:rPr>
        <w:t xml:space="preserve"> prefer</w:t>
      </w:r>
      <w:r w:rsidR="00C726E1">
        <w:rPr>
          <w:rFonts w:eastAsia="Times New Roman"/>
          <w:kern w:val="28"/>
          <w:sz w:val="24"/>
          <w:szCs w:val="24"/>
          <w:lang w:val="en-US" w:eastAsia="ru-RU"/>
        </w:rPr>
        <w:t>ring</w:t>
      </w:r>
      <w:r w:rsidR="00D45E83">
        <w:rPr>
          <w:rFonts w:eastAsia="Times New Roman"/>
          <w:kern w:val="28"/>
          <w:sz w:val="24"/>
          <w:szCs w:val="24"/>
          <w:lang w:val="en-US" w:eastAsia="ru-RU"/>
        </w:rPr>
        <w:t xml:space="preserve"> to completely forbid the offline access to the protected app. </w:t>
      </w:r>
    </w:p>
    <w:p w:rsidR="00D45E83" w:rsidRDefault="00D45E83"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In some cases such access is still necessary. Due to such constraints as traffic load, travelling, ease of access and many more. So the question is how to protect the device/app, in an offline mode when the functions of data protection cannot be offloaded to a cloud or a trusted party. This problem was not approached neither in academia nor in the industry.</w:t>
      </w:r>
    </w:p>
    <w:p w:rsidR="006D57D1" w:rsidRPr="009C7546" w:rsidRDefault="006D57D1" w:rsidP="006D57D1">
      <w:pPr>
        <w:keepNext/>
        <w:keepLines/>
        <w:tabs>
          <w:tab w:val="left" w:pos="709"/>
        </w:tabs>
        <w:suppressAutoHyphens/>
        <w:spacing w:before="360" w:after="120"/>
        <w:ind w:left="360"/>
        <w:jc w:val="both"/>
        <w:outlineLvl w:val="0"/>
        <w:rPr>
          <w:rFonts w:eastAsia="Times New Roman"/>
          <w:b/>
          <w:kern w:val="28"/>
          <w:sz w:val="24"/>
          <w:szCs w:val="24"/>
          <w:lang w:val="en-US" w:eastAsia="ru-RU"/>
        </w:rPr>
      </w:pPr>
      <w:r w:rsidRPr="009C7546">
        <w:rPr>
          <w:rFonts w:eastAsia="Times New Roman"/>
          <w:b/>
          <w:kern w:val="28"/>
          <w:sz w:val="24"/>
          <w:szCs w:val="24"/>
          <w:lang w:val="en-US" w:eastAsia="ru-RU"/>
        </w:rPr>
        <w:t>Offline mode</w:t>
      </w:r>
    </w:p>
    <w:p w:rsidR="0095781F" w:rsidRDefault="00C726E1"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This paper </w:t>
      </w:r>
      <w:r w:rsidR="0095781F">
        <w:rPr>
          <w:rFonts w:eastAsia="Times New Roman"/>
          <w:kern w:val="28"/>
          <w:sz w:val="24"/>
          <w:szCs w:val="24"/>
          <w:lang w:val="en-US" w:eastAsia="ru-RU"/>
        </w:rPr>
        <w:t>propos</w:t>
      </w:r>
      <w:r>
        <w:rPr>
          <w:rFonts w:eastAsia="Times New Roman"/>
          <w:kern w:val="28"/>
          <w:sz w:val="24"/>
          <w:szCs w:val="24"/>
          <w:lang w:val="en-US" w:eastAsia="ru-RU"/>
        </w:rPr>
        <w:t>es</w:t>
      </w:r>
      <w:r w:rsidR="0095781F">
        <w:rPr>
          <w:rFonts w:eastAsia="Times New Roman"/>
          <w:kern w:val="28"/>
          <w:sz w:val="24"/>
          <w:szCs w:val="24"/>
          <w:lang w:val="en-US" w:eastAsia="ru-RU"/>
        </w:rPr>
        <w:t xml:space="preserve"> an open model of the mobile device protection mechanisms </w:t>
      </w:r>
      <w:r>
        <w:rPr>
          <w:rFonts w:eastAsia="Times New Roman"/>
          <w:kern w:val="28"/>
          <w:sz w:val="24"/>
          <w:szCs w:val="24"/>
          <w:lang w:val="en-US" w:eastAsia="ru-RU"/>
        </w:rPr>
        <w:t>in which</w:t>
      </w:r>
      <w:r w:rsidR="0095781F">
        <w:rPr>
          <w:rFonts w:eastAsia="Times New Roman"/>
          <w:kern w:val="28"/>
          <w:sz w:val="24"/>
          <w:szCs w:val="24"/>
          <w:lang w:val="en-US" w:eastAsia="ru-RU"/>
        </w:rPr>
        <w:t xml:space="preserve"> the security is supported both in online and offline modes. Currently, the systems of mobile device protection, to </w:t>
      </w:r>
      <w:r>
        <w:rPr>
          <w:rFonts w:eastAsia="Times New Roman"/>
          <w:kern w:val="28"/>
          <w:sz w:val="24"/>
          <w:szCs w:val="24"/>
          <w:lang w:val="en-US" w:eastAsia="ru-RU"/>
        </w:rPr>
        <w:t>the best of the authors</w:t>
      </w:r>
      <w:r w:rsidR="0095781F">
        <w:rPr>
          <w:rFonts w:eastAsia="Times New Roman"/>
          <w:kern w:val="28"/>
          <w:sz w:val="24"/>
          <w:szCs w:val="24"/>
          <w:lang w:val="en-US" w:eastAsia="ru-RU"/>
        </w:rPr>
        <w:t xml:space="preserve"> knowledge, follow the model where the prote</w:t>
      </w:r>
      <w:r w:rsidR="00CE4874">
        <w:rPr>
          <w:rFonts w:eastAsia="Times New Roman"/>
          <w:kern w:val="28"/>
          <w:sz w:val="24"/>
          <w:szCs w:val="24"/>
          <w:lang w:val="en-US" w:eastAsia="ru-RU"/>
        </w:rPr>
        <w:t xml:space="preserve">cted mobile client can operate </w:t>
      </w:r>
      <w:r w:rsidR="0095781F">
        <w:rPr>
          <w:rFonts w:eastAsia="Times New Roman"/>
          <w:kern w:val="28"/>
          <w:sz w:val="24"/>
          <w:szCs w:val="24"/>
          <w:lang w:val="en-US" w:eastAsia="ru-RU"/>
        </w:rPr>
        <w:t xml:space="preserve">only when it is connected to the cloud, which is not always convenient for the end-user. The basic principles of the mobile device protection that </w:t>
      </w:r>
      <w:r>
        <w:rPr>
          <w:rFonts w:eastAsia="Times New Roman"/>
          <w:kern w:val="28"/>
          <w:sz w:val="24"/>
          <w:szCs w:val="24"/>
          <w:lang w:val="en-US" w:eastAsia="ru-RU"/>
        </w:rPr>
        <w:t>is</w:t>
      </w:r>
      <w:r w:rsidR="0095781F">
        <w:rPr>
          <w:rFonts w:eastAsia="Times New Roman"/>
          <w:kern w:val="28"/>
          <w:sz w:val="24"/>
          <w:szCs w:val="24"/>
          <w:lang w:val="en-US" w:eastAsia="ru-RU"/>
        </w:rPr>
        <w:t xml:space="preserve"> support</w:t>
      </w:r>
      <w:r>
        <w:rPr>
          <w:rFonts w:eastAsia="Times New Roman"/>
          <w:kern w:val="28"/>
          <w:sz w:val="24"/>
          <w:szCs w:val="24"/>
          <w:lang w:val="en-US" w:eastAsia="ru-RU"/>
        </w:rPr>
        <w:t>ed by the here proposed approach</w:t>
      </w:r>
      <w:r w:rsidR="0095781F">
        <w:rPr>
          <w:rFonts w:eastAsia="Times New Roman"/>
          <w:kern w:val="28"/>
          <w:sz w:val="24"/>
          <w:szCs w:val="24"/>
          <w:lang w:val="en-US" w:eastAsia="ru-RU"/>
        </w:rPr>
        <w:t xml:space="preserve"> are: </w:t>
      </w:r>
    </w:p>
    <w:p w:rsidR="0095781F" w:rsidRDefault="0095781F" w:rsidP="0095781F">
      <w:pPr>
        <w:pStyle w:val="PargrafodaLista"/>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Optimized communication with the cloud when the device does not need to be constantly connected to the server due to the resource constraint and necessity to secure this communication.</w:t>
      </w:r>
    </w:p>
    <w:p w:rsidR="00897C70" w:rsidRDefault="00897C70" w:rsidP="00897C70">
      <w:pPr>
        <w:pStyle w:val="PargrafodaLista"/>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Implementation of reliable</w:t>
      </w:r>
      <w:r w:rsidR="0095781F">
        <w:rPr>
          <w:rFonts w:eastAsia="Times New Roman"/>
          <w:kern w:val="28"/>
          <w:sz w:val="24"/>
          <w:szCs w:val="24"/>
          <w:lang w:val="en-US" w:eastAsia="ru-RU"/>
        </w:rPr>
        <w:t xml:space="preserve"> cryptography</w:t>
      </w:r>
      <w:r>
        <w:rPr>
          <w:rFonts w:eastAsia="Times New Roman"/>
          <w:kern w:val="28"/>
          <w:sz w:val="24"/>
          <w:szCs w:val="24"/>
          <w:lang w:val="en-US" w:eastAsia="ru-RU"/>
        </w:rPr>
        <w:t xml:space="preserve"> standards, i.e.</w:t>
      </w:r>
      <w:r w:rsidR="0095781F">
        <w:rPr>
          <w:rFonts w:eastAsia="Times New Roman"/>
          <w:kern w:val="28"/>
          <w:sz w:val="24"/>
          <w:szCs w:val="24"/>
          <w:lang w:val="en-US" w:eastAsia="ru-RU"/>
        </w:rPr>
        <w:t xml:space="preserve"> </w:t>
      </w:r>
      <w:r>
        <w:rPr>
          <w:rFonts w:eastAsia="Times New Roman"/>
          <w:kern w:val="28"/>
          <w:sz w:val="24"/>
          <w:szCs w:val="24"/>
          <w:lang w:val="en-US" w:eastAsia="ru-RU"/>
        </w:rPr>
        <w:t>the algorithms AES, ABE</w:t>
      </w:r>
      <w:r w:rsidR="00C726E1">
        <w:rPr>
          <w:rFonts w:eastAsia="Times New Roman"/>
          <w:kern w:val="28"/>
          <w:sz w:val="24"/>
          <w:szCs w:val="24"/>
          <w:lang w:val="en-US" w:eastAsia="ru-RU"/>
        </w:rPr>
        <w:t xml:space="preserve"> and</w:t>
      </w:r>
      <w:r>
        <w:rPr>
          <w:rFonts w:eastAsia="Times New Roman"/>
          <w:kern w:val="28"/>
          <w:sz w:val="24"/>
          <w:szCs w:val="24"/>
          <w:lang w:val="en-US" w:eastAsia="ru-RU"/>
        </w:rPr>
        <w:t xml:space="preserve"> SSS are approbated and well-known. </w:t>
      </w:r>
      <w:r w:rsidR="00C726E1">
        <w:rPr>
          <w:rFonts w:eastAsia="Times New Roman"/>
          <w:kern w:val="28"/>
          <w:sz w:val="24"/>
          <w:szCs w:val="24"/>
          <w:lang w:val="en-US" w:eastAsia="ru-RU"/>
        </w:rPr>
        <w:t>The idea is</w:t>
      </w:r>
      <w:r>
        <w:rPr>
          <w:rFonts w:eastAsia="Times New Roman"/>
          <w:kern w:val="28"/>
          <w:sz w:val="24"/>
          <w:szCs w:val="24"/>
          <w:lang w:val="en-US" w:eastAsia="ru-RU"/>
        </w:rPr>
        <w:t xml:space="preserve"> not </w:t>
      </w:r>
      <w:r w:rsidR="00C726E1">
        <w:rPr>
          <w:rFonts w:eastAsia="Times New Roman"/>
          <w:kern w:val="28"/>
          <w:sz w:val="24"/>
          <w:szCs w:val="24"/>
          <w:lang w:val="en-US" w:eastAsia="ru-RU"/>
        </w:rPr>
        <w:t xml:space="preserve">to </w:t>
      </w:r>
      <w:r>
        <w:rPr>
          <w:rFonts w:eastAsia="Times New Roman"/>
          <w:kern w:val="28"/>
          <w:sz w:val="24"/>
          <w:szCs w:val="24"/>
          <w:lang w:val="en-US" w:eastAsia="ru-RU"/>
        </w:rPr>
        <w:t xml:space="preserve">invent obscure concepts </w:t>
      </w:r>
      <w:r w:rsidR="00C726E1">
        <w:rPr>
          <w:rFonts w:eastAsia="Times New Roman"/>
          <w:kern w:val="28"/>
          <w:sz w:val="24"/>
          <w:szCs w:val="24"/>
          <w:lang w:val="en-US" w:eastAsia="ru-RU"/>
        </w:rPr>
        <w:t>or to</w:t>
      </w:r>
      <w:r>
        <w:rPr>
          <w:rFonts w:eastAsia="Times New Roman"/>
          <w:kern w:val="28"/>
          <w:sz w:val="24"/>
          <w:szCs w:val="24"/>
          <w:lang w:val="en-US" w:eastAsia="ru-RU"/>
        </w:rPr>
        <w:t xml:space="preserve"> invent new methods that should be evaluated</w:t>
      </w:r>
      <w:r w:rsidR="00C726E1">
        <w:rPr>
          <w:rFonts w:eastAsia="Times New Roman"/>
          <w:kern w:val="28"/>
          <w:sz w:val="24"/>
          <w:szCs w:val="24"/>
          <w:lang w:val="en-US" w:eastAsia="ru-RU"/>
        </w:rPr>
        <w:t xml:space="preserve"> before the proposed usage in the provided solution</w:t>
      </w:r>
      <w:r>
        <w:rPr>
          <w:rFonts w:eastAsia="Times New Roman"/>
          <w:kern w:val="28"/>
          <w:sz w:val="24"/>
          <w:szCs w:val="24"/>
          <w:lang w:val="en-US" w:eastAsia="ru-RU"/>
        </w:rPr>
        <w:t>.</w:t>
      </w:r>
    </w:p>
    <w:p w:rsidR="0095781F" w:rsidRDefault="00897C70" w:rsidP="00897C70">
      <w:pPr>
        <w:pStyle w:val="PargrafodaLista"/>
        <w:keepNext/>
        <w:keepLines/>
        <w:numPr>
          <w:ilvl w:val="0"/>
          <w:numId w:val="11"/>
        </w:numPr>
        <w:tabs>
          <w:tab w:val="left" w:pos="709"/>
        </w:tabs>
        <w:suppressAutoHyphens/>
        <w:spacing w:before="360" w:after="120"/>
        <w:jc w:val="both"/>
        <w:outlineLvl w:val="0"/>
        <w:rPr>
          <w:ins w:id="39" w:author="thiago Pereira" w:date="2016-01-23T14:52:00Z"/>
          <w:rFonts w:eastAsia="Times New Roman"/>
          <w:kern w:val="28"/>
          <w:sz w:val="24"/>
          <w:szCs w:val="24"/>
          <w:lang w:val="en-US" w:eastAsia="ru-RU"/>
        </w:rPr>
      </w:pPr>
      <w:r>
        <w:rPr>
          <w:rFonts w:eastAsia="Times New Roman"/>
          <w:kern w:val="28"/>
          <w:sz w:val="24"/>
          <w:szCs w:val="24"/>
          <w:lang w:val="en-US" w:eastAsia="ru-RU"/>
        </w:rPr>
        <w:t>Optimized combination of the security mechanisms</w:t>
      </w:r>
      <w:r w:rsidR="0095781F" w:rsidRPr="00897C70">
        <w:rPr>
          <w:rFonts w:eastAsia="Times New Roman"/>
          <w:kern w:val="28"/>
          <w:sz w:val="24"/>
          <w:szCs w:val="24"/>
          <w:lang w:val="en-US" w:eastAsia="ru-RU"/>
        </w:rPr>
        <w:t xml:space="preserve"> so that </w:t>
      </w:r>
      <w:r w:rsidR="00CE4874">
        <w:rPr>
          <w:rFonts w:eastAsia="Times New Roman"/>
          <w:kern w:val="28"/>
          <w:sz w:val="24"/>
          <w:szCs w:val="24"/>
          <w:lang w:val="en-US" w:eastAsia="ru-RU"/>
        </w:rPr>
        <w:t>the mobile client do</w:t>
      </w:r>
      <w:r>
        <w:rPr>
          <w:rFonts w:eastAsia="Times New Roman"/>
          <w:kern w:val="28"/>
          <w:sz w:val="24"/>
          <w:szCs w:val="24"/>
          <w:lang w:val="en-US" w:eastAsia="ru-RU"/>
        </w:rPr>
        <w:t>es not need to perform complex computation like encryption and key generation</w:t>
      </w:r>
      <w:r w:rsidR="0095781F" w:rsidRPr="00897C70">
        <w:rPr>
          <w:rFonts w:eastAsia="Times New Roman"/>
          <w:kern w:val="28"/>
          <w:sz w:val="24"/>
          <w:szCs w:val="24"/>
          <w:lang w:val="en-US" w:eastAsia="ru-RU"/>
        </w:rPr>
        <w:t xml:space="preserve"> due to </w:t>
      </w:r>
      <w:r w:rsidR="00C726E1">
        <w:rPr>
          <w:rFonts w:eastAsia="Times New Roman"/>
          <w:kern w:val="28"/>
          <w:sz w:val="24"/>
          <w:szCs w:val="24"/>
          <w:lang w:val="en-US" w:eastAsia="ru-RU"/>
        </w:rPr>
        <w:t>its</w:t>
      </w:r>
      <w:r w:rsidR="00C726E1" w:rsidRPr="00897C70">
        <w:rPr>
          <w:rFonts w:eastAsia="Times New Roman"/>
          <w:kern w:val="28"/>
          <w:sz w:val="24"/>
          <w:szCs w:val="24"/>
          <w:lang w:val="en-US" w:eastAsia="ru-RU"/>
        </w:rPr>
        <w:t xml:space="preserve"> </w:t>
      </w:r>
      <w:r w:rsidR="0095781F" w:rsidRPr="00897C70">
        <w:rPr>
          <w:rFonts w:eastAsia="Times New Roman"/>
          <w:kern w:val="28"/>
          <w:sz w:val="24"/>
          <w:szCs w:val="24"/>
          <w:lang w:val="en-US" w:eastAsia="ru-RU"/>
        </w:rPr>
        <w:t>resource constraint.</w:t>
      </w:r>
    </w:p>
    <w:p w:rsidR="006579BE" w:rsidRPr="00897C70" w:rsidRDefault="003B7F3D" w:rsidP="00897C70">
      <w:pPr>
        <w:pStyle w:val="PargrafodaLista"/>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ins w:id="40" w:author="thiago Pereira" w:date="2016-01-23T15:18:00Z">
        <w:r>
          <w:rPr>
            <w:rFonts w:eastAsia="Times New Roman"/>
            <w:kern w:val="28"/>
            <w:sz w:val="24"/>
            <w:szCs w:val="24"/>
            <w:lang w:val="en-US" w:eastAsia="ru-RU"/>
          </w:rPr>
          <w:t>B</w:t>
        </w:r>
        <w:r w:rsidRPr="00B03774">
          <w:rPr>
            <w:rFonts w:eastAsia="Times New Roman"/>
            <w:kern w:val="28"/>
            <w:sz w:val="24"/>
            <w:szCs w:val="24"/>
            <w:lang w:val="en-US" w:eastAsia="ru-RU"/>
          </w:rPr>
          <w:t>ehavior</w:t>
        </w:r>
        <w:r>
          <w:rPr>
            <w:rFonts w:eastAsia="Times New Roman"/>
            <w:kern w:val="28"/>
            <w:sz w:val="24"/>
            <w:szCs w:val="24"/>
            <w:lang w:val="en-US" w:eastAsia="ru-RU"/>
          </w:rPr>
          <w:t>al</w:t>
        </w:r>
        <w:r w:rsidRPr="00B03774">
          <w:rPr>
            <w:rFonts w:eastAsia="Times New Roman"/>
            <w:kern w:val="28"/>
            <w:sz w:val="24"/>
            <w:szCs w:val="24"/>
            <w:lang w:val="en-US" w:eastAsia="ru-RU"/>
          </w:rPr>
          <w:t xml:space="preserve"> analysis </w:t>
        </w:r>
        <w:r>
          <w:rPr>
            <w:rFonts w:eastAsia="Times New Roman"/>
            <w:kern w:val="28"/>
            <w:sz w:val="24"/>
            <w:szCs w:val="24"/>
            <w:lang w:val="en-US" w:eastAsia="ru-RU"/>
          </w:rPr>
          <w:t>of user's operations</w:t>
        </w:r>
      </w:ins>
      <w:ins w:id="41" w:author="thiago Pereira" w:date="2016-01-23T15:19:00Z">
        <w:r>
          <w:rPr>
            <w:rFonts w:eastAsia="Times New Roman"/>
            <w:kern w:val="28"/>
            <w:sz w:val="24"/>
            <w:szCs w:val="24"/>
            <w:lang w:val="en-US" w:eastAsia="ru-RU"/>
          </w:rPr>
          <w:t xml:space="preserve"> </w:t>
        </w:r>
      </w:ins>
      <w:ins w:id="42" w:author="thiago Pereira" w:date="2016-01-23T15:20:00Z">
        <w:r>
          <w:rPr>
            <w:rFonts w:eastAsia="Times New Roman"/>
            <w:kern w:val="28"/>
            <w:sz w:val="24"/>
            <w:szCs w:val="24"/>
            <w:lang w:val="en-US" w:eastAsia="ru-RU"/>
          </w:rPr>
          <w:t xml:space="preserve">on mobile client, </w:t>
        </w:r>
      </w:ins>
      <w:ins w:id="43" w:author="thiago Pereira" w:date="2016-01-23T15:21:00Z">
        <w:r>
          <w:rPr>
            <w:rFonts w:eastAsia="Times New Roman"/>
            <w:kern w:val="28"/>
            <w:sz w:val="24"/>
            <w:szCs w:val="24"/>
            <w:lang w:val="en-US" w:eastAsia="ru-RU"/>
          </w:rPr>
          <w:t>which</w:t>
        </w:r>
      </w:ins>
      <w:ins w:id="44" w:author="thiago Pereira" w:date="2016-01-23T15:19:00Z">
        <w:r>
          <w:rPr>
            <w:rFonts w:eastAsia="Times New Roman"/>
            <w:kern w:val="28"/>
            <w:sz w:val="24"/>
            <w:szCs w:val="24"/>
            <w:lang w:val="en-US" w:eastAsia="ru-RU"/>
          </w:rPr>
          <w:t xml:space="preserve"> can indicate anomalous </w:t>
        </w:r>
      </w:ins>
      <w:ins w:id="45" w:author="thiago Pereira" w:date="2016-01-23T15:21:00Z">
        <w:r w:rsidR="00282F2F">
          <w:rPr>
            <w:rFonts w:eastAsia="Times New Roman"/>
            <w:kern w:val="28"/>
            <w:sz w:val="24"/>
            <w:szCs w:val="24"/>
            <w:lang w:val="en-US" w:eastAsia="ru-RU"/>
          </w:rPr>
          <w:t xml:space="preserve">or automated </w:t>
        </w:r>
      </w:ins>
      <w:ins w:id="46" w:author="thiago Pereira" w:date="2016-01-23T15:19:00Z">
        <w:r>
          <w:rPr>
            <w:rFonts w:eastAsia="Times New Roman"/>
            <w:kern w:val="28"/>
            <w:sz w:val="24"/>
            <w:szCs w:val="24"/>
            <w:lang w:val="en-US" w:eastAsia="ru-RU"/>
          </w:rPr>
          <w:t xml:space="preserve">activities </w:t>
        </w:r>
      </w:ins>
      <w:ins w:id="47" w:author="thiago Pereira" w:date="2016-01-23T15:22:00Z">
        <w:r w:rsidR="00282F2F">
          <w:rPr>
            <w:rFonts w:eastAsia="Times New Roman"/>
            <w:kern w:val="28"/>
            <w:sz w:val="24"/>
            <w:szCs w:val="24"/>
            <w:lang w:val="en-US" w:eastAsia="ru-RU"/>
          </w:rPr>
          <w:t>done by attackers.</w:t>
        </w:r>
      </w:ins>
    </w:p>
    <w:p w:rsidR="006D57D1" w:rsidRDefault="006D57D1" w:rsidP="00A83D83">
      <w:pPr>
        <w:pStyle w:val="PargrafodaLista"/>
        <w:keepNext/>
        <w:keepLines/>
        <w:tabs>
          <w:tab w:val="left" w:pos="709"/>
        </w:tabs>
        <w:suppressAutoHyphens/>
        <w:spacing w:before="360" w:after="120"/>
        <w:jc w:val="both"/>
        <w:outlineLvl w:val="0"/>
        <w:rPr>
          <w:rFonts w:eastAsia="Times New Roman"/>
          <w:kern w:val="28"/>
          <w:sz w:val="24"/>
          <w:szCs w:val="24"/>
          <w:lang w:val="en-US" w:eastAsia="ru-RU"/>
        </w:rPr>
      </w:pPr>
    </w:p>
    <w:p w:rsidR="003B6177" w:rsidRDefault="0016325B" w:rsidP="0016325B">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The</w:t>
      </w:r>
      <w:r w:rsidR="003F431B">
        <w:rPr>
          <w:rFonts w:eastAsia="Times New Roman"/>
          <w:kern w:val="28"/>
          <w:sz w:val="24"/>
          <w:szCs w:val="24"/>
          <w:lang w:val="en-US" w:eastAsia="ru-RU"/>
        </w:rPr>
        <w:t xml:space="preserve"> most important security issues in </w:t>
      </w:r>
      <w:r w:rsidR="00C726E1">
        <w:rPr>
          <w:rFonts w:eastAsia="Times New Roman"/>
          <w:kern w:val="28"/>
          <w:sz w:val="24"/>
          <w:szCs w:val="24"/>
          <w:lang w:val="en-US" w:eastAsia="ru-RU"/>
        </w:rPr>
        <w:t xml:space="preserve">the proposed </w:t>
      </w:r>
      <w:r w:rsidR="003F431B">
        <w:rPr>
          <w:rFonts w:eastAsia="Times New Roman"/>
          <w:kern w:val="28"/>
          <w:sz w:val="24"/>
          <w:szCs w:val="24"/>
          <w:lang w:val="en-US" w:eastAsia="ru-RU"/>
        </w:rPr>
        <w:t>model arise when the devi</w:t>
      </w:r>
      <w:r w:rsidR="003B6177">
        <w:rPr>
          <w:rFonts w:eastAsia="Times New Roman"/>
          <w:kern w:val="28"/>
          <w:sz w:val="24"/>
          <w:szCs w:val="24"/>
          <w:lang w:val="en-US" w:eastAsia="ru-RU"/>
        </w:rPr>
        <w:t>c</w:t>
      </w:r>
      <w:r w:rsidR="003F431B">
        <w:rPr>
          <w:rFonts w:eastAsia="Times New Roman"/>
          <w:kern w:val="28"/>
          <w:sz w:val="24"/>
          <w:szCs w:val="24"/>
          <w:lang w:val="en-US" w:eastAsia="ru-RU"/>
        </w:rPr>
        <w:t xml:space="preserve">e goes to the offline </w:t>
      </w:r>
      <w:r w:rsidR="00C726E1">
        <w:rPr>
          <w:rFonts w:eastAsia="Times New Roman"/>
          <w:kern w:val="28"/>
          <w:sz w:val="24"/>
          <w:szCs w:val="24"/>
          <w:lang w:val="en-US" w:eastAsia="ru-RU"/>
        </w:rPr>
        <w:t xml:space="preserve">mode </w:t>
      </w:r>
      <w:r w:rsidR="003F431B">
        <w:rPr>
          <w:rFonts w:eastAsia="Times New Roman"/>
          <w:kern w:val="28"/>
          <w:sz w:val="24"/>
          <w:szCs w:val="24"/>
          <w:lang w:val="en-US" w:eastAsia="ru-RU"/>
        </w:rPr>
        <w:t>and the user is still allowed to g</w:t>
      </w:r>
      <w:r w:rsidR="003B6177">
        <w:rPr>
          <w:rFonts w:eastAsia="Times New Roman"/>
          <w:kern w:val="28"/>
          <w:sz w:val="24"/>
          <w:szCs w:val="24"/>
          <w:lang w:val="en-US" w:eastAsia="ru-RU"/>
        </w:rPr>
        <w:t>et the access to the strategic</w:t>
      </w:r>
      <w:r w:rsidR="003F431B">
        <w:rPr>
          <w:rFonts w:eastAsia="Times New Roman"/>
          <w:kern w:val="28"/>
          <w:sz w:val="24"/>
          <w:szCs w:val="24"/>
          <w:lang w:val="en-US" w:eastAsia="ru-RU"/>
        </w:rPr>
        <w:t xml:space="preserve"> </w:t>
      </w:r>
      <w:r w:rsidR="003B6177">
        <w:rPr>
          <w:rFonts w:eastAsia="Times New Roman"/>
          <w:kern w:val="28"/>
          <w:sz w:val="24"/>
          <w:szCs w:val="24"/>
          <w:lang w:val="en-US" w:eastAsia="ru-RU"/>
        </w:rPr>
        <w:t xml:space="preserve">organization </w:t>
      </w:r>
      <w:r w:rsidR="003F431B">
        <w:rPr>
          <w:rFonts w:eastAsia="Times New Roman"/>
          <w:kern w:val="28"/>
          <w:sz w:val="24"/>
          <w:szCs w:val="24"/>
          <w:lang w:val="en-US" w:eastAsia="ru-RU"/>
        </w:rPr>
        <w:t>documents</w:t>
      </w:r>
      <w:r w:rsidR="003B6177">
        <w:rPr>
          <w:rFonts w:eastAsia="Times New Roman"/>
          <w:kern w:val="28"/>
          <w:sz w:val="24"/>
          <w:szCs w:val="24"/>
          <w:lang w:val="en-US" w:eastAsia="ru-RU"/>
        </w:rPr>
        <w:t>. In this case, the server can neither monitor the user activity nor provide the</w:t>
      </w:r>
      <w:r w:rsidR="00CE4874">
        <w:rPr>
          <w:rFonts w:eastAsia="Times New Roman"/>
          <w:kern w:val="28"/>
          <w:sz w:val="24"/>
          <w:szCs w:val="24"/>
          <w:lang w:val="en-US" w:eastAsia="ru-RU"/>
        </w:rPr>
        <w:t xml:space="preserve"> protection methods. The security</w:t>
      </w:r>
      <w:r w:rsidR="003B6177">
        <w:rPr>
          <w:rFonts w:eastAsia="Times New Roman"/>
          <w:kern w:val="28"/>
          <w:sz w:val="24"/>
          <w:szCs w:val="24"/>
          <w:lang w:val="en-US" w:eastAsia="ru-RU"/>
        </w:rPr>
        <w:t xml:space="preserve"> becomes the </w:t>
      </w:r>
      <w:r w:rsidR="00204C86">
        <w:rPr>
          <w:rFonts w:eastAsia="Times New Roman"/>
          <w:kern w:val="28"/>
          <w:sz w:val="24"/>
          <w:szCs w:val="24"/>
          <w:lang w:val="en-US" w:eastAsia="ru-RU"/>
        </w:rPr>
        <w:t xml:space="preserve">responsibility of the </w:t>
      </w:r>
      <w:r w:rsidR="003B6177">
        <w:rPr>
          <w:rFonts w:eastAsia="Times New Roman"/>
          <w:kern w:val="28"/>
          <w:sz w:val="24"/>
          <w:szCs w:val="24"/>
          <w:lang w:val="en-US" w:eastAsia="ru-RU"/>
        </w:rPr>
        <w:t xml:space="preserve">mobile </w:t>
      </w:r>
      <w:r w:rsidR="00204C86">
        <w:rPr>
          <w:rFonts w:eastAsia="Times New Roman"/>
          <w:kern w:val="28"/>
          <w:sz w:val="24"/>
          <w:szCs w:val="24"/>
          <w:lang w:val="en-US" w:eastAsia="ru-RU"/>
        </w:rPr>
        <w:t xml:space="preserve">client. </w:t>
      </w:r>
      <w:r w:rsidR="003B6177">
        <w:rPr>
          <w:rFonts w:eastAsia="Times New Roman"/>
          <w:kern w:val="28"/>
          <w:sz w:val="24"/>
          <w:szCs w:val="24"/>
          <w:lang w:val="en-US" w:eastAsia="ru-RU"/>
        </w:rPr>
        <w:t xml:space="preserve">Additionally, the maximum protection should be provided at the minimum resource cost. </w:t>
      </w:r>
    </w:p>
    <w:p w:rsidR="0016325B" w:rsidRDefault="003B6177" w:rsidP="0016325B">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In the online mode the device communicate with the server in order to check the validity of user password. On the contrary, the offline protection should implement </w:t>
      </w:r>
      <w:r w:rsidR="00C726E1">
        <w:rPr>
          <w:rFonts w:eastAsia="Times New Roman"/>
          <w:kern w:val="28"/>
          <w:sz w:val="24"/>
          <w:szCs w:val="24"/>
          <w:lang w:val="en-US" w:eastAsia="ru-RU"/>
        </w:rPr>
        <w:t xml:space="preserve">a </w:t>
      </w:r>
      <w:r>
        <w:rPr>
          <w:rFonts w:eastAsia="Times New Roman"/>
          <w:kern w:val="28"/>
          <w:sz w:val="24"/>
          <w:szCs w:val="24"/>
          <w:lang w:val="en-US" w:eastAsia="ru-RU"/>
        </w:rPr>
        <w:t>different approach. In other words, the authentication/authorization mechanisms in the offline mode should utilize the specific proof of the user identity. The requirements for the proof are as follows:</w:t>
      </w:r>
    </w:p>
    <w:p w:rsidR="009C7546" w:rsidRPr="00CE4874" w:rsidRDefault="003B6177" w:rsidP="009C7546">
      <w:pPr>
        <w:pStyle w:val="PargrafodaLista"/>
        <w:numPr>
          <w:ilvl w:val="0"/>
          <w:numId w:val="13"/>
        </w:numPr>
        <w:spacing w:after="200" w:line="276" w:lineRule="auto"/>
        <w:rPr>
          <w:sz w:val="24"/>
          <w:szCs w:val="24"/>
        </w:rPr>
      </w:pPr>
      <w:r w:rsidRPr="00CE4874">
        <w:rPr>
          <w:sz w:val="24"/>
          <w:szCs w:val="24"/>
          <w:lang w:val="en-US"/>
        </w:rPr>
        <w:t>The proof</w:t>
      </w:r>
      <w:r w:rsidRPr="00CE4874">
        <w:rPr>
          <w:sz w:val="24"/>
          <w:szCs w:val="24"/>
        </w:rPr>
        <w:t xml:space="preserve"> </w:t>
      </w:r>
      <w:r w:rsidRPr="00CE4874">
        <w:rPr>
          <w:sz w:val="24"/>
          <w:szCs w:val="24"/>
          <w:lang w:val="en-US"/>
        </w:rPr>
        <w:t xml:space="preserve">is derived from the </w:t>
      </w:r>
      <w:r w:rsidR="009C7546" w:rsidRPr="00CE4874">
        <w:rPr>
          <w:sz w:val="24"/>
          <w:szCs w:val="24"/>
        </w:rPr>
        <w:t>previous session</w:t>
      </w:r>
      <w:r w:rsidRPr="00CE4874">
        <w:rPr>
          <w:sz w:val="24"/>
          <w:szCs w:val="24"/>
          <w:lang w:val="en-US"/>
        </w:rPr>
        <w:t xml:space="preserve"> in order to verify that the user is still authorized.</w:t>
      </w:r>
    </w:p>
    <w:p w:rsidR="009C7546" w:rsidRPr="00CE4874" w:rsidRDefault="003B6177" w:rsidP="009C7546">
      <w:pPr>
        <w:pStyle w:val="PargrafodaLista"/>
        <w:numPr>
          <w:ilvl w:val="0"/>
          <w:numId w:val="13"/>
        </w:numPr>
        <w:spacing w:after="200" w:line="276" w:lineRule="auto"/>
        <w:rPr>
          <w:sz w:val="24"/>
          <w:szCs w:val="24"/>
        </w:rPr>
      </w:pPr>
      <w:r w:rsidRPr="00CE4874">
        <w:rPr>
          <w:sz w:val="24"/>
          <w:szCs w:val="24"/>
          <w:lang w:val="en-US"/>
        </w:rPr>
        <w:t xml:space="preserve">The proof should not give access to user password, i.e. it should not be stored </w:t>
      </w:r>
      <w:r w:rsidR="00C726E1">
        <w:rPr>
          <w:sz w:val="24"/>
          <w:szCs w:val="24"/>
          <w:lang w:val="en-US"/>
        </w:rPr>
        <w:t>i</w:t>
      </w:r>
      <w:r w:rsidRPr="00CE4874">
        <w:rPr>
          <w:sz w:val="24"/>
          <w:szCs w:val="24"/>
          <w:lang w:val="en-US"/>
        </w:rPr>
        <w:t>n the device.</w:t>
      </w:r>
    </w:p>
    <w:p w:rsidR="009C7546" w:rsidRPr="00CE4874" w:rsidRDefault="003B6177" w:rsidP="009C7546">
      <w:pPr>
        <w:pStyle w:val="PargrafodaLista"/>
        <w:numPr>
          <w:ilvl w:val="0"/>
          <w:numId w:val="13"/>
        </w:numPr>
        <w:spacing w:after="200" w:line="276" w:lineRule="auto"/>
        <w:rPr>
          <w:sz w:val="24"/>
          <w:szCs w:val="24"/>
        </w:rPr>
      </w:pPr>
      <w:r w:rsidRPr="00CE4874">
        <w:rPr>
          <w:sz w:val="24"/>
          <w:szCs w:val="24"/>
          <w:lang w:val="en-US"/>
        </w:rPr>
        <w:t xml:space="preserve">The proof </w:t>
      </w:r>
      <w:r w:rsidR="009C7546" w:rsidRPr="00CE4874">
        <w:rPr>
          <w:sz w:val="24"/>
          <w:szCs w:val="24"/>
        </w:rPr>
        <w:t>shoud be temporary</w:t>
      </w:r>
      <w:r w:rsidRPr="00CE4874">
        <w:rPr>
          <w:sz w:val="24"/>
          <w:szCs w:val="24"/>
          <w:lang w:val="en-US"/>
        </w:rPr>
        <w:t xml:space="preserve"> and have </w:t>
      </w:r>
      <w:r w:rsidR="00C726E1">
        <w:rPr>
          <w:sz w:val="24"/>
          <w:szCs w:val="24"/>
          <w:lang w:val="en-US"/>
        </w:rPr>
        <w:t xml:space="preserve">an </w:t>
      </w:r>
      <w:r w:rsidRPr="00CE4874">
        <w:rPr>
          <w:sz w:val="24"/>
          <w:szCs w:val="24"/>
          <w:lang w:val="en-US"/>
        </w:rPr>
        <w:t>expiration period.</w:t>
      </w:r>
    </w:p>
    <w:p w:rsidR="009C7546" w:rsidRPr="00CE4874" w:rsidRDefault="009C7546" w:rsidP="009C7546">
      <w:pPr>
        <w:pStyle w:val="PargrafodaLista"/>
        <w:numPr>
          <w:ilvl w:val="0"/>
          <w:numId w:val="13"/>
        </w:numPr>
        <w:spacing w:after="200" w:line="276" w:lineRule="auto"/>
        <w:rPr>
          <w:sz w:val="24"/>
          <w:szCs w:val="24"/>
        </w:rPr>
      </w:pPr>
      <w:r w:rsidRPr="00CE4874">
        <w:rPr>
          <w:sz w:val="24"/>
          <w:szCs w:val="24"/>
        </w:rPr>
        <w:t>It should</w:t>
      </w:r>
      <w:r w:rsidR="003B6177" w:rsidRPr="00CE4874">
        <w:rPr>
          <w:sz w:val="24"/>
          <w:szCs w:val="24"/>
        </w:rPr>
        <w:t xml:space="preserve"> not be directly used in </w:t>
      </w:r>
      <w:r w:rsidRPr="00CE4874">
        <w:rPr>
          <w:sz w:val="24"/>
          <w:szCs w:val="24"/>
        </w:rPr>
        <w:t>communication</w:t>
      </w:r>
      <w:r w:rsidR="003B6177" w:rsidRPr="00CE4874">
        <w:rPr>
          <w:sz w:val="24"/>
          <w:szCs w:val="24"/>
          <w:lang w:val="en-US"/>
        </w:rPr>
        <w:t xml:space="preserve"> with the server in order</w:t>
      </w:r>
      <w:r w:rsidRPr="00CE4874">
        <w:rPr>
          <w:sz w:val="24"/>
          <w:szCs w:val="24"/>
        </w:rPr>
        <w:t xml:space="preserve"> to prevent </w:t>
      </w:r>
      <w:r w:rsidR="003B6177" w:rsidRPr="00CE4874">
        <w:rPr>
          <w:sz w:val="24"/>
          <w:szCs w:val="24"/>
          <w:lang w:val="en-US"/>
        </w:rPr>
        <w:t xml:space="preserve"> the malicious user </w:t>
      </w:r>
      <w:r w:rsidRPr="00CE4874">
        <w:rPr>
          <w:sz w:val="24"/>
          <w:szCs w:val="24"/>
        </w:rPr>
        <w:t>from mimicking</w:t>
      </w:r>
    </w:p>
    <w:p w:rsidR="009C7546" w:rsidRPr="00CE4874" w:rsidRDefault="009C7546" w:rsidP="009C7546">
      <w:pPr>
        <w:pStyle w:val="PargrafodaLista"/>
        <w:numPr>
          <w:ilvl w:val="0"/>
          <w:numId w:val="13"/>
        </w:numPr>
        <w:spacing w:after="200" w:line="276" w:lineRule="auto"/>
        <w:rPr>
          <w:sz w:val="24"/>
          <w:szCs w:val="24"/>
        </w:rPr>
      </w:pPr>
      <w:r w:rsidRPr="00CE4874">
        <w:rPr>
          <w:sz w:val="24"/>
          <w:szCs w:val="24"/>
        </w:rPr>
        <w:t xml:space="preserve">It should be resilient to </w:t>
      </w:r>
      <w:r w:rsidR="003829EA" w:rsidRPr="00CE4874">
        <w:rPr>
          <w:sz w:val="24"/>
          <w:szCs w:val="24"/>
          <w:lang w:val="en-US"/>
        </w:rPr>
        <w:t xml:space="preserve">the </w:t>
      </w:r>
      <w:r w:rsidRPr="00CE4874">
        <w:rPr>
          <w:sz w:val="24"/>
          <w:szCs w:val="24"/>
        </w:rPr>
        <w:t>off-line dictionary attack</w:t>
      </w:r>
    </w:p>
    <w:p w:rsidR="00E343D8" w:rsidRPr="00CE4874" w:rsidRDefault="009C7546" w:rsidP="009C7546">
      <w:pPr>
        <w:pStyle w:val="PargrafodaLista"/>
        <w:numPr>
          <w:ilvl w:val="0"/>
          <w:numId w:val="13"/>
        </w:numPr>
        <w:spacing w:after="200" w:line="276" w:lineRule="auto"/>
        <w:rPr>
          <w:sz w:val="24"/>
          <w:szCs w:val="24"/>
        </w:rPr>
      </w:pPr>
      <w:r w:rsidRPr="00CE4874">
        <w:rPr>
          <w:sz w:val="24"/>
          <w:szCs w:val="24"/>
          <w:lang w:val="en-US"/>
        </w:rPr>
        <w:t xml:space="preserve">It has to </w:t>
      </w:r>
      <w:r w:rsidR="003829EA" w:rsidRPr="00CE4874">
        <w:rPr>
          <w:sz w:val="24"/>
          <w:szCs w:val="24"/>
          <w:lang w:val="en-US"/>
        </w:rPr>
        <w:t>stay effective both in the</w:t>
      </w:r>
      <w:r w:rsidRPr="00CE4874">
        <w:rPr>
          <w:sz w:val="24"/>
          <w:szCs w:val="24"/>
          <w:lang w:val="en-US"/>
        </w:rPr>
        <w:t xml:space="preserve"> scenario</w:t>
      </w:r>
      <w:r w:rsidR="003829EA" w:rsidRPr="00CE4874">
        <w:rPr>
          <w:sz w:val="24"/>
          <w:szCs w:val="24"/>
          <w:lang w:val="en-US"/>
        </w:rPr>
        <w:t xml:space="preserve">s </w:t>
      </w:r>
      <w:r w:rsidRPr="00CE4874">
        <w:rPr>
          <w:sz w:val="24"/>
          <w:szCs w:val="24"/>
          <w:lang w:val="en-US"/>
        </w:rPr>
        <w:t>of the mali</w:t>
      </w:r>
      <w:r w:rsidR="003829EA" w:rsidRPr="00CE4874">
        <w:rPr>
          <w:sz w:val="24"/>
          <w:szCs w:val="24"/>
          <w:lang w:val="en-US"/>
        </w:rPr>
        <w:t xml:space="preserve">cious outsider and </w:t>
      </w:r>
      <w:r w:rsidRPr="00CE4874">
        <w:rPr>
          <w:sz w:val="24"/>
          <w:szCs w:val="24"/>
          <w:lang w:val="en-US"/>
        </w:rPr>
        <w:t>leakage of information when the</w:t>
      </w:r>
      <w:r w:rsidR="003829EA" w:rsidRPr="00CE4874">
        <w:rPr>
          <w:sz w:val="24"/>
          <w:szCs w:val="24"/>
          <w:lang w:val="en-US"/>
        </w:rPr>
        <w:t xml:space="preserve"> formerly authorized</w:t>
      </w:r>
      <w:r w:rsidRPr="00CE4874">
        <w:rPr>
          <w:sz w:val="24"/>
          <w:szCs w:val="24"/>
          <w:lang w:val="en-US"/>
        </w:rPr>
        <w:t xml:space="preserve"> user leaves the group.</w:t>
      </w:r>
    </w:p>
    <w:p w:rsidR="00CE4874" w:rsidRPr="00CE4874" w:rsidRDefault="00E343D8" w:rsidP="00CE4874">
      <w:pPr>
        <w:spacing w:after="200" w:line="276" w:lineRule="auto"/>
        <w:ind w:left="360"/>
        <w:rPr>
          <w:sz w:val="24"/>
          <w:szCs w:val="24"/>
          <w:lang w:val="en-US"/>
        </w:rPr>
      </w:pPr>
      <w:r w:rsidRPr="00CE4874">
        <w:rPr>
          <w:sz w:val="24"/>
          <w:szCs w:val="24"/>
          <w:lang w:val="en-US"/>
        </w:rPr>
        <w:t xml:space="preserve">If such proof can be constructed, then the offline mode can be secured. The most important requirement is that the password (or the proof of the password) cannot be stored on the client device, as </w:t>
      </w:r>
      <w:r w:rsidR="00C726E1">
        <w:rPr>
          <w:sz w:val="24"/>
          <w:szCs w:val="24"/>
          <w:lang w:val="en-US"/>
        </w:rPr>
        <w:t>it is not possible</w:t>
      </w:r>
      <w:r w:rsidR="00C726E1" w:rsidRPr="00CE4874">
        <w:rPr>
          <w:sz w:val="24"/>
          <w:szCs w:val="24"/>
          <w:lang w:val="en-US"/>
        </w:rPr>
        <w:t xml:space="preserve"> </w:t>
      </w:r>
      <w:r w:rsidR="00C726E1">
        <w:rPr>
          <w:sz w:val="24"/>
          <w:szCs w:val="24"/>
          <w:lang w:val="en-US"/>
        </w:rPr>
        <w:t>to</w:t>
      </w:r>
      <w:r w:rsidR="00C726E1" w:rsidRPr="00CE4874">
        <w:rPr>
          <w:sz w:val="24"/>
          <w:szCs w:val="24"/>
          <w:lang w:val="en-US"/>
        </w:rPr>
        <w:t xml:space="preserve"> </w:t>
      </w:r>
      <w:r w:rsidRPr="00CE4874">
        <w:rPr>
          <w:sz w:val="24"/>
          <w:szCs w:val="24"/>
          <w:lang w:val="en-US"/>
        </w:rPr>
        <w:t xml:space="preserve">guarantee that it is perfectly protected in this case. The </w:t>
      </w:r>
      <w:r w:rsidRPr="00CE4874">
        <w:rPr>
          <w:sz w:val="24"/>
          <w:szCs w:val="24"/>
        </w:rPr>
        <w:t xml:space="preserve">client </w:t>
      </w:r>
      <w:r w:rsidRPr="00CE4874">
        <w:rPr>
          <w:sz w:val="24"/>
          <w:szCs w:val="24"/>
          <w:lang w:val="en-US"/>
        </w:rPr>
        <w:t>cannot be in</w:t>
      </w:r>
      <w:r w:rsidR="009C7546" w:rsidRPr="00CE4874">
        <w:rPr>
          <w:sz w:val="24"/>
          <w:szCs w:val="24"/>
        </w:rPr>
        <w:t xml:space="preserve"> possess</w:t>
      </w:r>
      <w:r w:rsidRPr="00CE4874">
        <w:rPr>
          <w:sz w:val="24"/>
          <w:szCs w:val="24"/>
          <w:lang w:val="en-US"/>
        </w:rPr>
        <w:t>ion of</w:t>
      </w:r>
      <w:r w:rsidR="009C7546" w:rsidRPr="00CE4874">
        <w:rPr>
          <w:sz w:val="24"/>
          <w:szCs w:val="24"/>
        </w:rPr>
        <w:t xml:space="preserve"> the </w:t>
      </w:r>
      <w:r w:rsidRPr="00CE4874">
        <w:rPr>
          <w:sz w:val="24"/>
          <w:szCs w:val="24"/>
          <w:lang w:val="en-US"/>
        </w:rPr>
        <w:t xml:space="preserve">user </w:t>
      </w:r>
      <w:r w:rsidR="009C7546" w:rsidRPr="00CE4874">
        <w:rPr>
          <w:sz w:val="24"/>
          <w:szCs w:val="24"/>
        </w:rPr>
        <w:t xml:space="preserve">knowledge </w:t>
      </w:r>
      <w:r w:rsidRPr="00CE4874">
        <w:rPr>
          <w:sz w:val="24"/>
          <w:szCs w:val="24"/>
          <w:lang w:val="en-US"/>
        </w:rPr>
        <w:t>as these are the</w:t>
      </w:r>
      <w:r w:rsidR="009C7546" w:rsidRPr="00CE4874">
        <w:rPr>
          <w:sz w:val="24"/>
          <w:szCs w:val="24"/>
        </w:rPr>
        <w:t xml:space="preserve"> separate entities. </w:t>
      </w:r>
      <w:r w:rsidRPr="00CE4874">
        <w:rPr>
          <w:sz w:val="24"/>
          <w:szCs w:val="24"/>
          <w:lang w:val="en-US"/>
        </w:rPr>
        <w:t>Rather, this proof should</w:t>
      </w:r>
      <w:r w:rsidR="009C7546" w:rsidRPr="00CE4874">
        <w:rPr>
          <w:sz w:val="24"/>
          <w:szCs w:val="24"/>
        </w:rPr>
        <w:t xml:space="preserve"> </w:t>
      </w:r>
      <w:r w:rsidRPr="00CE4874">
        <w:rPr>
          <w:sz w:val="24"/>
          <w:szCs w:val="24"/>
          <w:lang w:val="en-US"/>
        </w:rPr>
        <w:t xml:space="preserve">be shared </w:t>
      </w:r>
      <w:r w:rsidR="009C7546" w:rsidRPr="00CE4874">
        <w:rPr>
          <w:sz w:val="24"/>
          <w:szCs w:val="24"/>
        </w:rPr>
        <w:t>between the client and the user</w:t>
      </w:r>
      <w:r w:rsidRPr="00CE4874">
        <w:rPr>
          <w:sz w:val="24"/>
          <w:szCs w:val="24"/>
          <w:lang w:val="en-US"/>
        </w:rPr>
        <w:t xml:space="preserve"> in a secure manner</w:t>
      </w:r>
      <w:r w:rsidR="009C7546" w:rsidRPr="00CE4874">
        <w:rPr>
          <w:sz w:val="24"/>
          <w:szCs w:val="24"/>
        </w:rPr>
        <w:t>.</w:t>
      </w:r>
      <w:r w:rsidRPr="00CE4874">
        <w:rPr>
          <w:sz w:val="24"/>
          <w:szCs w:val="24"/>
          <w:lang w:val="en-US"/>
        </w:rPr>
        <w:t xml:space="preserve"> This is the only way the client can support the security without performing complex computation or storing the function of the user password.</w:t>
      </w:r>
    </w:p>
    <w:p w:rsidR="009C7546" w:rsidRPr="003B7F3D" w:rsidRDefault="00CE4874" w:rsidP="00CE4874">
      <w:pPr>
        <w:spacing w:after="200" w:line="276" w:lineRule="auto"/>
        <w:ind w:left="360"/>
        <w:rPr>
          <w:ins w:id="48" w:author="thiago Pereira" w:date="2016-01-23T14:56:00Z"/>
          <w:sz w:val="24"/>
          <w:szCs w:val="24"/>
          <w:lang w:val="pt-BR"/>
        </w:rPr>
      </w:pPr>
      <w:r w:rsidRPr="00CE4874">
        <w:rPr>
          <w:sz w:val="24"/>
          <w:szCs w:val="24"/>
          <w:lang w:val="en-US"/>
        </w:rPr>
        <w:t xml:space="preserve">In </w:t>
      </w:r>
      <w:r w:rsidR="00B57AEF">
        <w:rPr>
          <w:sz w:val="24"/>
          <w:szCs w:val="24"/>
          <w:lang w:val="en-US"/>
        </w:rPr>
        <w:t>the</w:t>
      </w:r>
      <w:r w:rsidR="00B57AEF" w:rsidRPr="00CE4874">
        <w:rPr>
          <w:sz w:val="24"/>
          <w:szCs w:val="24"/>
          <w:lang w:val="en-US"/>
        </w:rPr>
        <w:t xml:space="preserve"> </w:t>
      </w:r>
      <w:r w:rsidRPr="00CE4874">
        <w:rPr>
          <w:sz w:val="24"/>
          <w:szCs w:val="24"/>
          <w:lang w:val="en-US"/>
        </w:rPr>
        <w:t>mobile client</w:t>
      </w:r>
      <w:r w:rsidR="00B57AEF">
        <w:rPr>
          <w:sz w:val="24"/>
          <w:szCs w:val="24"/>
          <w:lang w:val="en-US"/>
        </w:rPr>
        <w:t>,</w:t>
      </w:r>
      <w:r w:rsidRPr="00CE4874">
        <w:rPr>
          <w:sz w:val="24"/>
          <w:szCs w:val="24"/>
          <w:lang w:val="en-US"/>
        </w:rPr>
        <w:t xml:space="preserve"> the user keys are protected by the combination of  user password and PIN as well as the ABE keys that have an expiration period. </w:t>
      </w:r>
      <w:r w:rsidR="009C7546" w:rsidRPr="00CE4874">
        <w:rPr>
          <w:sz w:val="24"/>
          <w:szCs w:val="24"/>
        </w:rPr>
        <w:t xml:space="preserve">The </w:t>
      </w:r>
      <w:r w:rsidRPr="00CE4874">
        <w:rPr>
          <w:sz w:val="24"/>
          <w:szCs w:val="24"/>
          <w:lang w:val="en-US"/>
        </w:rPr>
        <w:t xml:space="preserve">additional </w:t>
      </w:r>
      <w:r w:rsidRPr="00CE4874">
        <w:rPr>
          <w:sz w:val="24"/>
          <w:szCs w:val="24"/>
        </w:rPr>
        <w:t xml:space="preserve">argument against the traditional password verification is </w:t>
      </w:r>
      <w:r w:rsidR="009C7546" w:rsidRPr="00CE4874">
        <w:rPr>
          <w:sz w:val="24"/>
          <w:szCs w:val="24"/>
        </w:rPr>
        <w:t>the necessity to check the PIN</w:t>
      </w:r>
      <w:r w:rsidR="00B57AEF" w:rsidRPr="00372B65">
        <w:rPr>
          <w:sz w:val="24"/>
          <w:szCs w:val="24"/>
          <w:lang w:val="en-US"/>
        </w:rPr>
        <w:t>,</w:t>
      </w:r>
      <w:r w:rsidR="009C7546" w:rsidRPr="00CE4874">
        <w:rPr>
          <w:sz w:val="24"/>
          <w:szCs w:val="24"/>
        </w:rPr>
        <w:t xml:space="preserve"> which is</w:t>
      </w:r>
      <w:r w:rsidRPr="00CE4874">
        <w:rPr>
          <w:sz w:val="24"/>
          <w:szCs w:val="24"/>
        </w:rPr>
        <w:t xml:space="preserve"> very small</w:t>
      </w:r>
      <w:r w:rsidR="00B57AEF" w:rsidRPr="00372B65">
        <w:rPr>
          <w:sz w:val="24"/>
          <w:szCs w:val="24"/>
          <w:lang w:val="en-US"/>
        </w:rPr>
        <w:t>,</w:t>
      </w:r>
      <w:r w:rsidRPr="00CE4874">
        <w:rPr>
          <w:sz w:val="24"/>
          <w:szCs w:val="24"/>
        </w:rPr>
        <w:t xml:space="preserve"> </w:t>
      </w:r>
      <w:r w:rsidRPr="00CE4874">
        <w:rPr>
          <w:sz w:val="24"/>
          <w:szCs w:val="24"/>
          <w:lang w:val="en-US"/>
        </w:rPr>
        <w:t xml:space="preserve">so the </w:t>
      </w:r>
      <w:r w:rsidRPr="00CE4874">
        <w:rPr>
          <w:sz w:val="24"/>
          <w:szCs w:val="24"/>
          <w:lang w:val="en-US"/>
        </w:rPr>
        <w:lastRenderedPageBreak/>
        <w:t>construction of valid one-way function resilient to the offline dictionary attacks is a difficult task</w:t>
      </w:r>
      <w:r w:rsidR="009C7546" w:rsidRPr="00CE4874">
        <w:rPr>
          <w:sz w:val="24"/>
          <w:szCs w:val="24"/>
        </w:rPr>
        <w:t>.</w:t>
      </w:r>
    </w:p>
    <w:p w:rsidR="005C5933" w:rsidRDefault="005C5933" w:rsidP="005C5933">
      <w:pPr>
        <w:spacing w:after="200" w:line="276" w:lineRule="auto"/>
        <w:ind w:left="360"/>
        <w:rPr>
          <w:ins w:id="49" w:author="thiago Pereira" w:date="2016-01-24T14:19:00Z"/>
          <w:rFonts w:eastAsia="Times New Roman"/>
          <w:kern w:val="28"/>
          <w:sz w:val="24"/>
          <w:szCs w:val="24"/>
          <w:lang w:val="en-US" w:eastAsia="ru-RU"/>
        </w:rPr>
      </w:pPr>
      <w:ins w:id="50" w:author="thiago Pereira" w:date="2016-01-23T16:21:00Z">
        <w:r w:rsidRPr="005C5933">
          <w:rPr>
            <w:sz w:val="24"/>
            <w:szCs w:val="24"/>
            <w:lang w:val="en-US"/>
          </w:rPr>
          <w:t xml:space="preserve">Most of the attacks incurs into significant variation on the </w:t>
        </w:r>
      </w:ins>
      <w:ins w:id="51" w:author="thiago Pereira" w:date="2016-01-23T16:24:00Z">
        <w:r>
          <w:rPr>
            <w:sz w:val="24"/>
            <w:szCs w:val="24"/>
            <w:lang w:val="en-US"/>
          </w:rPr>
          <w:t>legitimate</w:t>
        </w:r>
      </w:ins>
      <w:ins w:id="52" w:author="thiago Pereira" w:date="2016-01-23T16:21:00Z">
        <w:r w:rsidRPr="005C5933">
          <w:rPr>
            <w:sz w:val="24"/>
            <w:szCs w:val="24"/>
            <w:lang w:val="en-US"/>
          </w:rPr>
          <w:t xml:space="preserve"> behavior of information systems</w:t>
        </w:r>
      </w:ins>
      <w:ins w:id="53" w:author="thiago Pereira" w:date="2016-01-23T16:32:00Z">
        <w:r w:rsidR="000F0A12">
          <w:rPr>
            <w:sz w:val="24"/>
            <w:szCs w:val="24"/>
            <w:lang w:val="en-US"/>
          </w:rPr>
          <w:t>,</w:t>
        </w:r>
      </w:ins>
      <w:ins w:id="54" w:author="thiago Pereira" w:date="2016-01-23T16:21:00Z">
        <w:r w:rsidRPr="005C5933">
          <w:rPr>
            <w:sz w:val="24"/>
            <w:szCs w:val="24"/>
            <w:lang w:val="en-US"/>
          </w:rPr>
          <w:t xml:space="preserve"> or </w:t>
        </w:r>
        <w:proofErr w:type="spellStart"/>
        <w:r w:rsidRPr="005C5933">
          <w:rPr>
            <w:sz w:val="24"/>
            <w:szCs w:val="24"/>
            <w:lang w:val="en-US"/>
          </w:rPr>
          <w:t>adotps</w:t>
        </w:r>
        <w:proofErr w:type="spellEnd"/>
        <w:r w:rsidRPr="005C5933">
          <w:rPr>
            <w:sz w:val="24"/>
            <w:szCs w:val="24"/>
            <w:lang w:val="en-US"/>
          </w:rPr>
          <w:t xml:space="preserve"> well-known signatures that can be easily detected by monitoring system. Signal processing techniques have been successfully applied to anomaly detection [</w:t>
        </w:r>
      </w:ins>
      <w:ins w:id="55" w:author="thiago Pereira" w:date="2016-01-24T10:30:00Z">
        <w:r w:rsidR="00561A25">
          <w:rPr>
            <w:sz w:val="24"/>
            <w:szCs w:val="24"/>
            <w:lang w:val="en-US"/>
          </w:rPr>
          <w:t>17</w:t>
        </w:r>
      </w:ins>
      <w:ins w:id="56" w:author="thiago Pereira" w:date="2016-01-23T16:21:00Z">
        <w:r w:rsidRPr="005C5933">
          <w:rPr>
            <w:sz w:val="24"/>
            <w:szCs w:val="24"/>
            <w:lang w:val="en-US"/>
          </w:rPr>
          <w:t>,</w:t>
        </w:r>
      </w:ins>
      <w:ins w:id="57" w:author="thiago Pereira" w:date="2016-01-24T10:30:00Z">
        <w:r w:rsidR="00561A25">
          <w:rPr>
            <w:sz w:val="24"/>
            <w:szCs w:val="24"/>
            <w:lang w:val="en-US"/>
          </w:rPr>
          <w:t>19</w:t>
        </w:r>
      </w:ins>
      <w:ins w:id="58" w:author="thiago Pereira" w:date="2016-01-23T16:21:00Z">
        <w:r w:rsidRPr="005C5933">
          <w:rPr>
            <w:sz w:val="24"/>
            <w:szCs w:val="24"/>
            <w:lang w:val="en-US"/>
          </w:rPr>
          <w:t>] and have been a research problem in order to achieve improvements on detection a</w:t>
        </w:r>
        <w:r w:rsidR="000F0A12">
          <w:rPr>
            <w:sz w:val="24"/>
            <w:szCs w:val="24"/>
            <w:lang w:val="en-US"/>
          </w:rPr>
          <w:t>ccuracy</w:t>
        </w:r>
      </w:ins>
      <w:ins w:id="59" w:author="thiago Pereira" w:date="2016-01-23T16:28:00Z">
        <w:r w:rsidR="000F0A12">
          <w:rPr>
            <w:sz w:val="24"/>
            <w:szCs w:val="24"/>
            <w:lang w:val="en-US"/>
          </w:rPr>
          <w:t>, adaptability</w:t>
        </w:r>
      </w:ins>
      <w:ins w:id="60" w:author="thiago Pereira" w:date="2016-01-23T16:21:00Z">
        <w:r w:rsidR="000F0A12">
          <w:rPr>
            <w:sz w:val="24"/>
            <w:szCs w:val="24"/>
            <w:lang w:val="en-US"/>
          </w:rPr>
          <w:t xml:space="preserve"> and computational cost</w:t>
        </w:r>
      </w:ins>
      <w:ins w:id="61" w:author="thiago Pereira" w:date="2016-01-23T16:28:00Z">
        <w:r w:rsidR="000F0A12">
          <w:rPr>
            <w:sz w:val="24"/>
            <w:szCs w:val="24"/>
            <w:lang w:val="en-US"/>
          </w:rPr>
          <w:t xml:space="preserve"> for application on</w:t>
        </w:r>
      </w:ins>
      <w:ins w:id="62" w:author="thiago Pereira" w:date="2016-01-23T16:29:00Z">
        <w:r w:rsidR="000F0A12">
          <w:rPr>
            <w:sz w:val="24"/>
            <w:szCs w:val="24"/>
            <w:lang w:val="en-US"/>
          </w:rPr>
          <w:t xml:space="preserve"> </w:t>
        </w:r>
        <w:r w:rsidR="000F0A12" w:rsidRPr="00B03774">
          <w:rPr>
            <w:rFonts w:eastAsia="Times New Roman"/>
            <w:kern w:val="28"/>
            <w:sz w:val="24"/>
            <w:szCs w:val="24"/>
            <w:lang w:val="en-US" w:eastAsia="ru-RU"/>
          </w:rPr>
          <w:t>resource-constrained</w:t>
        </w:r>
      </w:ins>
      <w:ins w:id="63" w:author="thiago Pereira" w:date="2016-01-23T16:28:00Z">
        <w:r w:rsidR="000F0A12">
          <w:rPr>
            <w:sz w:val="24"/>
            <w:szCs w:val="24"/>
            <w:lang w:val="en-US"/>
          </w:rPr>
          <w:t xml:space="preserve"> scenarios</w:t>
        </w:r>
      </w:ins>
      <w:ins w:id="64" w:author="thiago Pereira" w:date="2016-01-23T16:33:00Z">
        <w:r w:rsidR="000F0A12">
          <w:rPr>
            <w:sz w:val="24"/>
            <w:szCs w:val="24"/>
            <w:lang w:val="en-US"/>
          </w:rPr>
          <w:t>. Therefore, signal processing can be</w:t>
        </w:r>
      </w:ins>
      <w:ins w:id="65" w:author="thiago Pereira" w:date="2016-01-23T16:34:00Z">
        <w:r w:rsidR="000F0A12">
          <w:rPr>
            <w:sz w:val="24"/>
            <w:szCs w:val="24"/>
            <w:lang w:val="en-US"/>
          </w:rPr>
          <w:t xml:space="preserve"> applied </w:t>
        </w:r>
      </w:ins>
      <w:ins w:id="66" w:author="thiago Pereira" w:date="2016-01-23T16:36:00Z">
        <w:r w:rsidR="000F0A12">
          <w:rPr>
            <w:sz w:val="24"/>
            <w:szCs w:val="24"/>
            <w:lang w:val="en-US"/>
          </w:rPr>
          <w:t xml:space="preserve">in </w:t>
        </w:r>
        <w:r w:rsidR="000F0A12" w:rsidRPr="00B03774">
          <w:rPr>
            <w:rFonts w:eastAsia="Times New Roman"/>
            <w:kern w:val="28"/>
            <w:sz w:val="24"/>
            <w:szCs w:val="24"/>
            <w:lang w:val="en-US" w:eastAsia="ru-RU"/>
          </w:rPr>
          <w:t>offline mobile client security</w:t>
        </w:r>
        <w:r w:rsidR="003B5176">
          <w:rPr>
            <w:rFonts w:eastAsia="Times New Roman"/>
            <w:kern w:val="28"/>
            <w:sz w:val="24"/>
            <w:szCs w:val="24"/>
            <w:lang w:val="en-US" w:eastAsia="ru-RU"/>
          </w:rPr>
          <w:t xml:space="preserve">, for evaluating </w:t>
        </w:r>
      </w:ins>
      <w:ins w:id="67" w:author="thiago Pereira" w:date="2016-01-23T16:37:00Z">
        <w:r w:rsidR="003B5176">
          <w:rPr>
            <w:rFonts w:eastAsia="Times New Roman"/>
            <w:kern w:val="28"/>
            <w:sz w:val="24"/>
            <w:szCs w:val="24"/>
            <w:lang w:val="en-US" w:eastAsia="ru-RU"/>
          </w:rPr>
          <w:t>anomalies on user's behavior</w:t>
        </w:r>
      </w:ins>
      <w:ins w:id="68" w:author="thiago Pereira" w:date="2016-01-24T14:19:00Z">
        <w:r w:rsidR="00C00B38">
          <w:rPr>
            <w:rFonts w:eastAsia="Times New Roman"/>
            <w:kern w:val="28"/>
            <w:sz w:val="24"/>
            <w:szCs w:val="24"/>
            <w:lang w:val="en-US" w:eastAsia="ru-RU"/>
          </w:rPr>
          <w:t xml:space="preserve"> </w:t>
        </w:r>
      </w:ins>
      <w:ins w:id="69" w:author="thiago Pereira" w:date="2016-01-24T17:14:00Z">
        <w:r w:rsidR="00FE0A9A">
          <w:rPr>
            <w:rFonts w:eastAsia="Times New Roman"/>
            <w:kern w:val="28"/>
            <w:sz w:val="24"/>
            <w:szCs w:val="24"/>
            <w:lang w:val="en-US" w:eastAsia="ru-RU"/>
          </w:rPr>
          <w:t>according to</w:t>
        </w:r>
      </w:ins>
      <w:ins w:id="70" w:author="thiago Pereira" w:date="2016-01-24T14:19:00Z">
        <w:r w:rsidR="00C00B38">
          <w:rPr>
            <w:rFonts w:eastAsia="Times New Roman"/>
            <w:kern w:val="28"/>
            <w:sz w:val="24"/>
            <w:szCs w:val="24"/>
            <w:lang w:val="en-US" w:eastAsia="ru-RU"/>
          </w:rPr>
          <w:t xml:space="preserve"> the following sce</w:t>
        </w:r>
        <w:r w:rsidR="00FE0A9A">
          <w:rPr>
            <w:rFonts w:eastAsia="Times New Roman"/>
            <w:kern w:val="28"/>
            <w:sz w:val="24"/>
            <w:szCs w:val="24"/>
            <w:lang w:val="en-US" w:eastAsia="ru-RU"/>
          </w:rPr>
          <w:t>narios</w:t>
        </w:r>
      </w:ins>
      <w:ins w:id="71" w:author="thiago Pereira" w:date="2016-01-24T17:17:00Z">
        <w:r w:rsidR="00FE0A9A">
          <w:rPr>
            <w:rFonts w:eastAsia="Times New Roman"/>
            <w:kern w:val="28"/>
            <w:sz w:val="24"/>
            <w:szCs w:val="24"/>
            <w:lang w:val="en-US" w:eastAsia="ru-RU"/>
          </w:rPr>
          <w:t>.</w:t>
        </w:r>
      </w:ins>
    </w:p>
    <w:p w:rsidR="00FE0A9A" w:rsidRPr="0041360B" w:rsidRDefault="00FE0A9A" w:rsidP="00FE0A9A">
      <w:pPr>
        <w:pStyle w:val="PargrafodaLista"/>
        <w:numPr>
          <w:ilvl w:val="0"/>
          <w:numId w:val="28"/>
        </w:numPr>
        <w:spacing w:after="200" w:line="276" w:lineRule="auto"/>
        <w:rPr>
          <w:ins w:id="72" w:author="thiago Pereira" w:date="2016-01-24T17:18:00Z"/>
          <w:b/>
          <w:sz w:val="24"/>
          <w:szCs w:val="24"/>
          <w:lang w:val="en-US"/>
        </w:rPr>
      </w:pPr>
      <w:ins w:id="73" w:author="thiago Pereira" w:date="2016-01-24T17:15:00Z">
        <w:r w:rsidRPr="0041360B">
          <w:rPr>
            <w:b/>
            <w:sz w:val="24"/>
            <w:szCs w:val="24"/>
            <w:lang w:val="en-US"/>
          </w:rPr>
          <w:t xml:space="preserve">An attacker </w:t>
        </w:r>
      </w:ins>
      <w:ins w:id="74" w:author="thiago Pereira" w:date="2016-01-24T17:16:00Z">
        <w:r w:rsidRPr="0041360B">
          <w:rPr>
            <w:b/>
            <w:sz w:val="24"/>
            <w:szCs w:val="24"/>
            <w:lang w:val="en-US"/>
          </w:rPr>
          <w:t>uses an expired password to perform operations</w:t>
        </w:r>
      </w:ins>
    </w:p>
    <w:p w:rsidR="00193F73" w:rsidRPr="00193F73" w:rsidRDefault="00193F73" w:rsidP="00193F73">
      <w:pPr>
        <w:spacing w:after="200" w:line="276" w:lineRule="auto"/>
        <w:ind w:left="360"/>
        <w:rPr>
          <w:ins w:id="75" w:author="thiago Pereira" w:date="2016-01-24T17:57:00Z"/>
          <w:sz w:val="24"/>
          <w:szCs w:val="24"/>
          <w:lang w:val="pt-BR"/>
        </w:rPr>
      </w:pPr>
      <w:proofErr w:type="spellStart"/>
      <w:ins w:id="76" w:author="thiago Pereira" w:date="2016-01-24T17:57:00Z">
        <w:r w:rsidRPr="00193F73">
          <w:rPr>
            <w:sz w:val="24"/>
            <w:szCs w:val="24"/>
            <w:lang w:val="pt-BR"/>
          </w:rPr>
          <w:t>On</w:t>
        </w:r>
        <w:proofErr w:type="spellEnd"/>
        <w:r w:rsidRPr="00193F73">
          <w:rPr>
            <w:sz w:val="24"/>
            <w:szCs w:val="24"/>
            <w:lang w:val="pt-BR"/>
          </w:rPr>
          <w:t xml:space="preserve"> </w:t>
        </w:r>
        <w:proofErr w:type="spellStart"/>
        <w:r w:rsidRPr="00193F73">
          <w:rPr>
            <w:sz w:val="24"/>
            <w:szCs w:val="24"/>
            <w:lang w:val="pt-BR"/>
          </w:rPr>
          <w:t>offline</w:t>
        </w:r>
        <w:proofErr w:type="spellEnd"/>
        <w:r w:rsidRPr="00193F73">
          <w:rPr>
            <w:sz w:val="24"/>
            <w:szCs w:val="24"/>
            <w:lang w:val="pt-BR"/>
          </w:rPr>
          <w:t xml:space="preserve"> </w:t>
        </w:r>
        <w:proofErr w:type="spellStart"/>
        <w:r w:rsidRPr="00193F73">
          <w:rPr>
            <w:sz w:val="24"/>
            <w:szCs w:val="24"/>
            <w:lang w:val="pt-BR"/>
          </w:rPr>
          <w:t>mode</w:t>
        </w:r>
        <w:proofErr w:type="spellEnd"/>
        <w:r w:rsidRPr="00193F73">
          <w:rPr>
            <w:sz w:val="24"/>
            <w:szCs w:val="24"/>
            <w:lang w:val="pt-BR"/>
          </w:rPr>
          <w:t xml:space="preserve">, </w:t>
        </w:r>
        <w:proofErr w:type="spellStart"/>
        <w:r w:rsidRPr="00193F73">
          <w:rPr>
            <w:sz w:val="24"/>
            <w:szCs w:val="24"/>
            <w:lang w:val="pt-BR"/>
          </w:rPr>
          <w:t>the</w:t>
        </w:r>
        <w:proofErr w:type="spellEnd"/>
        <w:r w:rsidRPr="00193F73">
          <w:rPr>
            <w:sz w:val="24"/>
            <w:szCs w:val="24"/>
            <w:lang w:val="pt-BR"/>
          </w:rPr>
          <w:t xml:space="preserve"> </w:t>
        </w:r>
        <w:proofErr w:type="spellStart"/>
        <w:r w:rsidRPr="00193F73">
          <w:rPr>
            <w:sz w:val="24"/>
            <w:szCs w:val="24"/>
            <w:lang w:val="pt-BR"/>
          </w:rPr>
          <w:t>session</w:t>
        </w:r>
        <w:proofErr w:type="spellEnd"/>
        <w:r w:rsidRPr="00193F73">
          <w:rPr>
            <w:sz w:val="24"/>
            <w:szCs w:val="24"/>
            <w:lang w:val="pt-BR"/>
          </w:rPr>
          <w:t xml:space="preserve"> time is </w:t>
        </w:r>
        <w:proofErr w:type="spellStart"/>
        <w:r w:rsidRPr="00193F73">
          <w:rPr>
            <w:sz w:val="24"/>
            <w:szCs w:val="24"/>
            <w:lang w:val="pt-BR"/>
          </w:rPr>
          <w:t>used</w:t>
        </w:r>
        <w:proofErr w:type="spellEnd"/>
        <w:r w:rsidRPr="00193F73">
          <w:rPr>
            <w:sz w:val="24"/>
            <w:szCs w:val="24"/>
            <w:lang w:val="pt-BR"/>
          </w:rPr>
          <w:t xml:space="preserve"> to </w:t>
        </w:r>
        <w:proofErr w:type="spellStart"/>
        <w:r w:rsidRPr="00193F73">
          <w:rPr>
            <w:sz w:val="24"/>
            <w:szCs w:val="24"/>
            <w:lang w:val="pt-BR"/>
          </w:rPr>
          <w:t>restrict</w:t>
        </w:r>
        <w:proofErr w:type="spellEnd"/>
        <w:r w:rsidRPr="00193F73">
          <w:rPr>
            <w:sz w:val="24"/>
            <w:szCs w:val="24"/>
            <w:lang w:val="pt-BR"/>
          </w:rPr>
          <w:t xml:space="preserve"> </w:t>
        </w:r>
        <w:proofErr w:type="spellStart"/>
        <w:r w:rsidRPr="00193F73">
          <w:rPr>
            <w:sz w:val="24"/>
            <w:szCs w:val="24"/>
            <w:lang w:val="pt-BR"/>
          </w:rPr>
          <w:t>the</w:t>
        </w:r>
        <w:proofErr w:type="spellEnd"/>
        <w:r w:rsidRPr="00193F73">
          <w:rPr>
            <w:sz w:val="24"/>
            <w:szCs w:val="24"/>
            <w:lang w:val="pt-BR"/>
          </w:rPr>
          <w:t xml:space="preserve"> </w:t>
        </w:r>
        <w:proofErr w:type="spellStart"/>
        <w:r w:rsidRPr="00193F73">
          <w:rPr>
            <w:sz w:val="24"/>
            <w:szCs w:val="24"/>
            <w:lang w:val="pt-BR"/>
          </w:rPr>
          <w:t>operations</w:t>
        </w:r>
        <w:proofErr w:type="spellEnd"/>
        <w:r w:rsidRPr="00193F73">
          <w:rPr>
            <w:sz w:val="24"/>
            <w:szCs w:val="24"/>
            <w:lang w:val="pt-BR"/>
          </w:rPr>
          <w:t xml:space="preserve"> </w:t>
        </w:r>
        <w:proofErr w:type="spellStart"/>
        <w:r w:rsidRPr="00193F73">
          <w:rPr>
            <w:sz w:val="24"/>
            <w:szCs w:val="24"/>
            <w:lang w:val="pt-BR"/>
          </w:rPr>
          <w:t>during</w:t>
        </w:r>
        <w:proofErr w:type="spellEnd"/>
        <w:r w:rsidRPr="00193F73">
          <w:rPr>
            <w:sz w:val="24"/>
            <w:szCs w:val="24"/>
            <w:lang w:val="pt-BR"/>
          </w:rPr>
          <w:t xml:space="preserve"> </w:t>
        </w:r>
        <w:proofErr w:type="spellStart"/>
        <w:r w:rsidRPr="00193F73">
          <w:rPr>
            <w:sz w:val="24"/>
            <w:szCs w:val="24"/>
            <w:lang w:val="pt-BR"/>
          </w:rPr>
          <w:t>an</w:t>
        </w:r>
        <w:proofErr w:type="spellEnd"/>
        <w:r w:rsidRPr="00193F73">
          <w:rPr>
            <w:sz w:val="24"/>
            <w:szCs w:val="24"/>
            <w:lang w:val="pt-BR"/>
          </w:rPr>
          <w:t xml:space="preserve"> </w:t>
        </w:r>
        <w:proofErr w:type="spellStart"/>
        <w:r w:rsidRPr="00193F73">
          <w:rPr>
            <w:sz w:val="24"/>
            <w:szCs w:val="24"/>
            <w:lang w:val="pt-BR"/>
          </w:rPr>
          <w:t>espefied</w:t>
        </w:r>
        <w:proofErr w:type="spellEnd"/>
        <w:r w:rsidRPr="00193F73">
          <w:rPr>
            <w:sz w:val="24"/>
            <w:szCs w:val="24"/>
            <w:lang w:val="pt-BR"/>
          </w:rPr>
          <w:t xml:space="preserve"> </w:t>
        </w:r>
        <w:proofErr w:type="spellStart"/>
        <w:r w:rsidRPr="00193F73">
          <w:rPr>
            <w:sz w:val="24"/>
            <w:szCs w:val="24"/>
            <w:lang w:val="pt-BR"/>
          </w:rPr>
          <w:t>period</w:t>
        </w:r>
        <w:proofErr w:type="spellEnd"/>
        <w:r w:rsidRPr="00193F73">
          <w:rPr>
            <w:sz w:val="24"/>
            <w:szCs w:val="24"/>
            <w:lang w:val="pt-BR"/>
          </w:rPr>
          <w:t xml:space="preserve">, </w:t>
        </w:r>
        <w:proofErr w:type="spellStart"/>
        <w:r w:rsidRPr="00193F73">
          <w:rPr>
            <w:sz w:val="24"/>
            <w:szCs w:val="24"/>
            <w:lang w:val="pt-BR"/>
          </w:rPr>
          <w:t>although</w:t>
        </w:r>
        <w:proofErr w:type="spellEnd"/>
        <w:r w:rsidRPr="00193F73">
          <w:rPr>
            <w:sz w:val="24"/>
            <w:szCs w:val="24"/>
            <w:lang w:val="pt-BR"/>
          </w:rPr>
          <w:t xml:space="preserve"> it is </w:t>
        </w:r>
        <w:proofErr w:type="spellStart"/>
        <w:r w:rsidRPr="00193F73">
          <w:rPr>
            <w:sz w:val="24"/>
            <w:szCs w:val="24"/>
            <w:lang w:val="pt-BR"/>
          </w:rPr>
          <w:t>possible</w:t>
        </w:r>
        <w:proofErr w:type="spellEnd"/>
        <w:r w:rsidRPr="00193F73">
          <w:rPr>
            <w:sz w:val="24"/>
            <w:szCs w:val="24"/>
            <w:lang w:val="pt-BR"/>
          </w:rPr>
          <w:t xml:space="preserve"> to </w:t>
        </w:r>
        <w:proofErr w:type="spellStart"/>
        <w:r w:rsidRPr="00193F73">
          <w:rPr>
            <w:sz w:val="24"/>
            <w:szCs w:val="24"/>
            <w:lang w:val="pt-BR"/>
          </w:rPr>
          <w:t>manipulate</w:t>
        </w:r>
        <w:proofErr w:type="spellEnd"/>
        <w:r w:rsidRPr="00193F73">
          <w:rPr>
            <w:sz w:val="24"/>
            <w:szCs w:val="24"/>
            <w:lang w:val="pt-BR"/>
          </w:rPr>
          <w:t xml:space="preserve"> </w:t>
        </w:r>
        <w:proofErr w:type="spellStart"/>
        <w:r w:rsidRPr="00193F73">
          <w:rPr>
            <w:sz w:val="24"/>
            <w:szCs w:val="24"/>
            <w:lang w:val="pt-BR"/>
          </w:rPr>
          <w:t>the</w:t>
        </w:r>
        <w:proofErr w:type="spellEnd"/>
        <w:r w:rsidRPr="00193F73">
          <w:rPr>
            <w:sz w:val="24"/>
            <w:szCs w:val="24"/>
            <w:lang w:val="pt-BR"/>
          </w:rPr>
          <w:t xml:space="preserve"> </w:t>
        </w:r>
        <w:proofErr w:type="spellStart"/>
        <w:r w:rsidRPr="00193F73">
          <w:rPr>
            <w:sz w:val="24"/>
            <w:szCs w:val="24"/>
            <w:lang w:val="pt-BR"/>
          </w:rPr>
          <w:t>current</w:t>
        </w:r>
        <w:proofErr w:type="spellEnd"/>
        <w:r w:rsidRPr="00193F73">
          <w:rPr>
            <w:sz w:val="24"/>
            <w:szCs w:val="24"/>
            <w:lang w:val="pt-BR"/>
          </w:rPr>
          <w:t xml:space="preserve"> time in </w:t>
        </w:r>
        <w:proofErr w:type="spellStart"/>
        <w:r w:rsidRPr="00193F73">
          <w:rPr>
            <w:sz w:val="24"/>
            <w:szCs w:val="24"/>
            <w:lang w:val="pt-BR"/>
          </w:rPr>
          <w:t>mobile</w:t>
        </w:r>
        <w:proofErr w:type="spellEnd"/>
        <w:r w:rsidRPr="00193F73">
          <w:rPr>
            <w:sz w:val="24"/>
            <w:szCs w:val="24"/>
            <w:lang w:val="pt-BR"/>
          </w:rPr>
          <w:t xml:space="preserve"> </w:t>
        </w:r>
        <w:proofErr w:type="spellStart"/>
        <w:r w:rsidRPr="00193F73">
          <w:rPr>
            <w:sz w:val="24"/>
            <w:szCs w:val="24"/>
            <w:lang w:val="pt-BR"/>
          </w:rPr>
          <w:t>clients</w:t>
        </w:r>
        <w:proofErr w:type="spellEnd"/>
        <w:r w:rsidRPr="00193F73">
          <w:rPr>
            <w:sz w:val="24"/>
            <w:szCs w:val="24"/>
            <w:lang w:val="pt-BR"/>
          </w:rPr>
          <w:t xml:space="preserve">, to </w:t>
        </w:r>
        <w:proofErr w:type="spellStart"/>
        <w:r w:rsidRPr="00193F73">
          <w:rPr>
            <w:sz w:val="24"/>
            <w:szCs w:val="24"/>
            <w:lang w:val="pt-BR"/>
          </w:rPr>
          <w:t>simulate</w:t>
        </w:r>
        <w:proofErr w:type="spellEnd"/>
        <w:r w:rsidRPr="00193F73">
          <w:rPr>
            <w:sz w:val="24"/>
            <w:szCs w:val="24"/>
            <w:lang w:val="pt-BR"/>
          </w:rPr>
          <w:t xml:space="preserve"> a </w:t>
        </w:r>
        <w:proofErr w:type="spellStart"/>
        <w:r w:rsidRPr="00193F73">
          <w:rPr>
            <w:sz w:val="24"/>
            <w:szCs w:val="24"/>
            <w:lang w:val="pt-BR"/>
          </w:rPr>
          <w:t>period</w:t>
        </w:r>
        <w:proofErr w:type="spellEnd"/>
        <w:r w:rsidRPr="00193F73">
          <w:rPr>
            <w:sz w:val="24"/>
            <w:szCs w:val="24"/>
            <w:lang w:val="pt-BR"/>
          </w:rPr>
          <w:t xml:space="preserve"> </w:t>
        </w:r>
        <w:proofErr w:type="spellStart"/>
        <w:r w:rsidRPr="00193F73">
          <w:rPr>
            <w:sz w:val="24"/>
            <w:szCs w:val="24"/>
            <w:lang w:val="pt-BR"/>
          </w:rPr>
          <w:t>where</w:t>
        </w:r>
        <w:proofErr w:type="spellEnd"/>
        <w:r w:rsidRPr="00193F73">
          <w:rPr>
            <w:sz w:val="24"/>
            <w:szCs w:val="24"/>
            <w:lang w:val="pt-BR"/>
          </w:rPr>
          <w:t xml:space="preserve"> </w:t>
        </w:r>
        <w:proofErr w:type="spellStart"/>
        <w:r w:rsidRPr="00193F73">
          <w:rPr>
            <w:sz w:val="24"/>
            <w:szCs w:val="24"/>
            <w:lang w:val="pt-BR"/>
          </w:rPr>
          <w:t>the</w:t>
        </w:r>
        <w:proofErr w:type="spellEnd"/>
        <w:r w:rsidRPr="00193F73">
          <w:rPr>
            <w:sz w:val="24"/>
            <w:szCs w:val="24"/>
            <w:lang w:val="pt-BR"/>
          </w:rPr>
          <w:t xml:space="preserve"> </w:t>
        </w:r>
        <w:proofErr w:type="spellStart"/>
        <w:r w:rsidRPr="00193F73">
          <w:rPr>
            <w:sz w:val="24"/>
            <w:szCs w:val="24"/>
            <w:lang w:val="pt-BR"/>
          </w:rPr>
          <w:t>session</w:t>
        </w:r>
        <w:proofErr w:type="spellEnd"/>
        <w:r w:rsidRPr="00193F73">
          <w:rPr>
            <w:sz w:val="24"/>
            <w:szCs w:val="24"/>
            <w:lang w:val="pt-BR"/>
          </w:rPr>
          <w:t xml:space="preserve"> </w:t>
        </w:r>
        <w:proofErr w:type="spellStart"/>
        <w:r w:rsidRPr="00193F73">
          <w:rPr>
            <w:sz w:val="24"/>
            <w:szCs w:val="24"/>
            <w:lang w:val="pt-BR"/>
          </w:rPr>
          <w:t>was</w:t>
        </w:r>
        <w:proofErr w:type="spellEnd"/>
        <w:r w:rsidRPr="00193F73">
          <w:rPr>
            <w:sz w:val="24"/>
            <w:szCs w:val="24"/>
            <w:lang w:val="pt-BR"/>
          </w:rPr>
          <w:t xml:space="preserve"> </w:t>
        </w:r>
        <w:proofErr w:type="spellStart"/>
        <w:r w:rsidRPr="00193F73">
          <w:rPr>
            <w:sz w:val="24"/>
            <w:szCs w:val="24"/>
            <w:lang w:val="pt-BR"/>
          </w:rPr>
          <w:t>valid</w:t>
        </w:r>
        <w:proofErr w:type="spellEnd"/>
        <w:r w:rsidRPr="00193F73">
          <w:rPr>
            <w:sz w:val="24"/>
            <w:szCs w:val="24"/>
            <w:lang w:val="pt-BR"/>
          </w:rPr>
          <w:t xml:space="preserve">. </w:t>
        </w:r>
        <w:proofErr w:type="spellStart"/>
        <w:r w:rsidRPr="00193F73">
          <w:rPr>
            <w:sz w:val="24"/>
            <w:szCs w:val="24"/>
            <w:lang w:val="pt-BR"/>
          </w:rPr>
          <w:t>Log</w:t>
        </w:r>
        <w:proofErr w:type="spellEnd"/>
        <w:r w:rsidRPr="00193F73">
          <w:rPr>
            <w:sz w:val="24"/>
            <w:szCs w:val="24"/>
            <w:lang w:val="pt-BR"/>
          </w:rPr>
          <w:t xml:space="preserve"> </w:t>
        </w:r>
        <w:proofErr w:type="spellStart"/>
        <w:r w:rsidRPr="00193F73">
          <w:rPr>
            <w:sz w:val="24"/>
            <w:szCs w:val="24"/>
            <w:lang w:val="pt-BR"/>
          </w:rPr>
          <w:t>analysis</w:t>
        </w:r>
        <w:proofErr w:type="spellEnd"/>
        <w:r w:rsidRPr="00193F73">
          <w:rPr>
            <w:sz w:val="24"/>
            <w:szCs w:val="24"/>
            <w:lang w:val="pt-BR"/>
          </w:rPr>
          <w:t xml:space="preserve"> </w:t>
        </w:r>
        <w:proofErr w:type="spellStart"/>
        <w:r w:rsidRPr="00193F73">
          <w:rPr>
            <w:sz w:val="24"/>
            <w:szCs w:val="24"/>
            <w:lang w:val="pt-BR"/>
          </w:rPr>
          <w:t>can</w:t>
        </w:r>
        <w:proofErr w:type="spellEnd"/>
        <w:r w:rsidRPr="00193F73">
          <w:rPr>
            <w:sz w:val="24"/>
            <w:szCs w:val="24"/>
            <w:lang w:val="pt-BR"/>
          </w:rPr>
          <w:t xml:space="preserve"> </w:t>
        </w:r>
        <w:proofErr w:type="spellStart"/>
        <w:r w:rsidRPr="00193F73">
          <w:rPr>
            <w:sz w:val="24"/>
            <w:szCs w:val="24"/>
            <w:lang w:val="pt-BR"/>
          </w:rPr>
          <w:t>be</w:t>
        </w:r>
        <w:proofErr w:type="spellEnd"/>
        <w:r w:rsidRPr="00193F73">
          <w:rPr>
            <w:sz w:val="24"/>
            <w:szCs w:val="24"/>
            <w:lang w:val="pt-BR"/>
          </w:rPr>
          <w:t xml:space="preserve"> </w:t>
        </w:r>
        <w:proofErr w:type="spellStart"/>
        <w:r w:rsidRPr="00193F73">
          <w:rPr>
            <w:sz w:val="24"/>
            <w:szCs w:val="24"/>
            <w:lang w:val="pt-BR"/>
          </w:rPr>
          <w:t>used</w:t>
        </w:r>
        <w:proofErr w:type="spellEnd"/>
        <w:r w:rsidRPr="00193F73">
          <w:rPr>
            <w:sz w:val="24"/>
            <w:szCs w:val="24"/>
            <w:lang w:val="pt-BR"/>
          </w:rPr>
          <w:t xml:space="preserve"> to </w:t>
        </w:r>
        <w:proofErr w:type="spellStart"/>
        <w:r w:rsidRPr="00193F73">
          <w:rPr>
            <w:sz w:val="24"/>
            <w:szCs w:val="24"/>
            <w:lang w:val="pt-BR"/>
          </w:rPr>
          <w:t>deal</w:t>
        </w:r>
        <w:proofErr w:type="spellEnd"/>
        <w:r w:rsidRPr="00193F73">
          <w:rPr>
            <w:sz w:val="24"/>
            <w:szCs w:val="24"/>
            <w:lang w:val="pt-BR"/>
          </w:rPr>
          <w:t xml:space="preserve"> </w:t>
        </w:r>
        <w:proofErr w:type="spellStart"/>
        <w:r w:rsidRPr="00193F73">
          <w:rPr>
            <w:sz w:val="24"/>
            <w:szCs w:val="24"/>
            <w:lang w:val="pt-BR"/>
          </w:rPr>
          <w:t>with</w:t>
        </w:r>
        <w:proofErr w:type="spellEnd"/>
        <w:r w:rsidRPr="00193F73">
          <w:rPr>
            <w:sz w:val="24"/>
            <w:szCs w:val="24"/>
            <w:lang w:val="pt-BR"/>
          </w:rPr>
          <w:t xml:space="preserve"> </w:t>
        </w:r>
        <w:proofErr w:type="spellStart"/>
        <w:r w:rsidRPr="00193F73">
          <w:rPr>
            <w:sz w:val="24"/>
            <w:szCs w:val="24"/>
            <w:lang w:val="pt-BR"/>
          </w:rPr>
          <w:t>this</w:t>
        </w:r>
        <w:proofErr w:type="spellEnd"/>
        <w:r w:rsidRPr="00193F73">
          <w:rPr>
            <w:sz w:val="24"/>
            <w:szCs w:val="24"/>
            <w:lang w:val="pt-BR"/>
          </w:rPr>
          <w:t xml:space="preserve"> </w:t>
        </w:r>
        <w:proofErr w:type="spellStart"/>
        <w:r w:rsidRPr="00193F73">
          <w:rPr>
            <w:sz w:val="24"/>
            <w:szCs w:val="24"/>
            <w:lang w:val="pt-BR"/>
          </w:rPr>
          <w:t>kind</w:t>
        </w:r>
        <w:proofErr w:type="spellEnd"/>
        <w:r w:rsidRPr="00193F73">
          <w:rPr>
            <w:sz w:val="24"/>
            <w:szCs w:val="24"/>
            <w:lang w:val="pt-BR"/>
          </w:rPr>
          <w:t xml:space="preserve"> </w:t>
        </w:r>
        <w:proofErr w:type="spellStart"/>
        <w:r w:rsidRPr="00193F73">
          <w:rPr>
            <w:sz w:val="24"/>
            <w:szCs w:val="24"/>
            <w:lang w:val="pt-BR"/>
          </w:rPr>
          <w:t>of</w:t>
        </w:r>
        <w:proofErr w:type="spellEnd"/>
        <w:r w:rsidRPr="00193F73">
          <w:rPr>
            <w:sz w:val="24"/>
            <w:szCs w:val="24"/>
            <w:lang w:val="pt-BR"/>
          </w:rPr>
          <w:t xml:space="preserve"> </w:t>
        </w:r>
        <w:proofErr w:type="spellStart"/>
        <w:r w:rsidRPr="00193F73">
          <w:rPr>
            <w:sz w:val="24"/>
            <w:szCs w:val="24"/>
            <w:lang w:val="pt-BR"/>
          </w:rPr>
          <w:t>threat</w:t>
        </w:r>
        <w:proofErr w:type="spellEnd"/>
        <w:r w:rsidRPr="00193F73">
          <w:rPr>
            <w:sz w:val="24"/>
            <w:szCs w:val="24"/>
            <w:lang w:val="pt-BR"/>
          </w:rPr>
          <w:t xml:space="preserve">, </w:t>
        </w:r>
        <w:proofErr w:type="spellStart"/>
        <w:r w:rsidRPr="00193F73">
          <w:rPr>
            <w:sz w:val="24"/>
            <w:szCs w:val="24"/>
            <w:lang w:val="pt-BR"/>
          </w:rPr>
          <w:t>through</w:t>
        </w:r>
        <w:proofErr w:type="spellEnd"/>
        <w:r w:rsidRPr="00193F73">
          <w:rPr>
            <w:sz w:val="24"/>
            <w:szCs w:val="24"/>
            <w:lang w:val="pt-BR"/>
          </w:rPr>
          <w:t xml:space="preserve"> </w:t>
        </w:r>
        <w:proofErr w:type="spellStart"/>
        <w:r w:rsidRPr="00193F73">
          <w:rPr>
            <w:sz w:val="24"/>
            <w:szCs w:val="24"/>
            <w:lang w:val="pt-BR"/>
          </w:rPr>
          <w:t>the</w:t>
        </w:r>
        <w:proofErr w:type="spellEnd"/>
        <w:r w:rsidRPr="00193F73">
          <w:rPr>
            <w:sz w:val="24"/>
            <w:szCs w:val="24"/>
            <w:lang w:val="pt-BR"/>
          </w:rPr>
          <w:t xml:space="preserve"> incremental </w:t>
        </w:r>
        <w:proofErr w:type="spellStart"/>
        <w:r w:rsidRPr="00193F73">
          <w:rPr>
            <w:sz w:val="24"/>
            <w:szCs w:val="24"/>
            <w:lang w:val="pt-BR"/>
          </w:rPr>
          <w:t>logging</w:t>
        </w:r>
        <w:proofErr w:type="spellEnd"/>
        <w:r w:rsidRPr="00193F73">
          <w:rPr>
            <w:sz w:val="24"/>
            <w:szCs w:val="24"/>
            <w:lang w:val="pt-BR"/>
          </w:rPr>
          <w:t xml:space="preserve"> </w:t>
        </w:r>
        <w:proofErr w:type="spellStart"/>
        <w:r w:rsidRPr="00193F73">
          <w:rPr>
            <w:sz w:val="24"/>
            <w:szCs w:val="24"/>
            <w:lang w:val="pt-BR"/>
          </w:rPr>
          <w:t>of</w:t>
        </w:r>
        <w:proofErr w:type="spellEnd"/>
        <w:r w:rsidRPr="00193F73">
          <w:rPr>
            <w:sz w:val="24"/>
            <w:szCs w:val="24"/>
            <w:lang w:val="pt-BR"/>
          </w:rPr>
          <w:t xml:space="preserve"> </w:t>
        </w:r>
        <w:proofErr w:type="spellStart"/>
        <w:r w:rsidRPr="00193F73">
          <w:rPr>
            <w:sz w:val="24"/>
            <w:szCs w:val="24"/>
            <w:lang w:val="pt-BR"/>
          </w:rPr>
          <w:t>the</w:t>
        </w:r>
        <w:proofErr w:type="spellEnd"/>
        <w:r w:rsidRPr="00193F73">
          <w:rPr>
            <w:sz w:val="24"/>
            <w:szCs w:val="24"/>
            <w:lang w:val="pt-BR"/>
          </w:rPr>
          <w:t xml:space="preserve"> time </w:t>
        </w:r>
        <w:proofErr w:type="spellStart"/>
        <w:r w:rsidRPr="00193F73">
          <w:rPr>
            <w:sz w:val="24"/>
            <w:szCs w:val="24"/>
            <w:lang w:val="pt-BR"/>
          </w:rPr>
          <w:t>when</w:t>
        </w:r>
        <w:proofErr w:type="spellEnd"/>
        <w:r w:rsidRPr="00193F73">
          <w:rPr>
            <w:sz w:val="24"/>
            <w:szCs w:val="24"/>
            <w:lang w:val="pt-BR"/>
          </w:rPr>
          <w:t xml:space="preserve"> </w:t>
        </w:r>
        <w:proofErr w:type="spellStart"/>
        <w:r w:rsidRPr="00193F73">
          <w:rPr>
            <w:sz w:val="24"/>
            <w:szCs w:val="24"/>
            <w:lang w:val="pt-BR"/>
          </w:rPr>
          <w:t>each</w:t>
        </w:r>
        <w:proofErr w:type="spellEnd"/>
        <w:r w:rsidRPr="00193F73">
          <w:rPr>
            <w:sz w:val="24"/>
            <w:szCs w:val="24"/>
            <w:lang w:val="pt-BR"/>
          </w:rPr>
          <w:t xml:space="preserve"> </w:t>
        </w:r>
        <w:proofErr w:type="spellStart"/>
        <w:r w:rsidRPr="00193F73">
          <w:rPr>
            <w:sz w:val="24"/>
            <w:szCs w:val="24"/>
            <w:lang w:val="pt-BR"/>
          </w:rPr>
          <w:t>operation</w:t>
        </w:r>
        <w:proofErr w:type="spellEnd"/>
        <w:r w:rsidRPr="00193F73">
          <w:rPr>
            <w:sz w:val="24"/>
            <w:szCs w:val="24"/>
            <w:lang w:val="pt-BR"/>
          </w:rPr>
          <w:t xml:space="preserve"> </w:t>
        </w:r>
        <w:proofErr w:type="spellStart"/>
        <w:r w:rsidRPr="00193F73">
          <w:rPr>
            <w:sz w:val="24"/>
            <w:szCs w:val="24"/>
            <w:lang w:val="pt-BR"/>
          </w:rPr>
          <w:t>was</w:t>
        </w:r>
        <w:proofErr w:type="spellEnd"/>
        <w:r w:rsidRPr="00193F73">
          <w:rPr>
            <w:sz w:val="24"/>
            <w:szCs w:val="24"/>
            <w:lang w:val="pt-BR"/>
          </w:rPr>
          <w:t xml:space="preserve"> </w:t>
        </w:r>
        <w:proofErr w:type="spellStart"/>
        <w:r w:rsidRPr="00193F73">
          <w:rPr>
            <w:sz w:val="24"/>
            <w:szCs w:val="24"/>
            <w:lang w:val="pt-BR"/>
          </w:rPr>
          <w:t>performed</w:t>
        </w:r>
        <w:proofErr w:type="spellEnd"/>
        <w:r w:rsidRPr="00193F73">
          <w:rPr>
            <w:sz w:val="24"/>
            <w:szCs w:val="24"/>
            <w:lang w:val="pt-BR"/>
          </w:rPr>
          <w:t xml:space="preserve">, </w:t>
        </w:r>
        <w:proofErr w:type="spellStart"/>
        <w:r w:rsidRPr="00193F73">
          <w:rPr>
            <w:sz w:val="24"/>
            <w:szCs w:val="24"/>
            <w:lang w:val="pt-BR"/>
          </w:rPr>
          <w:t>followed</w:t>
        </w:r>
        <w:proofErr w:type="spellEnd"/>
        <w:r w:rsidRPr="00193F73">
          <w:rPr>
            <w:sz w:val="24"/>
            <w:szCs w:val="24"/>
            <w:lang w:val="pt-BR"/>
          </w:rPr>
          <w:t xml:space="preserve"> </w:t>
        </w:r>
        <w:proofErr w:type="spellStart"/>
        <w:r w:rsidRPr="00193F73">
          <w:rPr>
            <w:sz w:val="24"/>
            <w:szCs w:val="24"/>
            <w:lang w:val="pt-BR"/>
          </w:rPr>
          <w:t>by</w:t>
        </w:r>
        <w:proofErr w:type="spellEnd"/>
        <w:r w:rsidRPr="00193F73">
          <w:rPr>
            <w:sz w:val="24"/>
            <w:szCs w:val="24"/>
            <w:lang w:val="pt-BR"/>
          </w:rPr>
          <w:t xml:space="preserve"> </w:t>
        </w:r>
        <w:proofErr w:type="spellStart"/>
        <w:r w:rsidRPr="00193F73">
          <w:rPr>
            <w:sz w:val="24"/>
            <w:szCs w:val="24"/>
            <w:lang w:val="pt-BR"/>
          </w:rPr>
          <w:t>the</w:t>
        </w:r>
        <w:proofErr w:type="spellEnd"/>
        <w:r w:rsidRPr="00193F73">
          <w:rPr>
            <w:sz w:val="24"/>
            <w:szCs w:val="24"/>
            <w:lang w:val="pt-BR"/>
          </w:rPr>
          <w:t xml:space="preserve"> </w:t>
        </w:r>
        <w:proofErr w:type="spellStart"/>
        <w:r w:rsidRPr="00193F73">
          <w:rPr>
            <w:sz w:val="24"/>
            <w:szCs w:val="24"/>
            <w:lang w:val="pt-BR"/>
          </w:rPr>
          <w:t>behavioral</w:t>
        </w:r>
        <w:proofErr w:type="spellEnd"/>
        <w:r w:rsidRPr="00193F73">
          <w:rPr>
            <w:sz w:val="24"/>
            <w:szCs w:val="24"/>
            <w:lang w:val="pt-BR"/>
          </w:rPr>
          <w:t xml:space="preserve"> </w:t>
        </w:r>
        <w:proofErr w:type="spellStart"/>
        <w:r w:rsidRPr="00193F73">
          <w:rPr>
            <w:sz w:val="24"/>
            <w:szCs w:val="24"/>
            <w:lang w:val="pt-BR"/>
          </w:rPr>
          <w:t>evaluation</w:t>
        </w:r>
        <w:proofErr w:type="spellEnd"/>
        <w:r w:rsidRPr="00193F73">
          <w:rPr>
            <w:sz w:val="24"/>
            <w:szCs w:val="24"/>
            <w:lang w:val="pt-BR"/>
          </w:rPr>
          <w:t xml:space="preserve"> </w:t>
        </w:r>
        <w:proofErr w:type="spellStart"/>
        <w:r w:rsidRPr="00193F73">
          <w:rPr>
            <w:sz w:val="24"/>
            <w:szCs w:val="24"/>
            <w:lang w:val="pt-BR"/>
          </w:rPr>
          <w:t>of</w:t>
        </w:r>
        <w:proofErr w:type="spellEnd"/>
        <w:r w:rsidRPr="00193F73">
          <w:rPr>
            <w:sz w:val="24"/>
            <w:szCs w:val="24"/>
            <w:lang w:val="pt-BR"/>
          </w:rPr>
          <w:t xml:space="preserve"> </w:t>
        </w:r>
        <w:proofErr w:type="spellStart"/>
        <w:r w:rsidRPr="00193F73">
          <w:rPr>
            <w:sz w:val="24"/>
            <w:szCs w:val="24"/>
            <w:lang w:val="pt-BR"/>
          </w:rPr>
          <w:t>operations</w:t>
        </w:r>
        <w:proofErr w:type="spellEnd"/>
        <w:r w:rsidRPr="00193F73">
          <w:rPr>
            <w:sz w:val="24"/>
            <w:szCs w:val="24"/>
            <w:lang w:val="pt-BR"/>
          </w:rPr>
          <w:t xml:space="preserve"> over time. </w:t>
        </w:r>
      </w:ins>
    </w:p>
    <w:p w:rsidR="009328B9" w:rsidRDefault="00193F73" w:rsidP="00193F73">
      <w:pPr>
        <w:spacing w:after="200" w:line="276" w:lineRule="auto"/>
        <w:ind w:left="360"/>
        <w:rPr>
          <w:ins w:id="77" w:author="thiago Pereira" w:date="2016-01-24T18:41:00Z"/>
          <w:sz w:val="24"/>
          <w:szCs w:val="24"/>
          <w:lang w:val="pt-BR"/>
        </w:rPr>
      </w:pPr>
      <w:proofErr w:type="spellStart"/>
      <w:ins w:id="78" w:author="thiago Pereira" w:date="2016-01-24T17:57:00Z">
        <w:r w:rsidRPr="00193F73">
          <w:rPr>
            <w:sz w:val="24"/>
            <w:szCs w:val="24"/>
            <w:lang w:val="pt-BR"/>
          </w:rPr>
          <w:t>The</w:t>
        </w:r>
        <w:proofErr w:type="spellEnd"/>
        <w:r w:rsidRPr="00193F73">
          <w:rPr>
            <w:sz w:val="24"/>
            <w:szCs w:val="24"/>
            <w:lang w:val="pt-BR"/>
          </w:rPr>
          <w:t xml:space="preserve"> incremental </w:t>
        </w:r>
        <w:proofErr w:type="spellStart"/>
        <w:r w:rsidRPr="00193F73">
          <w:rPr>
            <w:sz w:val="24"/>
            <w:szCs w:val="24"/>
            <w:lang w:val="pt-BR"/>
          </w:rPr>
          <w:t>logging</w:t>
        </w:r>
        <w:proofErr w:type="spellEnd"/>
        <w:r w:rsidRPr="00193F73">
          <w:rPr>
            <w:sz w:val="24"/>
            <w:szCs w:val="24"/>
            <w:lang w:val="pt-BR"/>
          </w:rPr>
          <w:t xml:space="preserve"> assumes </w:t>
        </w:r>
        <w:proofErr w:type="spellStart"/>
        <w:r w:rsidRPr="00193F73">
          <w:rPr>
            <w:sz w:val="24"/>
            <w:szCs w:val="24"/>
            <w:lang w:val="pt-BR"/>
          </w:rPr>
          <w:t>that</w:t>
        </w:r>
        <w:proofErr w:type="spellEnd"/>
        <w:r w:rsidRPr="00193F73">
          <w:rPr>
            <w:sz w:val="24"/>
            <w:szCs w:val="24"/>
            <w:lang w:val="pt-BR"/>
          </w:rPr>
          <w:t xml:space="preserve"> </w:t>
        </w:r>
        <w:proofErr w:type="spellStart"/>
        <w:r w:rsidRPr="00193F73">
          <w:rPr>
            <w:sz w:val="24"/>
            <w:szCs w:val="24"/>
            <w:lang w:val="pt-BR"/>
          </w:rPr>
          <w:t>new</w:t>
        </w:r>
        <w:proofErr w:type="spellEnd"/>
        <w:r w:rsidRPr="00193F73">
          <w:rPr>
            <w:sz w:val="24"/>
            <w:szCs w:val="24"/>
            <w:lang w:val="pt-BR"/>
          </w:rPr>
          <w:t xml:space="preserve"> </w:t>
        </w:r>
        <w:proofErr w:type="spellStart"/>
        <w:r w:rsidRPr="00193F73">
          <w:rPr>
            <w:sz w:val="24"/>
            <w:szCs w:val="24"/>
            <w:lang w:val="pt-BR"/>
          </w:rPr>
          <w:t>logged</w:t>
        </w:r>
        <w:proofErr w:type="spellEnd"/>
        <w:r w:rsidRPr="00193F73">
          <w:rPr>
            <w:sz w:val="24"/>
            <w:szCs w:val="24"/>
            <w:lang w:val="pt-BR"/>
          </w:rPr>
          <w:t xml:space="preserve"> </w:t>
        </w:r>
        <w:proofErr w:type="spellStart"/>
        <w:r w:rsidRPr="00193F73">
          <w:rPr>
            <w:sz w:val="24"/>
            <w:szCs w:val="24"/>
            <w:lang w:val="pt-BR"/>
          </w:rPr>
          <w:t>operations</w:t>
        </w:r>
        <w:proofErr w:type="spellEnd"/>
        <w:r w:rsidRPr="00193F73">
          <w:rPr>
            <w:sz w:val="24"/>
            <w:szCs w:val="24"/>
            <w:lang w:val="pt-BR"/>
          </w:rPr>
          <w:t xml:space="preserve"> </w:t>
        </w:r>
        <w:proofErr w:type="spellStart"/>
        <w:r w:rsidRPr="00193F73">
          <w:rPr>
            <w:sz w:val="24"/>
            <w:szCs w:val="24"/>
            <w:lang w:val="pt-BR"/>
          </w:rPr>
          <w:t>shall</w:t>
        </w:r>
        <w:proofErr w:type="spellEnd"/>
        <w:r w:rsidRPr="00193F73">
          <w:rPr>
            <w:sz w:val="24"/>
            <w:szCs w:val="24"/>
            <w:lang w:val="pt-BR"/>
          </w:rPr>
          <w:t xml:space="preserve"> </w:t>
        </w:r>
        <w:proofErr w:type="spellStart"/>
        <w:r w:rsidRPr="00193F73">
          <w:rPr>
            <w:sz w:val="24"/>
            <w:szCs w:val="24"/>
            <w:lang w:val="pt-BR"/>
          </w:rPr>
          <w:t>have</w:t>
        </w:r>
        <w:proofErr w:type="spellEnd"/>
        <w:r w:rsidRPr="00193F73">
          <w:rPr>
            <w:sz w:val="24"/>
            <w:szCs w:val="24"/>
            <w:lang w:val="pt-BR"/>
          </w:rPr>
          <w:t xml:space="preserve"> </w:t>
        </w:r>
        <w:proofErr w:type="spellStart"/>
        <w:r w:rsidRPr="00193F73">
          <w:rPr>
            <w:sz w:val="24"/>
            <w:szCs w:val="24"/>
            <w:lang w:val="pt-BR"/>
          </w:rPr>
          <w:t>equal</w:t>
        </w:r>
        <w:proofErr w:type="spellEnd"/>
        <w:r w:rsidRPr="00193F73">
          <w:rPr>
            <w:sz w:val="24"/>
            <w:szCs w:val="24"/>
            <w:lang w:val="pt-BR"/>
          </w:rPr>
          <w:t xml:space="preserve"> </w:t>
        </w:r>
        <w:proofErr w:type="spellStart"/>
        <w:r w:rsidRPr="00193F73">
          <w:rPr>
            <w:sz w:val="24"/>
            <w:szCs w:val="24"/>
            <w:lang w:val="pt-BR"/>
          </w:rPr>
          <w:t>or</w:t>
        </w:r>
        <w:proofErr w:type="spellEnd"/>
        <w:r w:rsidRPr="00193F73">
          <w:rPr>
            <w:sz w:val="24"/>
            <w:szCs w:val="24"/>
            <w:lang w:val="pt-BR"/>
          </w:rPr>
          <w:t xml:space="preserve"> </w:t>
        </w:r>
        <w:proofErr w:type="spellStart"/>
        <w:r w:rsidRPr="00193F73">
          <w:rPr>
            <w:sz w:val="24"/>
            <w:szCs w:val="24"/>
            <w:lang w:val="pt-BR"/>
          </w:rPr>
          <w:t>bigger</w:t>
        </w:r>
        <w:proofErr w:type="spellEnd"/>
        <w:r w:rsidRPr="00193F73">
          <w:rPr>
            <w:sz w:val="24"/>
            <w:szCs w:val="24"/>
            <w:lang w:val="pt-BR"/>
          </w:rPr>
          <w:t xml:space="preserve"> time </w:t>
        </w:r>
        <w:proofErr w:type="spellStart"/>
        <w:r w:rsidRPr="00193F73">
          <w:rPr>
            <w:sz w:val="24"/>
            <w:szCs w:val="24"/>
            <w:lang w:val="pt-BR"/>
          </w:rPr>
          <w:t>than</w:t>
        </w:r>
        <w:proofErr w:type="spellEnd"/>
        <w:r w:rsidRPr="00193F73">
          <w:rPr>
            <w:sz w:val="24"/>
            <w:szCs w:val="24"/>
            <w:lang w:val="pt-BR"/>
          </w:rPr>
          <w:t xml:space="preserve"> </w:t>
        </w:r>
        <w:proofErr w:type="spellStart"/>
        <w:r w:rsidRPr="00193F73">
          <w:rPr>
            <w:sz w:val="24"/>
            <w:szCs w:val="24"/>
            <w:lang w:val="pt-BR"/>
          </w:rPr>
          <w:t>the</w:t>
        </w:r>
        <w:proofErr w:type="spellEnd"/>
        <w:r w:rsidRPr="00193F73">
          <w:rPr>
            <w:sz w:val="24"/>
            <w:szCs w:val="24"/>
            <w:lang w:val="pt-BR"/>
          </w:rPr>
          <w:t xml:space="preserve"> </w:t>
        </w:r>
        <w:proofErr w:type="spellStart"/>
        <w:r w:rsidRPr="00193F73">
          <w:rPr>
            <w:sz w:val="24"/>
            <w:szCs w:val="24"/>
            <w:lang w:val="pt-BR"/>
          </w:rPr>
          <w:t>last</w:t>
        </w:r>
        <w:proofErr w:type="spellEnd"/>
        <w:r w:rsidRPr="00193F73">
          <w:rPr>
            <w:sz w:val="24"/>
            <w:szCs w:val="24"/>
            <w:lang w:val="pt-BR"/>
          </w:rPr>
          <w:t xml:space="preserve"> </w:t>
        </w:r>
        <w:proofErr w:type="spellStart"/>
        <w:r w:rsidRPr="00193F73">
          <w:rPr>
            <w:sz w:val="24"/>
            <w:szCs w:val="24"/>
            <w:lang w:val="pt-BR"/>
          </w:rPr>
          <w:t>logged</w:t>
        </w:r>
        <w:proofErr w:type="spellEnd"/>
        <w:r w:rsidRPr="00193F73">
          <w:rPr>
            <w:sz w:val="24"/>
            <w:szCs w:val="24"/>
            <w:lang w:val="pt-BR"/>
          </w:rPr>
          <w:t xml:space="preserve"> </w:t>
        </w:r>
        <w:proofErr w:type="spellStart"/>
        <w:r w:rsidRPr="00193F73">
          <w:rPr>
            <w:sz w:val="24"/>
            <w:szCs w:val="24"/>
            <w:lang w:val="pt-BR"/>
          </w:rPr>
          <w:t>operation</w:t>
        </w:r>
        <w:proofErr w:type="spellEnd"/>
        <w:r w:rsidRPr="00193F73">
          <w:rPr>
            <w:sz w:val="24"/>
            <w:szCs w:val="24"/>
            <w:lang w:val="pt-BR"/>
          </w:rPr>
          <w:t xml:space="preserve">, </w:t>
        </w:r>
        <w:proofErr w:type="spellStart"/>
        <w:r w:rsidRPr="00193F73">
          <w:rPr>
            <w:sz w:val="24"/>
            <w:szCs w:val="24"/>
            <w:lang w:val="pt-BR"/>
          </w:rPr>
          <w:t>the</w:t>
        </w:r>
        <w:proofErr w:type="spellEnd"/>
        <w:r w:rsidRPr="00193F73">
          <w:rPr>
            <w:sz w:val="24"/>
            <w:szCs w:val="24"/>
            <w:lang w:val="pt-BR"/>
          </w:rPr>
          <w:t xml:space="preserve"> </w:t>
        </w:r>
        <w:proofErr w:type="spellStart"/>
        <w:r w:rsidRPr="00193F73">
          <w:rPr>
            <w:sz w:val="24"/>
            <w:szCs w:val="24"/>
            <w:lang w:val="pt-BR"/>
          </w:rPr>
          <w:t>violation</w:t>
        </w:r>
        <w:proofErr w:type="spellEnd"/>
        <w:r w:rsidRPr="00193F73">
          <w:rPr>
            <w:sz w:val="24"/>
            <w:szCs w:val="24"/>
            <w:lang w:val="pt-BR"/>
          </w:rPr>
          <w:t xml:space="preserve"> </w:t>
        </w:r>
        <w:proofErr w:type="spellStart"/>
        <w:r w:rsidRPr="00193F73">
          <w:rPr>
            <w:sz w:val="24"/>
            <w:szCs w:val="24"/>
            <w:lang w:val="pt-BR"/>
          </w:rPr>
          <w:t>of</w:t>
        </w:r>
        <w:proofErr w:type="spellEnd"/>
        <w:r w:rsidRPr="00193F73">
          <w:rPr>
            <w:sz w:val="24"/>
            <w:szCs w:val="24"/>
            <w:lang w:val="pt-BR"/>
          </w:rPr>
          <w:t xml:space="preserve"> </w:t>
        </w:r>
        <w:proofErr w:type="spellStart"/>
        <w:r w:rsidRPr="00193F73">
          <w:rPr>
            <w:sz w:val="24"/>
            <w:szCs w:val="24"/>
            <w:lang w:val="pt-BR"/>
          </w:rPr>
          <w:t>this</w:t>
        </w:r>
        <w:proofErr w:type="spellEnd"/>
        <w:r w:rsidRPr="00193F73">
          <w:rPr>
            <w:sz w:val="24"/>
            <w:szCs w:val="24"/>
            <w:lang w:val="pt-BR"/>
          </w:rPr>
          <w:t xml:space="preserve"> </w:t>
        </w:r>
        <w:proofErr w:type="spellStart"/>
        <w:r w:rsidRPr="00193F73">
          <w:rPr>
            <w:sz w:val="24"/>
            <w:szCs w:val="24"/>
            <w:lang w:val="pt-BR"/>
          </w:rPr>
          <w:t>rule</w:t>
        </w:r>
        <w:proofErr w:type="spellEnd"/>
        <w:r w:rsidRPr="00193F73">
          <w:rPr>
            <w:sz w:val="24"/>
            <w:szCs w:val="24"/>
            <w:lang w:val="pt-BR"/>
          </w:rPr>
          <w:t xml:space="preserve"> </w:t>
        </w:r>
        <w:proofErr w:type="spellStart"/>
        <w:r w:rsidRPr="00193F73">
          <w:rPr>
            <w:sz w:val="24"/>
            <w:szCs w:val="24"/>
            <w:lang w:val="pt-BR"/>
          </w:rPr>
          <w:t>means</w:t>
        </w:r>
        <w:proofErr w:type="spellEnd"/>
        <w:r w:rsidRPr="00193F73">
          <w:rPr>
            <w:sz w:val="24"/>
            <w:szCs w:val="24"/>
            <w:lang w:val="pt-BR"/>
          </w:rPr>
          <w:t xml:space="preserve"> </w:t>
        </w:r>
        <w:proofErr w:type="spellStart"/>
        <w:r w:rsidRPr="00193F73">
          <w:rPr>
            <w:sz w:val="24"/>
            <w:szCs w:val="24"/>
            <w:lang w:val="pt-BR"/>
          </w:rPr>
          <w:t>that</w:t>
        </w:r>
        <w:proofErr w:type="spellEnd"/>
        <w:r w:rsidRPr="00193F73">
          <w:rPr>
            <w:sz w:val="24"/>
            <w:szCs w:val="24"/>
            <w:lang w:val="pt-BR"/>
          </w:rPr>
          <w:t xml:space="preserve"> </w:t>
        </w:r>
        <w:proofErr w:type="spellStart"/>
        <w:r w:rsidRPr="00193F73">
          <w:rPr>
            <w:sz w:val="24"/>
            <w:szCs w:val="24"/>
            <w:lang w:val="pt-BR"/>
          </w:rPr>
          <w:t>the</w:t>
        </w:r>
        <w:proofErr w:type="spellEnd"/>
        <w:r w:rsidRPr="00193F73">
          <w:rPr>
            <w:sz w:val="24"/>
            <w:szCs w:val="24"/>
            <w:lang w:val="pt-BR"/>
          </w:rPr>
          <w:t xml:space="preserve"> system is out </w:t>
        </w:r>
        <w:proofErr w:type="spellStart"/>
        <w:r w:rsidRPr="00193F73">
          <w:rPr>
            <w:sz w:val="24"/>
            <w:szCs w:val="24"/>
            <w:lang w:val="pt-BR"/>
          </w:rPr>
          <w:t>of</w:t>
        </w:r>
        <w:proofErr w:type="spellEnd"/>
        <w:r w:rsidRPr="00193F73">
          <w:rPr>
            <w:sz w:val="24"/>
            <w:szCs w:val="24"/>
            <w:lang w:val="pt-BR"/>
          </w:rPr>
          <w:t xml:space="preserve"> </w:t>
        </w:r>
        <w:proofErr w:type="spellStart"/>
        <w:r w:rsidRPr="00193F73">
          <w:rPr>
            <w:sz w:val="24"/>
            <w:szCs w:val="24"/>
            <w:lang w:val="pt-BR"/>
          </w:rPr>
          <w:t>sync</w:t>
        </w:r>
        <w:proofErr w:type="spellEnd"/>
        <w:r w:rsidRPr="00193F73">
          <w:rPr>
            <w:sz w:val="24"/>
            <w:szCs w:val="24"/>
            <w:lang w:val="pt-BR"/>
          </w:rPr>
          <w:t xml:space="preserve"> </w:t>
        </w:r>
        <w:proofErr w:type="spellStart"/>
        <w:r w:rsidRPr="00193F73">
          <w:rPr>
            <w:sz w:val="24"/>
            <w:szCs w:val="24"/>
            <w:lang w:val="pt-BR"/>
          </w:rPr>
          <w:t>and</w:t>
        </w:r>
        <w:proofErr w:type="spellEnd"/>
        <w:r w:rsidRPr="00193F73">
          <w:rPr>
            <w:sz w:val="24"/>
            <w:szCs w:val="24"/>
            <w:lang w:val="pt-BR"/>
          </w:rPr>
          <w:t xml:space="preserve"> </w:t>
        </w:r>
        <w:proofErr w:type="spellStart"/>
        <w:r w:rsidRPr="00193F73">
          <w:rPr>
            <w:sz w:val="24"/>
            <w:szCs w:val="24"/>
            <w:lang w:val="pt-BR"/>
          </w:rPr>
          <w:t>can</w:t>
        </w:r>
        <w:proofErr w:type="spellEnd"/>
        <w:r w:rsidRPr="00193F73">
          <w:rPr>
            <w:sz w:val="24"/>
            <w:szCs w:val="24"/>
            <w:lang w:val="pt-BR"/>
          </w:rPr>
          <w:t xml:space="preserve"> </w:t>
        </w:r>
        <w:proofErr w:type="spellStart"/>
        <w:r w:rsidRPr="00193F73">
          <w:rPr>
            <w:sz w:val="24"/>
            <w:szCs w:val="24"/>
            <w:lang w:val="pt-BR"/>
          </w:rPr>
          <w:t>highligh</w:t>
        </w:r>
        <w:proofErr w:type="spellEnd"/>
        <w:r w:rsidRPr="00193F73">
          <w:rPr>
            <w:sz w:val="24"/>
            <w:szCs w:val="24"/>
            <w:lang w:val="pt-BR"/>
          </w:rPr>
          <w:t xml:space="preserve"> a </w:t>
        </w:r>
        <w:proofErr w:type="spellStart"/>
        <w:r w:rsidRPr="00193F73">
          <w:rPr>
            <w:sz w:val="24"/>
            <w:szCs w:val="24"/>
            <w:lang w:val="pt-BR"/>
          </w:rPr>
          <w:t>malicious</w:t>
        </w:r>
        <w:proofErr w:type="spellEnd"/>
        <w:r w:rsidRPr="00193F73">
          <w:rPr>
            <w:sz w:val="24"/>
            <w:szCs w:val="24"/>
            <w:lang w:val="pt-BR"/>
          </w:rPr>
          <w:t xml:space="preserve"> </w:t>
        </w:r>
        <w:proofErr w:type="spellStart"/>
        <w:r w:rsidRPr="00193F73">
          <w:rPr>
            <w:sz w:val="24"/>
            <w:szCs w:val="24"/>
            <w:lang w:val="pt-BR"/>
          </w:rPr>
          <w:t>behavior</w:t>
        </w:r>
        <w:proofErr w:type="spellEnd"/>
        <w:r w:rsidRPr="00193F73">
          <w:rPr>
            <w:sz w:val="24"/>
            <w:szCs w:val="24"/>
            <w:lang w:val="pt-BR"/>
          </w:rPr>
          <w:t xml:space="preserve">. </w:t>
        </w:r>
      </w:ins>
      <w:proofErr w:type="spellStart"/>
      <w:ins w:id="79" w:author="thiago Pereira" w:date="2016-01-24T18:41:00Z">
        <w:r w:rsidR="009328B9">
          <w:rPr>
            <w:sz w:val="24"/>
            <w:szCs w:val="24"/>
            <w:lang w:val="pt-BR"/>
          </w:rPr>
          <w:t>Additionally</w:t>
        </w:r>
        <w:proofErr w:type="spellEnd"/>
        <w:r w:rsidR="009328B9">
          <w:rPr>
            <w:sz w:val="24"/>
            <w:szCs w:val="24"/>
            <w:lang w:val="pt-BR"/>
          </w:rPr>
          <w:t>, a</w:t>
        </w:r>
      </w:ins>
      <w:ins w:id="80" w:author="thiago Pereira" w:date="2016-01-24T17:57:00Z">
        <w:r w:rsidRPr="00193F73">
          <w:rPr>
            <w:sz w:val="24"/>
            <w:szCs w:val="24"/>
            <w:lang w:val="pt-BR"/>
          </w:rPr>
          <w:t xml:space="preserve"> </w:t>
        </w:r>
        <w:proofErr w:type="spellStart"/>
        <w:r w:rsidRPr="00193F73">
          <w:rPr>
            <w:sz w:val="24"/>
            <w:szCs w:val="24"/>
            <w:lang w:val="pt-BR"/>
          </w:rPr>
          <w:t>large</w:t>
        </w:r>
        <w:proofErr w:type="spellEnd"/>
        <w:r w:rsidRPr="00193F73">
          <w:rPr>
            <w:sz w:val="24"/>
            <w:szCs w:val="24"/>
            <w:lang w:val="pt-BR"/>
          </w:rPr>
          <w:t xml:space="preserve"> </w:t>
        </w:r>
        <w:proofErr w:type="spellStart"/>
        <w:r w:rsidRPr="00193F73">
          <w:rPr>
            <w:sz w:val="24"/>
            <w:szCs w:val="24"/>
            <w:lang w:val="pt-BR"/>
          </w:rPr>
          <w:t>amount</w:t>
        </w:r>
        <w:proofErr w:type="spellEnd"/>
        <w:r w:rsidRPr="00193F73">
          <w:rPr>
            <w:sz w:val="24"/>
            <w:szCs w:val="24"/>
            <w:lang w:val="pt-BR"/>
          </w:rPr>
          <w:t xml:space="preserve"> </w:t>
        </w:r>
        <w:proofErr w:type="spellStart"/>
        <w:r w:rsidRPr="00193F73">
          <w:rPr>
            <w:sz w:val="24"/>
            <w:szCs w:val="24"/>
            <w:lang w:val="pt-BR"/>
          </w:rPr>
          <w:t>or</w:t>
        </w:r>
        <w:proofErr w:type="spellEnd"/>
        <w:r w:rsidRPr="00193F73">
          <w:rPr>
            <w:sz w:val="24"/>
            <w:szCs w:val="24"/>
            <w:lang w:val="pt-BR"/>
          </w:rPr>
          <w:t xml:space="preserve"> </w:t>
        </w:r>
        <w:proofErr w:type="spellStart"/>
        <w:r w:rsidRPr="00193F73">
          <w:rPr>
            <w:sz w:val="24"/>
            <w:szCs w:val="24"/>
            <w:lang w:val="pt-BR"/>
          </w:rPr>
          <w:t>sparse</w:t>
        </w:r>
        <w:proofErr w:type="spellEnd"/>
        <w:r w:rsidRPr="00193F73">
          <w:rPr>
            <w:sz w:val="24"/>
            <w:szCs w:val="24"/>
            <w:lang w:val="pt-BR"/>
          </w:rPr>
          <w:t xml:space="preserve"> </w:t>
        </w:r>
        <w:proofErr w:type="spellStart"/>
        <w:r w:rsidRPr="00193F73">
          <w:rPr>
            <w:sz w:val="24"/>
            <w:szCs w:val="24"/>
            <w:lang w:val="pt-BR"/>
          </w:rPr>
          <w:t>operation</w:t>
        </w:r>
        <w:proofErr w:type="spellEnd"/>
        <w:r w:rsidRPr="00193F73">
          <w:rPr>
            <w:sz w:val="24"/>
            <w:szCs w:val="24"/>
            <w:lang w:val="pt-BR"/>
          </w:rPr>
          <w:t xml:space="preserve"> </w:t>
        </w:r>
        <w:proofErr w:type="spellStart"/>
        <w:r w:rsidRPr="00193F73">
          <w:rPr>
            <w:sz w:val="24"/>
            <w:szCs w:val="24"/>
            <w:lang w:val="pt-BR"/>
          </w:rPr>
          <w:t>performed</w:t>
        </w:r>
        <w:proofErr w:type="spellEnd"/>
        <w:r w:rsidRPr="00193F73">
          <w:rPr>
            <w:sz w:val="24"/>
            <w:szCs w:val="24"/>
            <w:lang w:val="pt-BR"/>
          </w:rPr>
          <w:t xml:space="preserve"> </w:t>
        </w:r>
        <w:proofErr w:type="spellStart"/>
        <w:r w:rsidRPr="00193F73">
          <w:rPr>
            <w:sz w:val="24"/>
            <w:szCs w:val="24"/>
            <w:lang w:val="pt-BR"/>
          </w:rPr>
          <w:t>at</w:t>
        </w:r>
        <w:proofErr w:type="spellEnd"/>
        <w:r w:rsidRPr="00193F73">
          <w:rPr>
            <w:sz w:val="24"/>
            <w:szCs w:val="24"/>
            <w:lang w:val="pt-BR"/>
          </w:rPr>
          <w:t xml:space="preserve"> </w:t>
        </w:r>
        <w:proofErr w:type="spellStart"/>
        <w:r w:rsidRPr="00193F73">
          <w:rPr>
            <w:sz w:val="24"/>
            <w:szCs w:val="24"/>
            <w:lang w:val="pt-BR"/>
          </w:rPr>
          <w:t>the</w:t>
        </w:r>
        <w:proofErr w:type="spellEnd"/>
        <w:r w:rsidRPr="00193F73">
          <w:rPr>
            <w:sz w:val="24"/>
            <w:szCs w:val="24"/>
            <w:lang w:val="pt-BR"/>
          </w:rPr>
          <w:t xml:space="preserve"> </w:t>
        </w:r>
        <w:proofErr w:type="spellStart"/>
        <w:r w:rsidRPr="00193F73">
          <w:rPr>
            <w:sz w:val="24"/>
            <w:szCs w:val="24"/>
            <w:lang w:val="pt-BR"/>
          </w:rPr>
          <w:t>same</w:t>
        </w:r>
        <w:proofErr w:type="spellEnd"/>
        <w:r w:rsidRPr="00193F73">
          <w:rPr>
            <w:sz w:val="24"/>
            <w:szCs w:val="24"/>
            <w:lang w:val="pt-BR"/>
          </w:rPr>
          <w:t xml:space="preserve"> time </w:t>
        </w:r>
        <w:proofErr w:type="spellStart"/>
        <w:r w:rsidRPr="00193F73">
          <w:rPr>
            <w:sz w:val="24"/>
            <w:szCs w:val="24"/>
            <w:lang w:val="pt-BR"/>
          </w:rPr>
          <w:t>can</w:t>
        </w:r>
        <w:proofErr w:type="spellEnd"/>
        <w:r w:rsidRPr="00193F73">
          <w:rPr>
            <w:sz w:val="24"/>
            <w:szCs w:val="24"/>
            <w:lang w:val="pt-BR"/>
          </w:rPr>
          <w:t xml:space="preserve"> </w:t>
        </w:r>
        <w:proofErr w:type="spellStart"/>
        <w:r w:rsidRPr="00193F73">
          <w:rPr>
            <w:sz w:val="24"/>
            <w:szCs w:val="24"/>
            <w:lang w:val="pt-BR"/>
          </w:rPr>
          <w:t>highlight</w:t>
        </w:r>
        <w:proofErr w:type="spellEnd"/>
        <w:r w:rsidRPr="00193F73">
          <w:rPr>
            <w:sz w:val="24"/>
            <w:szCs w:val="24"/>
            <w:lang w:val="pt-BR"/>
          </w:rPr>
          <w:t xml:space="preserve"> </w:t>
        </w:r>
        <w:proofErr w:type="spellStart"/>
        <w:r w:rsidRPr="00193F73">
          <w:rPr>
            <w:sz w:val="24"/>
            <w:szCs w:val="24"/>
            <w:lang w:val="pt-BR"/>
          </w:rPr>
          <w:t>the</w:t>
        </w:r>
        <w:proofErr w:type="spellEnd"/>
        <w:r w:rsidRPr="00193F73">
          <w:rPr>
            <w:sz w:val="24"/>
            <w:szCs w:val="24"/>
            <w:lang w:val="pt-BR"/>
          </w:rPr>
          <w:t xml:space="preserve"> use </w:t>
        </w:r>
        <w:proofErr w:type="spellStart"/>
        <w:r w:rsidRPr="00193F73">
          <w:rPr>
            <w:sz w:val="24"/>
            <w:szCs w:val="24"/>
            <w:lang w:val="pt-BR"/>
          </w:rPr>
          <w:t>of</w:t>
        </w:r>
        <w:proofErr w:type="spellEnd"/>
        <w:r w:rsidRPr="00193F73">
          <w:rPr>
            <w:sz w:val="24"/>
            <w:szCs w:val="24"/>
            <w:lang w:val="pt-BR"/>
          </w:rPr>
          <w:t xml:space="preserve"> </w:t>
        </w:r>
        <w:proofErr w:type="spellStart"/>
        <w:r w:rsidRPr="00193F73">
          <w:rPr>
            <w:sz w:val="24"/>
            <w:szCs w:val="24"/>
            <w:lang w:val="pt-BR"/>
          </w:rPr>
          <w:t>backtrack</w:t>
        </w:r>
        <w:proofErr w:type="spellEnd"/>
        <w:r w:rsidRPr="00193F73">
          <w:rPr>
            <w:sz w:val="24"/>
            <w:szCs w:val="24"/>
            <w:lang w:val="pt-BR"/>
          </w:rPr>
          <w:t xml:space="preserve"> </w:t>
        </w:r>
        <w:proofErr w:type="spellStart"/>
        <w:r w:rsidRPr="00193F73">
          <w:rPr>
            <w:sz w:val="24"/>
            <w:szCs w:val="24"/>
            <w:lang w:val="pt-BR"/>
          </w:rPr>
          <w:t>techniques</w:t>
        </w:r>
        <w:proofErr w:type="spellEnd"/>
        <w:r w:rsidRPr="00193F73">
          <w:rPr>
            <w:sz w:val="24"/>
            <w:szCs w:val="24"/>
            <w:lang w:val="pt-BR"/>
          </w:rPr>
          <w:t xml:space="preserve"> to </w:t>
        </w:r>
        <w:proofErr w:type="spellStart"/>
        <w:r w:rsidRPr="00193F73">
          <w:rPr>
            <w:sz w:val="24"/>
            <w:szCs w:val="24"/>
            <w:lang w:val="pt-BR"/>
          </w:rPr>
          <w:t>mantain</w:t>
        </w:r>
        <w:proofErr w:type="spellEnd"/>
        <w:r w:rsidRPr="00193F73">
          <w:rPr>
            <w:sz w:val="24"/>
            <w:szCs w:val="24"/>
            <w:lang w:val="pt-BR"/>
          </w:rPr>
          <w:t xml:space="preserve"> a </w:t>
        </w:r>
        <w:proofErr w:type="spellStart"/>
        <w:r w:rsidRPr="00193F73">
          <w:rPr>
            <w:sz w:val="24"/>
            <w:szCs w:val="24"/>
            <w:lang w:val="pt-BR"/>
          </w:rPr>
          <w:t>valid</w:t>
        </w:r>
        <w:proofErr w:type="spellEnd"/>
        <w:r w:rsidRPr="00193F73">
          <w:rPr>
            <w:sz w:val="24"/>
            <w:szCs w:val="24"/>
            <w:lang w:val="pt-BR"/>
          </w:rPr>
          <w:t xml:space="preserve"> </w:t>
        </w:r>
        <w:proofErr w:type="spellStart"/>
        <w:r w:rsidRPr="00193F73">
          <w:rPr>
            <w:sz w:val="24"/>
            <w:szCs w:val="24"/>
            <w:lang w:val="pt-BR"/>
          </w:rPr>
          <w:t>session</w:t>
        </w:r>
        <w:proofErr w:type="spellEnd"/>
        <w:r w:rsidRPr="00193F73">
          <w:rPr>
            <w:sz w:val="24"/>
            <w:szCs w:val="24"/>
            <w:lang w:val="pt-BR"/>
          </w:rPr>
          <w:t xml:space="preserve"> </w:t>
        </w:r>
        <w:proofErr w:type="spellStart"/>
        <w:r w:rsidRPr="00193F73">
          <w:rPr>
            <w:sz w:val="24"/>
            <w:szCs w:val="24"/>
            <w:lang w:val="pt-BR"/>
          </w:rPr>
          <w:t>during</w:t>
        </w:r>
        <w:proofErr w:type="spellEnd"/>
        <w:r w:rsidRPr="00193F73">
          <w:rPr>
            <w:sz w:val="24"/>
            <w:szCs w:val="24"/>
            <w:lang w:val="pt-BR"/>
          </w:rPr>
          <w:t xml:space="preserve"> </w:t>
        </w:r>
        <w:proofErr w:type="spellStart"/>
        <w:r w:rsidRPr="00193F73">
          <w:rPr>
            <w:sz w:val="24"/>
            <w:szCs w:val="24"/>
            <w:lang w:val="pt-BR"/>
          </w:rPr>
          <w:t>necessary</w:t>
        </w:r>
        <w:proofErr w:type="spellEnd"/>
        <w:r w:rsidRPr="00193F73">
          <w:rPr>
            <w:sz w:val="24"/>
            <w:szCs w:val="24"/>
            <w:lang w:val="pt-BR"/>
          </w:rPr>
          <w:t xml:space="preserve"> time to </w:t>
        </w:r>
        <w:proofErr w:type="spellStart"/>
        <w:r w:rsidRPr="00193F73">
          <w:rPr>
            <w:sz w:val="24"/>
            <w:szCs w:val="24"/>
            <w:lang w:val="pt-BR"/>
          </w:rPr>
          <w:t>perform</w:t>
        </w:r>
        <w:proofErr w:type="spellEnd"/>
        <w:r w:rsidRPr="00193F73">
          <w:rPr>
            <w:sz w:val="24"/>
            <w:szCs w:val="24"/>
            <w:lang w:val="pt-BR"/>
          </w:rPr>
          <w:t xml:space="preserve"> </w:t>
        </w:r>
        <w:proofErr w:type="spellStart"/>
        <w:r w:rsidRPr="00193F73">
          <w:rPr>
            <w:sz w:val="24"/>
            <w:szCs w:val="24"/>
            <w:lang w:val="pt-BR"/>
          </w:rPr>
          <w:t>an</w:t>
        </w:r>
        <w:proofErr w:type="spellEnd"/>
        <w:r w:rsidRPr="00193F73">
          <w:rPr>
            <w:sz w:val="24"/>
            <w:szCs w:val="24"/>
            <w:lang w:val="pt-BR"/>
          </w:rPr>
          <w:t xml:space="preserve"> </w:t>
        </w:r>
        <w:proofErr w:type="spellStart"/>
        <w:r w:rsidRPr="00193F73">
          <w:rPr>
            <w:sz w:val="24"/>
            <w:szCs w:val="24"/>
            <w:lang w:val="pt-BR"/>
          </w:rPr>
          <w:t>attack</w:t>
        </w:r>
        <w:proofErr w:type="spellEnd"/>
        <w:r w:rsidRPr="00193F73">
          <w:rPr>
            <w:sz w:val="24"/>
            <w:szCs w:val="24"/>
            <w:lang w:val="pt-BR"/>
          </w:rPr>
          <w:t>.</w:t>
        </w:r>
      </w:ins>
      <w:ins w:id="81" w:author="thiago Pereira" w:date="2016-01-24T18:41:00Z">
        <w:r w:rsidR="009328B9">
          <w:rPr>
            <w:sz w:val="24"/>
            <w:szCs w:val="24"/>
            <w:lang w:val="pt-BR"/>
          </w:rPr>
          <w:t xml:space="preserve"> </w:t>
        </w:r>
      </w:ins>
    </w:p>
    <w:p w:rsidR="00193F73" w:rsidRPr="00193F73" w:rsidRDefault="00193F73" w:rsidP="00193F73">
      <w:pPr>
        <w:spacing w:after="200" w:line="276" w:lineRule="auto"/>
        <w:ind w:left="360"/>
        <w:rPr>
          <w:ins w:id="82" w:author="thiago Pereira" w:date="2016-01-24T17:57:00Z"/>
          <w:sz w:val="24"/>
          <w:szCs w:val="24"/>
          <w:lang w:val="pt-BR"/>
        </w:rPr>
      </w:pPr>
      <w:proofErr w:type="spellStart"/>
      <w:ins w:id="83" w:author="thiago Pereira" w:date="2016-01-24T17:57:00Z">
        <w:r w:rsidRPr="00193F73">
          <w:rPr>
            <w:sz w:val="24"/>
            <w:szCs w:val="24"/>
            <w:lang w:val="pt-BR"/>
          </w:rPr>
          <w:t>Through</w:t>
        </w:r>
        <w:proofErr w:type="spellEnd"/>
        <w:r w:rsidRPr="00193F73">
          <w:rPr>
            <w:sz w:val="24"/>
            <w:szCs w:val="24"/>
            <w:lang w:val="pt-BR"/>
          </w:rPr>
          <w:t xml:space="preserve"> MOS </w:t>
        </w:r>
        <w:proofErr w:type="spellStart"/>
        <w:r w:rsidRPr="00193F73">
          <w:rPr>
            <w:sz w:val="24"/>
            <w:szCs w:val="24"/>
            <w:lang w:val="pt-BR"/>
          </w:rPr>
          <w:t>and</w:t>
        </w:r>
        <w:proofErr w:type="spellEnd"/>
        <w:r w:rsidRPr="00193F73">
          <w:rPr>
            <w:sz w:val="24"/>
            <w:szCs w:val="24"/>
            <w:lang w:val="pt-BR"/>
          </w:rPr>
          <w:t xml:space="preserve"> </w:t>
        </w:r>
        <w:proofErr w:type="spellStart"/>
        <w:r w:rsidRPr="00193F73">
          <w:rPr>
            <w:sz w:val="24"/>
            <w:szCs w:val="24"/>
            <w:lang w:val="pt-BR"/>
          </w:rPr>
          <w:t>the</w:t>
        </w:r>
        <w:proofErr w:type="spellEnd"/>
        <w:r w:rsidRPr="00193F73">
          <w:rPr>
            <w:sz w:val="24"/>
            <w:szCs w:val="24"/>
            <w:lang w:val="pt-BR"/>
          </w:rPr>
          <w:t xml:space="preserve"> time </w:t>
        </w:r>
        <w:proofErr w:type="spellStart"/>
        <w:r w:rsidRPr="00193F73">
          <w:rPr>
            <w:sz w:val="24"/>
            <w:szCs w:val="24"/>
            <w:lang w:val="pt-BR"/>
          </w:rPr>
          <w:t>between</w:t>
        </w:r>
        <w:proofErr w:type="spellEnd"/>
        <w:r w:rsidRPr="00193F73">
          <w:rPr>
            <w:sz w:val="24"/>
            <w:szCs w:val="24"/>
            <w:lang w:val="pt-BR"/>
          </w:rPr>
          <w:t xml:space="preserve"> </w:t>
        </w:r>
        <w:proofErr w:type="spellStart"/>
        <w:r w:rsidRPr="00193F73">
          <w:rPr>
            <w:sz w:val="24"/>
            <w:szCs w:val="24"/>
            <w:lang w:val="pt-BR"/>
          </w:rPr>
          <w:t>operation</w:t>
        </w:r>
        <w:proofErr w:type="spellEnd"/>
        <w:r w:rsidRPr="00193F73">
          <w:rPr>
            <w:sz w:val="24"/>
            <w:szCs w:val="24"/>
            <w:lang w:val="pt-BR"/>
          </w:rPr>
          <w:t xml:space="preserve"> </w:t>
        </w:r>
        <w:proofErr w:type="spellStart"/>
        <w:r w:rsidRPr="00193F73">
          <w:rPr>
            <w:sz w:val="24"/>
            <w:szCs w:val="24"/>
            <w:lang w:val="pt-BR"/>
          </w:rPr>
          <w:t>can</w:t>
        </w:r>
        <w:proofErr w:type="spellEnd"/>
        <w:r w:rsidRPr="00193F73">
          <w:rPr>
            <w:sz w:val="24"/>
            <w:szCs w:val="24"/>
            <w:lang w:val="pt-BR"/>
          </w:rPr>
          <w:t xml:space="preserve"> </w:t>
        </w:r>
        <w:proofErr w:type="spellStart"/>
        <w:r w:rsidRPr="00193F73">
          <w:rPr>
            <w:sz w:val="24"/>
            <w:szCs w:val="24"/>
            <w:lang w:val="pt-BR"/>
          </w:rPr>
          <w:t>be</w:t>
        </w:r>
        <w:proofErr w:type="spellEnd"/>
        <w:r w:rsidRPr="00193F73">
          <w:rPr>
            <w:sz w:val="24"/>
            <w:szCs w:val="24"/>
            <w:lang w:val="pt-BR"/>
          </w:rPr>
          <w:t xml:space="preserve"> </w:t>
        </w:r>
        <w:proofErr w:type="spellStart"/>
        <w:r w:rsidRPr="00193F73">
          <w:rPr>
            <w:sz w:val="24"/>
            <w:szCs w:val="24"/>
            <w:lang w:val="pt-BR"/>
          </w:rPr>
          <w:t>effective</w:t>
        </w:r>
        <w:proofErr w:type="spellEnd"/>
        <w:r w:rsidRPr="00193F73">
          <w:rPr>
            <w:sz w:val="24"/>
            <w:szCs w:val="24"/>
            <w:lang w:val="pt-BR"/>
          </w:rPr>
          <w:t xml:space="preserve"> to </w:t>
        </w:r>
        <w:proofErr w:type="spellStart"/>
        <w:r w:rsidRPr="00193F73">
          <w:rPr>
            <w:sz w:val="24"/>
            <w:szCs w:val="24"/>
            <w:lang w:val="pt-BR"/>
          </w:rPr>
          <w:t>reveal</w:t>
        </w:r>
        <w:proofErr w:type="spellEnd"/>
        <w:r w:rsidRPr="00193F73">
          <w:rPr>
            <w:sz w:val="24"/>
            <w:szCs w:val="24"/>
            <w:lang w:val="pt-BR"/>
          </w:rPr>
          <w:t xml:space="preserve"> </w:t>
        </w:r>
        <w:proofErr w:type="spellStart"/>
        <w:r w:rsidRPr="00193F73">
          <w:rPr>
            <w:sz w:val="24"/>
            <w:szCs w:val="24"/>
            <w:lang w:val="pt-BR"/>
          </w:rPr>
          <w:t>the</w:t>
        </w:r>
        <w:proofErr w:type="spellEnd"/>
        <w:r w:rsidRPr="00193F73">
          <w:rPr>
            <w:sz w:val="24"/>
            <w:szCs w:val="24"/>
            <w:lang w:val="pt-BR"/>
          </w:rPr>
          <w:t xml:space="preserve"> </w:t>
        </w:r>
        <w:proofErr w:type="spellStart"/>
        <w:r w:rsidRPr="00193F73">
          <w:rPr>
            <w:sz w:val="24"/>
            <w:szCs w:val="24"/>
            <w:lang w:val="pt-BR"/>
          </w:rPr>
          <w:t>ocurrence</w:t>
        </w:r>
        <w:proofErr w:type="spellEnd"/>
        <w:r w:rsidRPr="00193F73">
          <w:rPr>
            <w:sz w:val="24"/>
            <w:szCs w:val="24"/>
            <w:lang w:val="pt-BR"/>
          </w:rPr>
          <w:t xml:space="preserve"> </w:t>
        </w:r>
        <w:proofErr w:type="spellStart"/>
        <w:r w:rsidRPr="00193F73">
          <w:rPr>
            <w:sz w:val="24"/>
            <w:szCs w:val="24"/>
            <w:lang w:val="pt-BR"/>
          </w:rPr>
          <w:t>of</w:t>
        </w:r>
        <w:proofErr w:type="spellEnd"/>
        <w:r w:rsidRPr="00193F73">
          <w:rPr>
            <w:sz w:val="24"/>
            <w:szCs w:val="24"/>
            <w:lang w:val="pt-BR"/>
          </w:rPr>
          <w:t xml:space="preserve"> </w:t>
        </w:r>
        <w:proofErr w:type="spellStart"/>
        <w:r w:rsidRPr="00193F73">
          <w:rPr>
            <w:sz w:val="24"/>
            <w:szCs w:val="24"/>
            <w:lang w:val="pt-BR"/>
          </w:rPr>
          <w:t>malicious</w:t>
        </w:r>
        <w:proofErr w:type="spellEnd"/>
        <w:r w:rsidRPr="00193F73">
          <w:rPr>
            <w:sz w:val="24"/>
            <w:szCs w:val="24"/>
            <w:lang w:val="pt-BR"/>
          </w:rPr>
          <w:t xml:space="preserve"> </w:t>
        </w:r>
        <w:proofErr w:type="spellStart"/>
        <w:r w:rsidRPr="00193F73">
          <w:rPr>
            <w:sz w:val="24"/>
            <w:szCs w:val="24"/>
            <w:lang w:val="pt-BR"/>
          </w:rPr>
          <w:t>behavior</w:t>
        </w:r>
        <w:proofErr w:type="spellEnd"/>
        <w:r w:rsidRPr="00193F73">
          <w:rPr>
            <w:sz w:val="24"/>
            <w:szCs w:val="24"/>
            <w:lang w:val="pt-BR"/>
          </w:rPr>
          <w:t xml:space="preserve"> </w:t>
        </w:r>
        <w:proofErr w:type="spellStart"/>
        <w:r w:rsidRPr="00193F73">
          <w:rPr>
            <w:sz w:val="24"/>
            <w:szCs w:val="24"/>
            <w:lang w:val="pt-BR"/>
          </w:rPr>
          <w:t>during</w:t>
        </w:r>
        <w:proofErr w:type="spellEnd"/>
        <w:r w:rsidRPr="00193F73">
          <w:rPr>
            <w:sz w:val="24"/>
            <w:szCs w:val="24"/>
            <w:lang w:val="pt-BR"/>
          </w:rPr>
          <w:t xml:space="preserve"> </w:t>
        </w:r>
        <w:proofErr w:type="spellStart"/>
        <w:r w:rsidRPr="00193F73">
          <w:rPr>
            <w:sz w:val="24"/>
            <w:szCs w:val="24"/>
            <w:lang w:val="pt-BR"/>
          </w:rPr>
          <w:t>an</w:t>
        </w:r>
        <w:proofErr w:type="spellEnd"/>
        <w:r w:rsidRPr="00193F73">
          <w:rPr>
            <w:sz w:val="24"/>
            <w:szCs w:val="24"/>
            <w:lang w:val="pt-BR"/>
          </w:rPr>
          <w:t xml:space="preserve"> </w:t>
        </w:r>
        <w:proofErr w:type="spellStart"/>
        <w:r w:rsidRPr="00193F73">
          <w:rPr>
            <w:sz w:val="24"/>
            <w:szCs w:val="24"/>
            <w:lang w:val="pt-BR"/>
          </w:rPr>
          <w:t>offline</w:t>
        </w:r>
        <w:proofErr w:type="spellEnd"/>
        <w:r w:rsidRPr="00193F73">
          <w:rPr>
            <w:sz w:val="24"/>
            <w:szCs w:val="24"/>
            <w:lang w:val="pt-BR"/>
          </w:rPr>
          <w:t xml:space="preserve"> </w:t>
        </w:r>
        <w:proofErr w:type="spellStart"/>
        <w:r w:rsidRPr="00193F73">
          <w:rPr>
            <w:sz w:val="24"/>
            <w:szCs w:val="24"/>
            <w:lang w:val="pt-BR"/>
          </w:rPr>
          <w:t>session</w:t>
        </w:r>
        <w:proofErr w:type="spellEnd"/>
        <w:r w:rsidRPr="00193F73">
          <w:rPr>
            <w:sz w:val="24"/>
            <w:szCs w:val="24"/>
            <w:lang w:val="pt-BR"/>
          </w:rPr>
          <w:t xml:space="preserve">, </w:t>
        </w:r>
        <w:proofErr w:type="spellStart"/>
        <w:r w:rsidRPr="00193F73">
          <w:rPr>
            <w:sz w:val="24"/>
            <w:szCs w:val="24"/>
            <w:lang w:val="pt-BR"/>
          </w:rPr>
          <w:t>where</w:t>
        </w:r>
        <w:proofErr w:type="spellEnd"/>
        <w:r w:rsidRPr="00193F73">
          <w:rPr>
            <w:sz w:val="24"/>
            <w:szCs w:val="24"/>
            <w:lang w:val="pt-BR"/>
          </w:rPr>
          <w:t xml:space="preserve"> </w:t>
        </w:r>
        <w:proofErr w:type="spellStart"/>
        <w:r w:rsidRPr="00193F73">
          <w:rPr>
            <w:sz w:val="24"/>
            <w:szCs w:val="24"/>
            <w:lang w:val="pt-BR"/>
          </w:rPr>
          <w:t>the</w:t>
        </w:r>
        <w:proofErr w:type="spellEnd"/>
        <w:r w:rsidRPr="00193F73">
          <w:rPr>
            <w:sz w:val="24"/>
            <w:szCs w:val="24"/>
            <w:lang w:val="pt-BR"/>
          </w:rPr>
          <w:t xml:space="preserve"> </w:t>
        </w:r>
        <w:proofErr w:type="spellStart"/>
        <w:r w:rsidRPr="00193F73">
          <w:rPr>
            <w:sz w:val="24"/>
            <w:szCs w:val="24"/>
            <w:lang w:val="pt-BR"/>
          </w:rPr>
          <w:t>correlation</w:t>
        </w:r>
        <w:proofErr w:type="spellEnd"/>
        <w:r w:rsidRPr="00193F73">
          <w:rPr>
            <w:sz w:val="24"/>
            <w:szCs w:val="24"/>
            <w:lang w:val="pt-BR"/>
          </w:rPr>
          <w:t xml:space="preserve"> </w:t>
        </w:r>
      </w:ins>
      <w:proofErr w:type="spellStart"/>
      <w:ins w:id="84" w:author="thiago Pereira" w:date="2016-01-24T18:42:00Z">
        <w:r w:rsidR="009328B9">
          <w:rPr>
            <w:sz w:val="24"/>
            <w:szCs w:val="24"/>
            <w:lang w:val="pt-BR"/>
          </w:rPr>
          <w:t>analysis</w:t>
        </w:r>
        <w:proofErr w:type="spellEnd"/>
        <w:r w:rsidR="009328B9">
          <w:rPr>
            <w:sz w:val="24"/>
            <w:szCs w:val="24"/>
            <w:lang w:val="pt-BR"/>
          </w:rPr>
          <w:t xml:space="preserve"> </w:t>
        </w:r>
      </w:ins>
      <w:proofErr w:type="spellStart"/>
      <w:ins w:id="85" w:author="thiago Pereira" w:date="2016-01-24T17:57:00Z">
        <w:r w:rsidRPr="00193F73">
          <w:rPr>
            <w:sz w:val="24"/>
            <w:szCs w:val="24"/>
            <w:lang w:val="pt-BR"/>
          </w:rPr>
          <w:t>can</w:t>
        </w:r>
        <w:proofErr w:type="spellEnd"/>
        <w:r w:rsidRPr="00193F73">
          <w:rPr>
            <w:sz w:val="24"/>
            <w:szCs w:val="24"/>
            <w:lang w:val="pt-BR"/>
          </w:rPr>
          <w:t xml:space="preserve"> </w:t>
        </w:r>
        <w:proofErr w:type="spellStart"/>
        <w:r w:rsidRPr="00193F73">
          <w:rPr>
            <w:sz w:val="24"/>
            <w:szCs w:val="24"/>
            <w:lang w:val="pt-BR"/>
          </w:rPr>
          <w:t>identify</w:t>
        </w:r>
        <w:proofErr w:type="spellEnd"/>
        <w:r w:rsidRPr="00193F73">
          <w:rPr>
            <w:sz w:val="24"/>
            <w:szCs w:val="24"/>
            <w:lang w:val="pt-BR"/>
          </w:rPr>
          <w:t xml:space="preserve"> </w:t>
        </w:r>
        <w:proofErr w:type="spellStart"/>
        <w:r w:rsidRPr="00193F73">
          <w:rPr>
            <w:sz w:val="24"/>
            <w:szCs w:val="24"/>
            <w:lang w:val="pt-BR"/>
          </w:rPr>
          <w:t>abnormalies</w:t>
        </w:r>
        <w:proofErr w:type="spellEnd"/>
        <w:r w:rsidRPr="00193F73">
          <w:rPr>
            <w:sz w:val="24"/>
            <w:szCs w:val="24"/>
            <w:lang w:val="pt-BR"/>
          </w:rPr>
          <w:t xml:space="preserve"> </w:t>
        </w:r>
        <w:proofErr w:type="spellStart"/>
        <w:r w:rsidRPr="00193F73">
          <w:rPr>
            <w:sz w:val="24"/>
            <w:szCs w:val="24"/>
            <w:lang w:val="pt-BR"/>
          </w:rPr>
          <w:t>on</w:t>
        </w:r>
        <w:proofErr w:type="spellEnd"/>
        <w:r w:rsidRPr="00193F73">
          <w:rPr>
            <w:sz w:val="24"/>
            <w:szCs w:val="24"/>
            <w:lang w:val="pt-BR"/>
          </w:rPr>
          <w:t xml:space="preserve"> </w:t>
        </w:r>
        <w:proofErr w:type="spellStart"/>
        <w:r w:rsidRPr="00193F73">
          <w:rPr>
            <w:sz w:val="24"/>
            <w:szCs w:val="24"/>
            <w:lang w:val="pt-BR"/>
          </w:rPr>
          <w:t>sparse</w:t>
        </w:r>
        <w:proofErr w:type="spellEnd"/>
        <w:r w:rsidRPr="00193F73">
          <w:rPr>
            <w:sz w:val="24"/>
            <w:szCs w:val="24"/>
            <w:lang w:val="pt-BR"/>
          </w:rPr>
          <w:t xml:space="preserve"> </w:t>
        </w:r>
        <w:proofErr w:type="spellStart"/>
        <w:r w:rsidRPr="00193F73">
          <w:rPr>
            <w:sz w:val="24"/>
            <w:szCs w:val="24"/>
            <w:lang w:val="pt-BR"/>
          </w:rPr>
          <w:t>or</w:t>
        </w:r>
        <w:proofErr w:type="spellEnd"/>
        <w:r w:rsidRPr="00193F73">
          <w:rPr>
            <w:sz w:val="24"/>
            <w:szCs w:val="24"/>
            <w:lang w:val="pt-BR"/>
          </w:rPr>
          <w:t xml:space="preserve"> </w:t>
        </w:r>
      </w:ins>
      <w:proofErr w:type="spellStart"/>
      <w:ins w:id="86" w:author="thiago Pereira" w:date="2016-01-24T18:42:00Z">
        <w:r w:rsidR="009328B9">
          <w:rPr>
            <w:sz w:val="24"/>
            <w:szCs w:val="24"/>
            <w:lang w:val="pt-BR"/>
          </w:rPr>
          <w:t>subtle</w:t>
        </w:r>
        <w:proofErr w:type="spellEnd"/>
        <w:r w:rsidR="009328B9">
          <w:rPr>
            <w:sz w:val="24"/>
            <w:szCs w:val="24"/>
            <w:lang w:val="pt-BR"/>
          </w:rPr>
          <w:t xml:space="preserve"> </w:t>
        </w:r>
      </w:ins>
      <w:proofErr w:type="spellStart"/>
      <w:ins w:id="87" w:author="thiago Pereira" w:date="2016-01-24T17:57:00Z">
        <w:r w:rsidRPr="00193F73">
          <w:rPr>
            <w:sz w:val="24"/>
            <w:szCs w:val="24"/>
            <w:lang w:val="pt-BR"/>
          </w:rPr>
          <w:t>number</w:t>
        </w:r>
        <w:proofErr w:type="spellEnd"/>
        <w:r w:rsidRPr="00193F73">
          <w:rPr>
            <w:sz w:val="24"/>
            <w:szCs w:val="24"/>
            <w:lang w:val="pt-BR"/>
          </w:rPr>
          <w:t xml:space="preserve"> </w:t>
        </w:r>
        <w:proofErr w:type="spellStart"/>
        <w:r w:rsidRPr="00193F73">
          <w:rPr>
            <w:sz w:val="24"/>
            <w:szCs w:val="24"/>
            <w:lang w:val="pt-BR"/>
          </w:rPr>
          <w:t>of</w:t>
        </w:r>
        <w:proofErr w:type="spellEnd"/>
        <w:r w:rsidRPr="00193F73">
          <w:rPr>
            <w:sz w:val="24"/>
            <w:szCs w:val="24"/>
            <w:lang w:val="pt-BR"/>
          </w:rPr>
          <w:t xml:space="preserve"> file </w:t>
        </w:r>
        <w:proofErr w:type="spellStart"/>
        <w:r w:rsidRPr="00193F73">
          <w:rPr>
            <w:sz w:val="24"/>
            <w:szCs w:val="24"/>
            <w:lang w:val="pt-BR"/>
          </w:rPr>
          <w:t>operations</w:t>
        </w:r>
        <w:proofErr w:type="spellEnd"/>
        <w:r w:rsidRPr="00193F73">
          <w:rPr>
            <w:sz w:val="24"/>
            <w:szCs w:val="24"/>
            <w:lang w:val="pt-BR"/>
          </w:rPr>
          <w:t xml:space="preserve">, </w:t>
        </w:r>
        <w:proofErr w:type="spellStart"/>
        <w:r w:rsidRPr="00193F73">
          <w:rPr>
            <w:sz w:val="24"/>
            <w:szCs w:val="24"/>
            <w:lang w:val="pt-BR"/>
          </w:rPr>
          <w:t>and</w:t>
        </w:r>
        <w:proofErr w:type="spellEnd"/>
        <w:r w:rsidRPr="00193F73">
          <w:rPr>
            <w:sz w:val="24"/>
            <w:szCs w:val="24"/>
            <w:lang w:val="pt-BR"/>
          </w:rPr>
          <w:t xml:space="preserve"> </w:t>
        </w:r>
        <w:proofErr w:type="spellStart"/>
        <w:r w:rsidRPr="00193F73">
          <w:rPr>
            <w:sz w:val="24"/>
            <w:szCs w:val="24"/>
            <w:lang w:val="pt-BR"/>
          </w:rPr>
          <w:t>the</w:t>
        </w:r>
        <w:proofErr w:type="spellEnd"/>
        <w:r w:rsidRPr="00193F73">
          <w:rPr>
            <w:sz w:val="24"/>
            <w:szCs w:val="24"/>
            <w:lang w:val="pt-BR"/>
          </w:rPr>
          <w:t xml:space="preserve"> </w:t>
        </w:r>
        <w:proofErr w:type="spellStart"/>
        <w:r w:rsidRPr="00193F73">
          <w:rPr>
            <w:sz w:val="24"/>
            <w:szCs w:val="24"/>
            <w:lang w:val="pt-BR"/>
          </w:rPr>
          <w:t>covariance</w:t>
        </w:r>
        <w:proofErr w:type="spellEnd"/>
        <w:r w:rsidRPr="00193F73">
          <w:rPr>
            <w:sz w:val="24"/>
            <w:szCs w:val="24"/>
            <w:lang w:val="pt-BR"/>
          </w:rPr>
          <w:t xml:space="preserve"> </w:t>
        </w:r>
        <w:proofErr w:type="spellStart"/>
        <w:r w:rsidRPr="00193F73">
          <w:rPr>
            <w:sz w:val="24"/>
            <w:szCs w:val="24"/>
            <w:lang w:val="pt-BR"/>
          </w:rPr>
          <w:t>analysis</w:t>
        </w:r>
        <w:proofErr w:type="spellEnd"/>
        <w:r w:rsidRPr="00193F73">
          <w:rPr>
            <w:sz w:val="24"/>
            <w:szCs w:val="24"/>
            <w:lang w:val="pt-BR"/>
          </w:rPr>
          <w:t xml:space="preserve"> </w:t>
        </w:r>
        <w:proofErr w:type="spellStart"/>
        <w:r w:rsidRPr="00193F73">
          <w:rPr>
            <w:sz w:val="24"/>
            <w:szCs w:val="24"/>
            <w:lang w:val="pt-BR"/>
          </w:rPr>
          <w:t>can</w:t>
        </w:r>
        <w:proofErr w:type="spellEnd"/>
        <w:r w:rsidRPr="00193F73">
          <w:rPr>
            <w:sz w:val="24"/>
            <w:szCs w:val="24"/>
            <w:lang w:val="pt-BR"/>
          </w:rPr>
          <w:t xml:space="preserve"> </w:t>
        </w:r>
        <w:proofErr w:type="spellStart"/>
        <w:r w:rsidRPr="00193F73">
          <w:rPr>
            <w:sz w:val="24"/>
            <w:szCs w:val="24"/>
            <w:lang w:val="pt-BR"/>
          </w:rPr>
          <w:t>indicate</w:t>
        </w:r>
        <w:proofErr w:type="spellEnd"/>
        <w:r w:rsidRPr="00193F73">
          <w:rPr>
            <w:sz w:val="24"/>
            <w:szCs w:val="24"/>
            <w:lang w:val="pt-BR"/>
          </w:rPr>
          <w:t xml:space="preserve"> </w:t>
        </w:r>
        <w:proofErr w:type="spellStart"/>
        <w:r w:rsidRPr="00193F73">
          <w:rPr>
            <w:sz w:val="24"/>
            <w:szCs w:val="24"/>
            <w:lang w:val="pt-BR"/>
          </w:rPr>
          <w:t>abnormalies</w:t>
        </w:r>
        <w:proofErr w:type="spellEnd"/>
        <w:r w:rsidRPr="00193F73">
          <w:rPr>
            <w:sz w:val="24"/>
            <w:szCs w:val="24"/>
            <w:lang w:val="pt-BR"/>
          </w:rPr>
          <w:t xml:space="preserve"> </w:t>
        </w:r>
        <w:proofErr w:type="spellStart"/>
        <w:r w:rsidRPr="00193F73">
          <w:rPr>
            <w:sz w:val="24"/>
            <w:szCs w:val="24"/>
            <w:lang w:val="pt-BR"/>
          </w:rPr>
          <w:t>on</w:t>
        </w:r>
        <w:proofErr w:type="spellEnd"/>
        <w:r w:rsidRPr="00193F73">
          <w:rPr>
            <w:sz w:val="24"/>
            <w:szCs w:val="24"/>
            <w:lang w:val="pt-BR"/>
          </w:rPr>
          <w:t xml:space="preserve"> </w:t>
        </w:r>
        <w:proofErr w:type="spellStart"/>
        <w:r w:rsidRPr="00193F73">
          <w:rPr>
            <w:sz w:val="24"/>
            <w:szCs w:val="24"/>
            <w:lang w:val="pt-BR"/>
          </w:rPr>
          <w:t>large</w:t>
        </w:r>
        <w:proofErr w:type="spellEnd"/>
        <w:r w:rsidRPr="00193F73">
          <w:rPr>
            <w:sz w:val="24"/>
            <w:szCs w:val="24"/>
            <w:lang w:val="pt-BR"/>
          </w:rPr>
          <w:t xml:space="preserve"> </w:t>
        </w:r>
        <w:proofErr w:type="spellStart"/>
        <w:r w:rsidRPr="00193F73">
          <w:rPr>
            <w:sz w:val="24"/>
            <w:szCs w:val="24"/>
            <w:lang w:val="pt-BR"/>
          </w:rPr>
          <w:t>amounts</w:t>
        </w:r>
        <w:proofErr w:type="spellEnd"/>
        <w:r w:rsidRPr="00193F73">
          <w:rPr>
            <w:sz w:val="24"/>
            <w:szCs w:val="24"/>
            <w:lang w:val="pt-BR"/>
          </w:rPr>
          <w:t xml:space="preserve"> </w:t>
        </w:r>
        <w:proofErr w:type="spellStart"/>
        <w:r w:rsidRPr="00193F73">
          <w:rPr>
            <w:sz w:val="24"/>
            <w:szCs w:val="24"/>
            <w:lang w:val="pt-BR"/>
          </w:rPr>
          <w:t>of</w:t>
        </w:r>
        <w:proofErr w:type="spellEnd"/>
        <w:r w:rsidRPr="00193F73">
          <w:rPr>
            <w:sz w:val="24"/>
            <w:szCs w:val="24"/>
            <w:lang w:val="pt-BR"/>
          </w:rPr>
          <w:t xml:space="preserve"> </w:t>
        </w:r>
        <w:proofErr w:type="spellStart"/>
        <w:r w:rsidRPr="00193F73">
          <w:rPr>
            <w:sz w:val="24"/>
            <w:szCs w:val="24"/>
            <w:lang w:val="pt-BR"/>
          </w:rPr>
          <w:t>operations</w:t>
        </w:r>
        <w:proofErr w:type="spellEnd"/>
        <w:r w:rsidRPr="00193F73">
          <w:rPr>
            <w:sz w:val="24"/>
            <w:szCs w:val="24"/>
            <w:lang w:val="pt-BR"/>
          </w:rPr>
          <w:t xml:space="preserve"> </w:t>
        </w:r>
        <w:proofErr w:type="spellStart"/>
        <w:r w:rsidRPr="00193F73">
          <w:rPr>
            <w:sz w:val="24"/>
            <w:szCs w:val="24"/>
            <w:lang w:val="pt-BR"/>
          </w:rPr>
          <w:t>during</w:t>
        </w:r>
        <w:proofErr w:type="spellEnd"/>
        <w:r w:rsidRPr="00193F73">
          <w:rPr>
            <w:sz w:val="24"/>
            <w:szCs w:val="24"/>
            <w:lang w:val="pt-BR"/>
          </w:rPr>
          <w:t xml:space="preserve"> a </w:t>
        </w:r>
        <w:proofErr w:type="spellStart"/>
        <w:r w:rsidRPr="00193F73">
          <w:rPr>
            <w:sz w:val="24"/>
            <w:szCs w:val="24"/>
            <w:lang w:val="pt-BR"/>
          </w:rPr>
          <w:t>period</w:t>
        </w:r>
        <w:proofErr w:type="spellEnd"/>
        <w:r w:rsidRPr="00193F73">
          <w:rPr>
            <w:sz w:val="24"/>
            <w:szCs w:val="24"/>
            <w:lang w:val="pt-BR"/>
          </w:rPr>
          <w:t>.</w:t>
        </w:r>
      </w:ins>
    </w:p>
    <w:p w:rsidR="00FE0A9A" w:rsidRPr="00C00B38" w:rsidRDefault="00FE0A9A" w:rsidP="00C00B38">
      <w:pPr>
        <w:pStyle w:val="PargrafodaLista"/>
        <w:numPr>
          <w:ilvl w:val="0"/>
          <w:numId w:val="28"/>
        </w:numPr>
        <w:spacing w:after="200" w:line="276" w:lineRule="auto"/>
        <w:rPr>
          <w:ins w:id="88" w:author="thiago Pereira" w:date="2016-01-23T16:21:00Z"/>
          <w:sz w:val="24"/>
          <w:szCs w:val="24"/>
          <w:lang w:val="en-US"/>
        </w:rPr>
      </w:pPr>
      <w:ins w:id="89" w:author="thiago Pereira" w:date="2016-01-24T17:17:00Z">
        <w:r>
          <w:rPr>
            <w:sz w:val="24"/>
            <w:szCs w:val="24"/>
            <w:lang w:val="en-US"/>
          </w:rPr>
          <w:t xml:space="preserve">An attacker uses an </w:t>
        </w:r>
        <w:r>
          <w:rPr>
            <w:sz w:val="24"/>
            <w:szCs w:val="24"/>
            <w:lang w:val="en-US"/>
          </w:rPr>
          <w:t>valid</w:t>
        </w:r>
        <w:r>
          <w:rPr>
            <w:sz w:val="24"/>
            <w:szCs w:val="24"/>
            <w:lang w:val="en-US"/>
          </w:rPr>
          <w:t xml:space="preserve"> password</w:t>
        </w:r>
        <w:r>
          <w:rPr>
            <w:sz w:val="24"/>
            <w:szCs w:val="24"/>
            <w:lang w:val="en-US"/>
          </w:rPr>
          <w:t xml:space="preserve"> to perform operations on a bulk of files;</w:t>
        </w:r>
      </w:ins>
    </w:p>
    <w:p w:rsidR="00CC3DD9" w:rsidDel="00865E2F" w:rsidRDefault="00193F73" w:rsidP="00CE4874">
      <w:pPr>
        <w:spacing w:after="200" w:line="276" w:lineRule="auto"/>
        <w:ind w:left="360"/>
        <w:rPr>
          <w:del w:id="90" w:author="thiago Pereira" w:date="2016-01-23T16:21:00Z"/>
          <w:sz w:val="24"/>
          <w:szCs w:val="24"/>
          <w:lang w:val="pt-BR"/>
        </w:rPr>
      </w:pPr>
      <w:proofErr w:type="spellStart"/>
      <w:ins w:id="91" w:author="thiago Pereira" w:date="2016-01-24T18:00:00Z">
        <w:r>
          <w:rPr>
            <w:sz w:val="24"/>
            <w:szCs w:val="24"/>
            <w:lang w:val="pt-BR"/>
          </w:rPr>
          <w:t>T</w:t>
        </w:r>
      </w:ins>
      <w:ins w:id="92" w:author="thiago Pereira" w:date="2016-01-24T17:59:00Z">
        <w:r>
          <w:rPr>
            <w:sz w:val="24"/>
            <w:szCs w:val="24"/>
            <w:lang w:val="pt-BR"/>
          </w:rPr>
          <w:t>he</w:t>
        </w:r>
        <w:proofErr w:type="spellEnd"/>
        <w:r>
          <w:rPr>
            <w:sz w:val="24"/>
            <w:szCs w:val="24"/>
            <w:lang w:val="pt-BR"/>
          </w:rPr>
          <w:t xml:space="preserve"> </w:t>
        </w:r>
        <w:proofErr w:type="spellStart"/>
        <w:r>
          <w:rPr>
            <w:sz w:val="24"/>
            <w:szCs w:val="24"/>
            <w:lang w:val="pt-BR"/>
          </w:rPr>
          <w:t>session</w:t>
        </w:r>
        <w:proofErr w:type="spellEnd"/>
        <w:r>
          <w:rPr>
            <w:sz w:val="24"/>
            <w:szCs w:val="24"/>
            <w:lang w:val="pt-BR"/>
          </w:rPr>
          <w:t xml:space="preserve"> time </w:t>
        </w:r>
      </w:ins>
      <w:ins w:id="93" w:author="thiago Pereira" w:date="2016-01-24T18:00:00Z">
        <w:r>
          <w:rPr>
            <w:sz w:val="24"/>
            <w:szCs w:val="24"/>
            <w:lang w:val="pt-BR"/>
          </w:rPr>
          <w:t xml:space="preserve">defines </w:t>
        </w:r>
        <w:proofErr w:type="spellStart"/>
        <w:r>
          <w:rPr>
            <w:sz w:val="24"/>
            <w:szCs w:val="24"/>
            <w:lang w:val="pt-BR"/>
          </w:rPr>
          <w:t>the</w:t>
        </w:r>
        <w:proofErr w:type="spellEnd"/>
        <w:r>
          <w:rPr>
            <w:sz w:val="24"/>
            <w:szCs w:val="24"/>
            <w:lang w:val="pt-BR"/>
          </w:rPr>
          <w:t xml:space="preserve"> </w:t>
        </w:r>
        <w:proofErr w:type="spellStart"/>
        <w:r>
          <w:rPr>
            <w:sz w:val="24"/>
            <w:szCs w:val="24"/>
            <w:lang w:val="pt-BR"/>
          </w:rPr>
          <w:t>period</w:t>
        </w:r>
        <w:proofErr w:type="spellEnd"/>
        <w:r>
          <w:rPr>
            <w:sz w:val="24"/>
            <w:szCs w:val="24"/>
            <w:lang w:val="pt-BR"/>
          </w:rPr>
          <w:t xml:space="preserve"> </w:t>
        </w:r>
        <w:proofErr w:type="spellStart"/>
        <w:r>
          <w:rPr>
            <w:sz w:val="24"/>
            <w:szCs w:val="24"/>
            <w:lang w:val="pt-BR"/>
          </w:rPr>
          <w:t>when</w:t>
        </w:r>
        <w:proofErr w:type="spellEnd"/>
        <w:r>
          <w:rPr>
            <w:sz w:val="24"/>
            <w:szCs w:val="24"/>
            <w:lang w:val="pt-BR"/>
          </w:rPr>
          <w:t xml:space="preserve"> </w:t>
        </w:r>
        <w:proofErr w:type="spellStart"/>
        <w:r>
          <w:rPr>
            <w:sz w:val="24"/>
            <w:szCs w:val="24"/>
            <w:lang w:val="pt-BR"/>
          </w:rPr>
          <w:t>operations</w:t>
        </w:r>
        <w:proofErr w:type="spellEnd"/>
        <w:r>
          <w:rPr>
            <w:sz w:val="24"/>
            <w:szCs w:val="24"/>
            <w:lang w:val="pt-BR"/>
          </w:rPr>
          <w:t xml:space="preserve"> </w:t>
        </w:r>
        <w:proofErr w:type="spellStart"/>
        <w:r>
          <w:rPr>
            <w:sz w:val="24"/>
            <w:szCs w:val="24"/>
            <w:lang w:val="pt-BR"/>
          </w:rPr>
          <w:t>can</w:t>
        </w:r>
        <w:proofErr w:type="spellEnd"/>
        <w:r>
          <w:rPr>
            <w:sz w:val="24"/>
            <w:szCs w:val="24"/>
            <w:lang w:val="pt-BR"/>
          </w:rPr>
          <w:t xml:space="preserve"> </w:t>
        </w:r>
        <w:proofErr w:type="spellStart"/>
        <w:r>
          <w:rPr>
            <w:sz w:val="24"/>
            <w:szCs w:val="24"/>
            <w:lang w:val="pt-BR"/>
          </w:rPr>
          <w:t>be</w:t>
        </w:r>
        <w:proofErr w:type="spellEnd"/>
        <w:r>
          <w:rPr>
            <w:sz w:val="24"/>
            <w:szCs w:val="24"/>
            <w:lang w:val="pt-BR"/>
          </w:rPr>
          <w:t xml:space="preserve"> </w:t>
        </w:r>
        <w:proofErr w:type="spellStart"/>
        <w:r>
          <w:rPr>
            <w:sz w:val="24"/>
            <w:szCs w:val="24"/>
            <w:lang w:val="pt-BR"/>
          </w:rPr>
          <w:t>performed</w:t>
        </w:r>
      </w:ins>
      <w:proofErr w:type="spellEnd"/>
      <w:ins w:id="94" w:author="thiago Pereira" w:date="2016-01-24T18:01:00Z">
        <w:r>
          <w:rPr>
            <w:sz w:val="24"/>
            <w:szCs w:val="24"/>
            <w:lang w:val="pt-BR"/>
          </w:rPr>
          <w:t xml:space="preserve"> </w:t>
        </w:r>
        <w:proofErr w:type="spellStart"/>
        <w:r>
          <w:rPr>
            <w:sz w:val="24"/>
            <w:szCs w:val="24"/>
            <w:lang w:val="pt-BR"/>
          </w:rPr>
          <w:t>until</w:t>
        </w:r>
        <w:proofErr w:type="spellEnd"/>
        <w:r>
          <w:rPr>
            <w:sz w:val="24"/>
            <w:szCs w:val="24"/>
            <w:lang w:val="pt-BR"/>
          </w:rPr>
          <w:t xml:space="preserve"> </w:t>
        </w:r>
        <w:proofErr w:type="spellStart"/>
        <w:r>
          <w:rPr>
            <w:sz w:val="24"/>
            <w:szCs w:val="24"/>
            <w:lang w:val="pt-BR"/>
          </w:rPr>
          <w:t>the</w:t>
        </w:r>
        <w:proofErr w:type="spellEnd"/>
        <w:r>
          <w:rPr>
            <w:sz w:val="24"/>
            <w:szCs w:val="24"/>
            <w:lang w:val="pt-BR"/>
          </w:rPr>
          <w:t xml:space="preserve"> </w:t>
        </w:r>
        <w:proofErr w:type="spellStart"/>
        <w:r>
          <w:rPr>
            <w:sz w:val="24"/>
            <w:szCs w:val="24"/>
            <w:lang w:val="pt-BR"/>
          </w:rPr>
          <w:t>next</w:t>
        </w:r>
        <w:proofErr w:type="spellEnd"/>
        <w:r>
          <w:rPr>
            <w:sz w:val="24"/>
            <w:szCs w:val="24"/>
            <w:lang w:val="pt-BR"/>
          </w:rPr>
          <w:t xml:space="preserve"> </w:t>
        </w:r>
        <w:proofErr w:type="spellStart"/>
        <w:r>
          <w:rPr>
            <w:sz w:val="24"/>
            <w:szCs w:val="24"/>
            <w:lang w:val="pt-BR"/>
          </w:rPr>
          <w:t>session</w:t>
        </w:r>
        <w:proofErr w:type="spellEnd"/>
        <w:r>
          <w:rPr>
            <w:sz w:val="24"/>
            <w:szCs w:val="24"/>
            <w:lang w:val="pt-BR"/>
          </w:rPr>
          <w:t xml:space="preserve"> </w:t>
        </w:r>
        <w:proofErr w:type="spellStart"/>
        <w:r>
          <w:rPr>
            <w:sz w:val="24"/>
            <w:szCs w:val="24"/>
            <w:lang w:val="pt-BR"/>
          </w:rPr>
          <w:t>ren</w:t>
        </w:r>
        <w:r w:rsidR="00A527FF">
          <w:rPr>
            <w:sz w:val="24"/>
            <w:szCs w:val="24"/>
            <w:lang w:val="pt-BR"/>
          </w:rPr>
          <w:t>e</w:t>
        </w:r>
        <w:r>
          <w:rPr>
            <w:sz w:val="24"/>
            <w:szCs w:val="24"/>
            <w:lang w:val="pt-BR"/>
          </w:rPr>
          <w:t>wing</w:t>
        </w:r>
        <w:proofErr w:type="spellEnd"/>
        <w:r w:rsidR="00A527FF">
          <w:rPr>
            <w:sz w:val="24"/>
            <w:szCs w:val="24"/>
            <w:lang w:val="pt-BR"/>
          </w:rPr>
          <w:t xml:space="preserve">. </w:t>
        </w:r>
        <w:proofErr w:type="spellStart"/>
        <w:r w:rsidR="00A527FF">
          <w:rPr>
            <w:sz w:val="24"/>
            <w:szCs w:val="24"/>
            <w:lang w:val="pt-BR"/>
          </w:rPr>
          <w:t>During</w:t>
        </w:r>
        <w:proofErr w:type="spellEnd"/>
        <w:r w:rsidR="00A527FF">
          <w:rPr>
            <w:sz w:val="24"/>
            <w:szCs w:val="24"/>
            <w:lang w:val="pt-BR"/>
          </w:rPr>
          <w:t xml:space="preserve"> </w:t>
        </w:r>
        <w:proofErr w:type="spellStart"/>
        <w:r w:rsidR="00A527FF">
          <w:rPr>
            <w:sz w:val="24"/>
            <w:szCs w:val="24"/>
            <w:lang w:val="pt-BR"/>
          </w:rPr>
          <w:t>this</w:t>
        </w:r>
        <w:proofErr w:type="spellEnd"/>
        <w:r w:rsidR="00A527FF">
          <w:rPr>
            <w:sz w:val="24"/>
            <w:szCs w:val="24"/>
            <w:lang w:val="pt-BR"/>
          </w:rPr>
          <w:t xml:space="preserve"> </w:t>
        </w:r>
      </w:ins>
      <w:proofErr w:type="spellStart"/>
      <w:ins w:id="95" w:author="thiago Pereira" w:date="2016-01-24T18:02:00Z">
        <w:r w:rsidR="00A527FF">
          <w:rPr>
            <w:sz w:val="24"/>
            <w:szCs w:val="24"/>
            <w:lang w:val="pt-BR"/>
          </w:rPr>
          <w:t>period</w:t>
        </w:r>
        <w:proofErr w:type="spellEnd"/>
        <w:r w:rsidR="00A527FF">
          <w:rPr>
            <w:sz w:val="24"/>
            <w:szCs w:val="24"/>
            <w:lang w:val="pt-BR"/>
          </w:rPr>
          <w:t xml:space="preserve">, it is still </w:t>
        </w:r>
        <w:proofErr w:type="spellStart"/>
        <w:r w:rsidR="00A527FF">
          <w:rPr>
            <w:sz w:val="24"/>
            <w:szCs w:val="24"/>
            <w:lang w:val="pt-BR"/>
          </w:rPr>
          <w:t>necessary</w:t>
        </w:r>
        <w:proofErr w:type="spellEnd"/>
        <w:r w:rsidR="00A527FF">
          <w:rPr>
            <w:sz w:val="24"/>
            <w:szCs w:val="24"/>
            <w:lang w:val="pt-BR"/>
          </w:rPr>
          <w:t xml:space="preserve"> to </w:t>
        </w:r>
        <w:proofErr w:type="spellStart"/>
        <w:r w:rsidR="00A527FF">
          <w:rPr>
            <w:sz w:val="24"/>
            <w:szCs w:val="24"/>
            <w:lang w:val="pt-BR"/>
          </w:rPr>
          <w:t>identify</w:t>
        </w:r>
        <w:proofErr w:type="spellEnd"/>
        <w:r w:rsidR="00A527FF">
          <w:rPr>
            <w:sz w:val="24"/>
            <w:szCs w:val="24"/>
            <w:lang w:val="pt-BR"/>
          </w:rPr>
          <w:t xml:space="preserve"> </w:t>
        </w:r>
        <w:proofErr w:type="spellStart"/>
        <w:r w:rsidR="00A527FF">
          <w:rPr>
            <w:sz w:val="24"/>
            <w:szCs w:val="24"/>
            <w:lang w:val="pt-BR"/>
          </w:rPr>
          <w:t>attacks</w:t>
        </w:r>
        <w:proofErr w:type="spellEnd"/>
        <w:r w:rsidR="00A527FF">
          <w:rPr>
            <w:sz w:val="24"/>
            <w:szCs w:val="24"/>
            <w:lang w:val="pt-BR"/>
          </w:rPr>
          <w:t xml:space="preserve"> </w:t>
        </w:r>
        <w:proofErr w:type="spellStart"/>
        <w:r w:rsidR="00A527FF">
          <w:rPr>
            <w:sz w:val="24"/>
            <w:szCs w:val="24"/>
            <w:lang w:val="pt-BR"/>
          </w:rPr>
          <w:t>and</w:t>
        </w:r>
        <w:proofErr w:type="spellEnd"/>
        <w:r w:rsidR="00A527FF">
          <w:rPr>
            <w:sz w:val="24"/>
            <w:szCs w:val="24"/>
            <w:lang w:val="pt-BR"/>
          </w:rPr>
          <w:t xml:space="preserve"> </w:t>
        </w:r>
        <w:proofErr w:type="spellStart"/>
        <w:r w:rsidR="00A527FF">
          <w:rPr>
            <w:sz w:val="24"/>
            <w:szCs w:val="24"/>
            <w:lang w:val="pt-BR"/>
          </w:rPr>
          <w:t>malicious</w:t>
        </w:r>
        <w:proofErr w:type="spellEnd"/>
        <w:r w:rsidR="00A527FF">
          <w:rPr>
            <w:sz w:val="24"/>
            <w:szCs w:val="24"/>
            <w:lang w:val="pt-BR"/>
          </w:rPr>
          <w:t xml:space="preserve"> </w:t>
        </w:r>
        <w:proofErr w:type="spellStart"/>
        <w:r w:rsidR="00A527FF">
          <w:rPr>
            <w:sz w:val="24"/>
            <w:szCs w:val="24"/>
            <w:lang w:val="pt-BR"/>
          </w:rPr>
          <w:t>behavior</w:t>
        </w:r>
      </w:ins>
      <w:proofErr w:type="spellEnd"/>
      <w:ins w:id="96" w:author="thiago Pereira" w:date="2016-01-24T18:07:00Z">
        <w:r w:rsidR="00865E2F">
          <w:rPr>
            <w:sz w:val="24"/>
            <w:szCs w:val="24"/>
            <w:lang w:val="pt-BR"/>
          </w:rPr>
          <w:t xml:space="preserve"> </w:t>
        </w:r>
        <w:proofErr w:type="spellStart"/>
        <w:r w:rsidR="00865E2F">
          <w:rPr>
            <w:sz w:val="24"/>
            <w:szCs w:val="24"/>
            <w:lang w:val="pt-BR"/>
          </w:rPr>
          <w:t>on</w:t>
        </w:r>
        <w:proofErr w:type="spellEnd"/>
        <w:r w:rsidR="00865E2F">
          <w:rPr>
            <w:sz w:val="24"/>
            <w:szCs w:val="24"/>
            <w:lang w:val="pt-BR"/>
          </w:rPr>
          <w:t xml:space="preserve"> file </w:t>
        </w:r>
        <w:proofErr w:type="spellStart"/>
        <w:r w:rsidR="00865E2F">
          <w:rPr>
            <w:sz w:val="24"/>
            <w:szCs w:val="24"/>
            <w:lang w:val="pt-BR"/>
          </w:rPr>
          <w:t>operations</w:t>
        </w:r>
      </w:ins>
      <w:proofErr w:type="spellEnd"/>
      <w:ins w:id="97" w:author="thiago Pereira" w:date="2016-01-24T18:02:00Z">
        <w:r w:rsidR="00A527FF">
          <w:rPr>
            <w:sz w:val="24"/>
            <w:szCs w:val="24"/>
            <w:lang w:val="pt-BR"/>
          </w:rPr>
          <w:t xml:space="preserve">, in </w:t>
        </w:r>
        <w:proofErr w:type="spellStart"/>
        <w:r w:rsidR="00A527FF">
          <w:rPr>
            <w:sz w:val="24"/>
            <w:szCs w:val="24"/>
            <w:lang w:val="pt-BR"/>
          </w:rPr>
          <w:t>order</w:t>
        </w:r>
        <w:proofErr w:type="spellEnd"/>
        <w:r w:rsidR="00A527FF">
          <w:rPr>
            <w:sz w:val="24"/>
            <w:szCs w:val="24"/>
            <w:lang w:val="pt-BR"/>
          </w:rPr>
          <w:t xml:space="preserve"> to </w:t>
        </w:r>
        <w:proofErr w:type="spellStart"/>
        <w:r w:rsidR="00A527FF">
          <w:rPr>
            <w:sz w:val="24"/>
            <w:szCs w:val="24"/>
            <w:lang w:val="pt-BR"/>
          </w:rPr>
          <w:t>avoid</w:t>
        </w:r>
        <w:proofErr w:type="spellEnd"/>
        <w:r w:rsidR="00A527FF">
          <w:rPr>
            <w:sz w:val="24"/>
            <w:szCs w:val="24"/>
            <w:lang w:val="pt-BR"/>
          </w:rPr>
          <w:t xml:space="preserve"> </w:t>
        </w:r>
      </w:ins>
      <w:proofErr w:type="spellStart"/>
      <w:ins w:id="98" w:author="thiago Pereira" w:date="2016-01-24T18:03:00Z">
        <w:r w:rsidR="00A527FF">
          <w:rPr>
            <w:sz w:val="24"/>
            <w:szCs w:val="24"/>
            <w:lang w:val="pt-BR"/>
          </w:rPr>
          <w:t>fast</w:t>
        </w:r>
        <w:proofErr w:type="spellEnd"/>
        <w:r w:rsidR="00A527FF">
          <w:rPr>
            <w:sz w:val="24"/>
            <w:szCs w:val="24"/>
            <w:lang w:val="pt-BR"/>
          </w:rPr>
          <w:t xml:space="preserve"> </w:t>
        </w:r>
        <w:proofErr w:type="spellStart"/>
        <w:r w:rsidR="00A527FF">
          <w:rPr>
            <w:sz w:val="24"/>
            <w:szCs w:val="24"/>
            <w:lang w:val="pt-BR"/>
          </w:rPr>
          <w:t>attacks</w:t>
        </w:r>
      </w:ins>
      <w:proofErr w:type="spellEnd"/>
      <w:ins w:id="99" w:author="thiago Pereira" w:date="2016-01-24T18:05:00Z">
        <w:r w:rsidR="00A527FF">
          <w:rPr>
            <w:sz w:val="24"/>
            <w:szCs w:val="24"/>
            <w:lang w:val="pt-BR"/>
          </w:rPr>
          <w:t xml:space="preserve"> to </w:t>
        </w:r>
        <w:proofErr w:type="spellStart"/>
        <w:r w:rsidR="00A527FF">
          <w:rPr>
            <w:sz w:val="24"/>
            <w:szCs w:val="24"/>
            <w:lang w:val="pt-BR"/>
          </w:rPr>
          <w:t>perform</w:t>
        </w:r>
        <w:proofErr w:type="spellEnd"/>
        <w:r w:rsidR="00A527FF">
          <w:rPr>
            <w:sz w:val="24"/>
            <w:szCs w:val="24"/>
            <w:lang w:val="pt-BR"/>
          </w:rPr>
          <w:t xml:space="preserve"> </w:t>
        </w:r>
      </w:ins>
      <w:proofErr w:type="spellStart"/>
      <w:ins w:id="100" w:author="thiago Pereira" w:date="2016-01-24T18:03:00Z">
        <w:r w:rsidR="00A527FF" w:rsidRPr="00A527FF">
          <w:rPr>
            <w:sz w:val="24"/>
            <w:szCs w:val="24"/>
            <w:lang w:val="pt-BR"/>
          </w:rPr>
          <w:t>unauthorized</w:t>
        </w:r>
        <w:proofErr w:type="spellEnd"/>
        <w:r w:rsidR="00A527FF">
          <w:rPr>
            <w:sz w:val="24"/>
            <w:szCs w:val="24"/>
            <w:lang w:val="pt-BR"/>
          </w:rPr>
          <w:t xml:space="preserve"> </w:t>
        </w:r>
      </w:ins>
      <w:proofErr w:type="spellStart"/>
      <w:ins w:id="101" w:author="thiago Pereira" w:date="2016-01-24T18:06:00Z">
        <w:r w:rsidR="00865E2F">
          <w:rPr>
            <w:sz w:val="24"/>
            <w:szCs w:val="24"/>
            <w:lang w:val="pt-BR"/>
          </w:rPr>
          <w:t>information</w:t>
        </w:r>
        <w:proofErr w:type="spellEnd"/>
        <w:r w:rsidR="00865E2F">
          <w:rPr>
            <w:sz w:val="24"/>
            <w:szCs w:val="24"/>
            <w:lang w:val="pt-BR"/>
          </w:rPr>
          <w:t xml:space="preserve"> </w:t>
        </w:r>
      </w:ins>
      <w:proofErr w:type="spellStart"/>
      <w:ins w:id="102" w:author="thiago Pereira" w:date="2016-01-24T18:03:00Z">
        <w:r w:rsidR="00A527FF">
          <w:rPr>
            <w:sz w:val="24"/>
            <w:szCs w:val="24"/>
            <w:lang w:val="pt-BR"/>
          </w:rPr>
          <w:t>access</w:t>
        </w:r>
        <w:proofErr w:type="spellEnd"/>
        <w:r w:rsidR="00A527FF">
          <w:rPr>
            <w:sz w:val="24"/>
            <w:szCs w:val="24"/>
            <w:lang w:val="pt-BR"/>
          </w:rPr>
          <w:t xml:space="preserve"> </w:t>
        </w:r>
      </w:ins>
      <w:proofErr w:type="spellStart"/>
      <w:ins w:id="103" w:author="thiago Pereira" w:date="2016-01-24T18:06:00Z">
        <w:r w:rsidR="00865E2F">
          <w:rPr>
            <w:sz w:val="24"/>
            <w:szCs w:val="24"/>
            <w:lang w:val="pt-BR"/>
          </w:rPr>
          <w:t>or</w:t>
        </w:r>
        <w:proofErr w:type="spellEnd"/>
        <w:r w:rsidR="00865E2F">
          <w:rPr>
            <w:sz w:val="24"/>
            <w:szCs w:val="24"/>
            <w:lang w:val="pt-BR"/>
          </w:rPr>
          <w:t xml:space="preserve"> data </w:t>
        </w:r>
        <w:proofErr w:type="spellStart"/>
        <w:r w:rsidR="00865E2F">
          <w:rPr>
            <w:sz w:val="24"/>
            <w:szCs w:val="24"/>
            <w:lang w:val="pt-BR"/>
          </w:rPr>
          <w:t>modification</w:t>
        </w:r>
      </w:ins>
      <w:proofErr w:type="spellEnd"/>
      <w:ins w:id="104" w:author="thiago Pereira" w:date="2016-01-24T18:07:00Z">
        <w:r w:rsidR="00865E2F">
          <w:rPr>
            <w:sz w:val="24"/>
            <w:szCs w:val="24"/>
            <w:lang w:val="pt-BR"/>
          </w:rPr>
          <w:t>.</w:t>
        </w:r>
      </w:ins>
    </w:p>
    <w:p w:rsidR="00865E2F" w:rsidRDefault="00865E2F" w:rsidP="00CE4874">
      <w:pPr>
        <w:spacing w:after="200" w:line="276" w:lineRule="auto"/>
        <w:ind w:left="360"/>
        <w:rPr>
          <w:ins w:id="105" w:author="thiago Pereira" w:date="2016-01-24T18:31:00Z"/>
          <w:sz w:val="24"/>
          <w:szCs w:val="24"/>
          <w:lang w:val="pt-BR"/>
        </w:rPr>
      </w:pPr>
      <w:ins w:id="106" w:author="thiago Pereira" w:date="2016-01-24T18:08:00Z">
        <w:r w:rsidRPr="00865E2F">
          <w:rPr>
            <w:sz w:val="24"/>
            <w:szCs w:val="24"/>
            <w:lang w:val="pt-BR"/>
          </w:rPr>
          <w:t xml:space="preserve">Some </w:t>
        </w:r>
        <w:proofErr w:type="spellStart"/>
        <w:r w:rsidRPr="00865E2F">
          <w:rPr>
            <w:sz w:val="24"/>
            <w:szCs w:val="24"/>
            <w:lang w:val="pt-BR"/>
          </w:rPr>
          <w:t>attacks</w:t>
        </w:r>
        <w:proofErr w:type="spellEnd"/>
        <w:r w:rsidRPr="00865E2F">
          <w:rPr>
            <w:sz w:val="24"/>
            <w:szCs w:val="24"/>
            <w:lang w:val="pt-BR"/>
          </w:rPr>
          <w:t xml:space="preserve"> </w:t>
        </w:r>
        <w:proofErr w:type="spellStart"/>
        <w:r w:rsidRPr="00865E2F">
          <w:rPr>
            <w:sz w:val="24"/>
            <w:szCs w:val="24"/>
            <w:lang w:val="pt-BR"/>
          </w:rPr>
          <w:t>presents</w:t>
        </w:r>
        <w:proofErr w:type="spellEnd"/>
        <w:r w:rsidRPr="00865E2F">
          <w:rPr>
            <w:sz w:val="24"/>
            <w:szCs w:val="24"/>
            <w:lang w:val="pt-BR"/>
          </w:rPr>
          <w:t xml:space="preserve"> </w:t>
        </w:r>
        <w:proofErr w:type="spellStart"/>
        <w:r w:rsidRPr="00865E2F">
          <w:rPr>
            <w:sz w:val="24"/>
            <w:szCs w:val="24"/>
            <w:lang w:val="pt-BR"/>
          </w:rPr>
          <w:t>behavioral</w:t>
        </w:r>
        <w:proofErr w:type="spellEnd"/>
        <w:r w:rsidRPr="00865E2F">
          <w:rPr>
            <w:sz w:val="24"/>
            <w:szCs w:val="24"/>
            <w:lang w:val="pt-BR"/>
          </w:rPr>
          <w:t xml:space="preserve"> </w:t>
        </w:r>
        <w:proofErr w:type="spellStart"/>
        <w:r w:rsidRPr="00865E2F">
          <w:rPr>
            <w:sz w:val="24"/>
            <w:szCs w:val="24"/>
            <w:lang w:val="pt-BR"/>
          </w:rPr>
          <w:t>patterns</w:t>
        </w:r>
        <w:proofErr w:type="spellEnd"/>
        <w:r w:rsidRPr="00865E2F">
          <w:rPr>
            <w:sz w:val="24"/>
            <w:szCs w:val="24"/>
            <w:lang w:val="pt-BR"/>
          </w:rPr>
          <w:t xml:space="preserve"> </w:t>
        </w:r>
        <w:proofErr w:type="spellStart"/>
        <w:r w:rsidRPr="00865E2F">
          <w:rPr>
            <w:sz w:val="24"/>
            <w:szCs w:val="24"/>
            <w:lang w:val="pt-BR"/>
          </w:rPr>
          <w:t>based</w:t>
        </w:r>
        <w:proofErr w:type="spellEnd"/>
        <w:r w:rsidRPr="00865E2F">
          <w:rPr>
            <w:sz w:val="24"/>
            <w:szCs w:val="24"/>
            <w:lang w:val="pt-BR"/>
          </w:rPr>
          <w:t xml:space="preserve"> </w:t>
        </w:r>
        <w:proofErr w:type="spellStart"/>
        <w:r w:rsidRPr="00865E2F">
          <w:rPr>
            <w:sz w:val="24"/>
            <w:szCs w:val="24"/>
            <w:lang w:val="pt-BR"/>
          </w:rPr>
          <w:t>on</w:t>
        </w:r>
        <w:proofErr w:type="spellEnd"/>
        <w:r w:rsidRPr="00865E2F">
          <w:rPr>
            <w:sz w:val="24"/>
            <w:szCs w:val="24"/>
            <w:lang w:val="pt-BR"/>
          </w:rPr>
          <w:t xml:space="preserve"> </w:t>
        </w:r>
      </w:ins>
      <w:proofErr w:type="spellStart"/>
      <w:ins w:id="107" w:author="thiago Pereira" w:date="2016-01-24T18:33:00Z">
        <w:r w:rsidR="00A91DD0">
          <w:rPr>
            <w:sz w:val="24"/>
            <w:szCs w:val="24"/>
            <w:lang w:val="pt-BR"/>
          </w:rPr>
          <w:t>abrupt</w:t>
        </w:r>
      </w:ins>
      <w:proofErr w:type="spellEnd"/>
      <w:ins w:id="108" w:author="thiago Pereira" w:date="2016-01-24T18:08:00Z">
        <w:r w:rsidRPr="00865E2F">
          <w:rPr>
            <w:sz w:val="24"/>
            <w:szCs w:val="24"/>
            <w:lang w:val="pt-BR"/>
          </w:rPr>
          <w:t xml:space="preserve"> </w:t>
        </w:r>
        <w:proofErr w:type="spellStart"/>
        <w:r w:rsidRPr="00865E2F">
          <w:rPr>
            <w:sz w:val="24"/>
            <w:szCs w:val="24"/>
            <w:lang w:val="pt-BR"/>
          </w:rPr>
          <w:t>number</w:t>
        </w:r>
        <w:proofErr w:type="spellEnd"/>
        <w:r w:rsidRPr="00865E2F">
          <w:rPr>
            <w:sz w:val="24"/>
            <w:szCs w:val="24"/>
            <w:lang w:val="pt-BR"/>
          </w:rPr>
          <w:t xml:space="preserve"> </w:t>
        </w:r>
        <w:proofErr w:type="spellStart"/>
        <w:r w:rsidRPr="00865E2F">
          <w:rPr>
            <w:sz w:val="24"/>
            <w:szCs w:val="24"/>
            <w:lang w:val="pt-BR"/>
          </w:rPr>
          <w:t>of</w:t>
        </w:r>
        <w:proofErr w:type="spellEnd"/>
        <w:r w:rsidRPr="00865E2F">
          <w:rPr>
            <w:sz w:val="24"/>
            <w:szCs w:val="24"/>
            <w:lang w:val="pt-BR"/>
          </w:rPr>
          <w:t xml:space="preserve"> </w:t>
        </w:r>
        <w:proofErr w:type="spellStart"/>
        <w:r w:rsidRPr="00865E2F">
          <w:rPr>
            <w:sz w:val="24"/>
            <w:szCs w:val="24"/>
            <w:lang w:val="pt-BR"/>
          </w:rPr>
          <w:t>operations</w:t>
        </w:r>
        <w:proofErr w:type="spellEnd"/>
        <w:r w:rsidRPr="00865E2F">
          <w:rPr>
            <w:sz w:val="24"/>
            <w:szCs w:val="24"/>
            <w:lang w:val="pt-BR"/>
          </w:rPr>
          <w:t xml:space="preserve">, </w:t>
        </w:r>
        <w:proofErr w:type="spellStart"/>
        <w:r w:rsidRPr="00865E2F">
          <w:rPr>
            <w:sz w:val="24"/>
            <w:szCs w:val="24"/>
            <w:lang w:val="pt-BR"/>
          </w:rPr>
          <w:t>such</w:t>
        </w:r>
        <w:proofErr w:type="spellEnd"/>
        <w:r w:rsidRPr="00865E2F">
          <w:rPr>
            <w:sz w:val="24"/>
            <w:szCs w:val="24"/>
            <w:lang w:val="pt-BR"/>
          </w:rPr>
          <w:t xml:space="preserve"> as </w:t>
        </w:r>
        <w:proofErr w:type="spellStart"/>
        <w:r w:rsidRPr="00865E2F">
          <w:rPr>
            <w:sz w:val="24"/>
            <w:szCs w:val="24"/>
            <w:lang w:val="pt-BR"/>
          </w:rPr>
          <w:t>the</w:t>
        </w:r>
        <w:proofErr w:type="spellEnd"/>
        <w:r w:rsidRPr="00865E2F">
          <w:rPr>
            <w:sz w:val="24"/>
            <w:szCs w:val="24"/>
            <w:lang w:val="pt-BR"/>
          </w:rPr>
          <w:t xml:space="preserve"> </w:t>
        </w:r>
        <w:proofErr w:type="spellStart"/>
        <w:r w:rsidRPr="00865E2F">
          <w:rPr>
            <w:sz w:val="24"/>
            <w:szCs w:val="24"/>
            <w:lang w:val="pt-BR"/>
          </w:rPr>
          <w:t>ransomware</w:t>
        </w:r>
        <w:proofErr w:type="spellEnd"/>
        <w:r w:rsidRPr="00865E2F">
          <w:rPr>
            <w:sz w:val="24"/>
            <w:szCs w:val="24"/>
            <w:lang w:val="pt-BR"/>
          </w:rPr>
          <w:t xml:space="preserve"> </w:t>
        </w:r>
        <w:proofErr w:type="spellStart"/>
        <w:r w:rsidRPr="00865E2F">
          <w:rPr>
            <w:sz w:val="24"/>
            <w:szCs w:val="24"/>
            <w:lang w:val="pt-BR"/>
          </w:rPr>
          <w:t>attack</w:t>
        </w:r>
        <w:proofErr w:type="spellEnd"/>
        <w:r w:rsidRPr="00865E2F">
          <w:rPr>
            <w:sz w:val="24"/>
            <w:szCs w:val="24"/>
            <w:lang w:val="pt-BR"/>
          </w:rPr>
          <w:t xml:space="preserve">, </w:t>
        </w:r>
        <w:proofErr w:type="spellStart"/>
        <w:r w:rsidRPr="00865E2F">
          <w:rPr>
            <w:sz w:val="24"/>
            <w:szCs w:val="24"/>
            <w:lang w:val="pt-BR"/>
          </w:rPr>
          <w:t>wich</w:t>
        </w:r>
        <w:proofErr w:type="spellEnd"/>
        <w:r w:rsidRPr="00865E2F">
          <w:rPr>
            <w:sz w:val="24"/>
            <w:szCs w:val="24"/>
            <w:lang w:val="pt-BR"/>
          </w:rPr>
          <w:t xml:space="preserve"> is </w:t>
        </w:r>
      </w:ins>
      <w:ins w:id="109" w:author="thiago Pereira" w:date="2016-01-24T18:43:00Z">
        <w:r w:rsidR="00A62CBB">
          <w:rPr>
            <w:sz w:val="24"/>
            <w:szCs w:val="24"/>
            <w:lang w:val="pt-BR"/>
          </w:rPr>
          <w:t xml:space="preserve">a </w:t>
        </w:r>
      </w:ins>
      <w:proofErr w:type="spellStart"/>
      <w:ins w:id="110" w:author="thiago Pereira" w:date="2016-01-24T18:08:00Z">
        <w:r w:rsidRPr="00865E2F">
          <w:rPr>
            <w:sz w:val="24"/>
            <w:szCs w:val="24"/>
            <w:lang w:val="pt-BR"/>
          </w:rPr>
          <w:t>growing</w:t>
        </w:r>
        <w:proofErr w:type="spellEnd"/>
        <w:r w:rsidRPr="00865E2F">
          <w:rPr>
            <w:sz w:val="24"/>
            <w:szCs w:val="24"/>
            <w:lang w:val="pt-BR"/>
          </w:rPr>
          <w:t xml:space="preserve"> </w:t>
        </w:r>
        <w:proofErr w:type="spellStart"/>
        <w:r w:rsidRPr="00865E2F">
          <w:rPr>
            <w:sz w:val="24"/>
            <w:szCs w:val="24"/>
            <w:lang w:val="pt-BR"/>
          </w:rPr>
          <w:t>attack</w:t>
        </w:r>
        <w:proofErr w:type="spellEnd"/>
        <w:r w:rsidRPr="00865E2F">
          <w:rPr>
            <w:sz w:val="24"/>
            <w:szCs w:val="24"/>
            <w:lang w:val="pt-BR"/>
          </w:rPr>
          <w:t xml:space="preserve"> [</w:t>
        </w:r>
      </w:ins>
      <w:ins w:id="111" w:author="thiago Pereira" w:date="2016-01-24T18:09:00Z">
        <w:r>
          <w:rPr>
            <w:sz w:val="24"/>
            <w:szCs w:val="24"/>
            <w:lang w:val="pt-BR"/>
          </w:rPr>
          <w:t>21</w:t>
        </w:r>
      </w:ins>
      <w:ins w:id="112" w:author="thiago Pereira" w:date="2016-01-24T18:08:00Z">
        <w:r w:rsidRPr="00865E2F">
          <w:rPr>
            <w:sz w:val="24"/>
            <w:szCs w:val="24"/>
            <w:lang w:val="pt-BR"/>
          </w:rPr>
          <w:t xml:space="preserve">] </w:t>
        </w:r>
        <w:proofErr w:type="spellStart"/>
        <w:r w:rsidRPr="00865E2F">
          <w:rPr>
            <w:sz w:val="24"/>
            <w:szCs w:val="24"/>
            <w:lang w:val="pt-BR"/>
          </w:rPr>
          <w:t>that</w:t>
        </w:r>
        <w:proofErr w:type="spellEnd"/>
        <w:r w:rsidRPr="00865E2F">
          <w:rPr>
            <w:sz w:val="24"/>
            <w:szCs w:val="24"/>
            <w:lang w:val="pt-BR"/>
          </w:rPr>
          <w:t xml:space="preserve"> </w:t>
        </w:r>
        <w:proofErr w:type="spellStart"/>
        <w:r w:rsidRPr="00865E2F">
          <w:rPr>
            <w:sz w:val="24"/>
            <w:szCs w:val="24"/>
            <w:lang w:val="pt-BR"/>
          </w:rPr>
          <w:t>blocks</w:t>
        </w:r>
        <w:proofErr w:type="spellEnd"/>
        <w:r w:rsidRPr="00865E2F">
          <w:rPr>
            <w:sz w:val="24"/>
            <w:szCs w:val="24"/>
            <w:lang w:val="pt-BR"/>
          </w:rPr>
          <w:t xml:space="preserve"> </w:t>
        </w:r>
        <w:proofErr w:type="spellStart"/>
        <w:r w:rsidRPr="00865E2F">
          <w:rPr>
            <w:sz w:val="24"/>
            <w:szCs w:val="24"/>
            <w:lang w:val="pt-BR"/>
          </w:rPr>
          <w:t>the</w:t>
        </w:r>
        <w:proofErr w:type="spellEnd"/>
        <w:r w:rsidRPr="00865E2F">
          <w:rPr>
            <w:sz w:val="24"/>
            <w:szCs w:val="24"/>
            <w:lang w:val="pt-BR"/>
          </w:rPr>
          <w:t xml:space="preserve"> </w:t>
        </w:r>
        <w:proofErr w:type="spellStart"/>
        <w:r w:rsidRPr="00865E2F">
          <w:rPr>
            <w:sz w:val="24"/>
            <w:szCs w:val="24"/>
            <w:lang w:val="pt-BR"/>
          </w:rPr>
          <w:t>access</w:t>
        </w:r>
        <w:proofErr w:type="spellEnd"/>
        <w:r w:rsidRPr="00865E2F">
          <w:rPr>
            <w:sz w:val="24"/>
            <w:szCs w:val="24"/>
            <w:lang w:val="pt-BR"/>
          </w:rPr>
          <w:t xml:space="preserve"> to </w:t>
        </w:r>
        <w:proofErr w:type="spellStart"/>
        <w:r w:rsidRPr="00865E2F">
          <w:rPr>
            <w:sz w:val="24"/>
            <w:szCs w:val="24"/>
            <w:lang w:val="pt-BR"/>
          </w:rPr>
          <w:t>valuable</w:t>
        </w:r>
        <w:proofErr w:type="spellEnd"/>
        <w:r w:rsidRPr="00865E2F">
          <w:rPr>
            <w:sz w:val="24"/>
            <w:szCs w:val="24"/>
            <w:lang w:val="pt-BR"/>
          </w:rPr>
          <w:t xml:space="preserve"> resources </w:t>
        </w:r>
        <w:proofErr w:type="spellStart"/>
        <w:r w:rsidRPr="00865E2F">
          <w:rPr>
            <w:sz w:val="24"/>
            <w:szCs w:val="24"/>
            <w:lang w:val="pt-BR"/>
          </w:rPr>
          <w:t>and</w:t>
        </w:r>
        <w:proofErr w:type="spellEnd"/>
        <w:r w:rsidRPr="00865E2F">
          <w:rPr>
            <w:sz w:val="24"/>
            <w:szCs w:val="24"/>
            <w:lang w:val="pt-BR"/>
          </w:rPr>
          <w:t xml:space="preserve"> </w:t>
        </w:r>
        <w:proofErr w:type="spellStart"/>
        <w:r w:rsidRPr="00865E2F">
          <w:rPr>
            <w:sz w:val="24"/>
            <w:szCs w:val="24"/>
            <w:lang w:val="pt-BR"/>
          </w:rPr>
          <w:t>requires</w:t>
        </w:r>
        <w:proofErr w:type="spellEnd"/>
        <w:r w:rsidRPr="00865E2F">
          <w:rPr>
            <w:sz w:val="24"/>
            <w:szCs w:val="24"/>
            <w:lang w:val="pt-BR"/>
          </w:rPr>
          <w:t xml:space="preserve"> a </w:t>
        </w:r>
        <w:proofErr w:type="spellStart"/>
        <w:r w:rsidRPr="00865E2F">
          <w:rPr>
            <w:sz w:val="24"/>
            <w:szCs w:val="24"/>
            <w:lang w:val="pt-BR"/>
          </w:rPr>
          <w:t>payment</w:t>
        </w:r>
        <w:proofErr w:type="spellEnd"/>
        <w:r w:rsidRPr="00865E2F">
          <w:rPr>
            <w:sz w:val="24"/>
            <w:szCs w:val="24"/>
            <w:lang w:val="pt-BR"/>
          </w:rPr>
          <w:t xml:space="preserve"> in </w:t>
        </w:r>
        <w:proofErr w:type="spellStart"/>
        <w:r w:rsidRPr="00865E2F">
          <w:rPr>
            <w:sz w:val="24"/>
            <w:szCs w:val="24"/>
            <w:lang w:val="pt-BR"/>
          </w:rPr>
          <w:t>order</w:t>
        </w:r>
        <w:proofErr w:type="spellEnd"/>
        <w:r w:rsidRPr="00865E2F">
          <w:rPr>
            <w:sz w:val="24"/>
            <w:szCs w:val="24"/>
            <w:lang w:val="pt-BR"/>
          </w:rPr>
          <w:t xml:space="preserve"> to </w:t>
        </w:r>
        <w:proofErr w:type="spellStart"/>
        <w:r w:rsidRPr="00865E2F">
          <w:rPr>
            <w:sz w:val="24"/>
            <w:szCs w:val="24"/>
            <w:lang w:val="pt-BR"/>
          </w:rPr>
          <w:t>unblock</w:t>
        </w:r>
        <w:proofErr w:type="spellEnd"/>
        <w:r w:rsidRPr="00865E2F">
          <w:rPr>
            <w:sz w:val="24"/>
            <w:szCs w:val="24"/>
            <w:lang w:val="pt-BR"/>
          </w:rPr>
          <w:t xml:space="preserve"> </w:t>
        </w:r>
        <w:proofErr w:type="spellStart"/>
        <w:r w:rsidRPr="00865E2F">
          <w:rPr>
            <w:sz w:val="24"/>
            <w:szCs w:val="24"/>
            <w:lang w:val="pt-BR"/>
          </w:rPr>
          <w:t>the</w:t>
        </w:r>
        <w:proofErr w:type="spellEnd"/>
        <w:r w:rsidRPr="00865E2F">
          <w:rPr>
            <w:sz w:val="24"/>
            <w:szCs w:val="24"/>
            <w:lang w:val="pt-BR"/>
          </w:rPr>
          <w:t xml:space="preserve"> </w:t>
        </w:r>
        <w:proofErr w:type="spellStart"/>
        <w:r w:rsidRPr="00865E2F">
          <w:rPr>
            <w:sz w:val="24"/>
            <w:szCs w:val="24"/>
            <w:lang w:val="pt-BR"/>
          </w:rPr>
          <w:t>content</w:t>
        </w:r>
        <w:proofErr w:type="spellEnd"/>
        <w:r w:rsidRPr="00865E2F">
          <w:rPr>
            <w:sz w:val="24"/>
            <w:szCs w:val="24"/>
            <w:lang w:val="pt-BR"/>
          </w:rPr>
          <w:t xml:space="preserve">. </w:t>
        </w:r>
        <w:proofErr w:type="spellStart"/>
        <w:r w:rsidRPr="00865E2F">
          <w:rPr>
            <w:sz w:val="24"/>
            <w:szCs w:val="24"/>
            <w:lang w:val="pt-BR"/>
          </w:rPr>
          <w:t>The</w:t>
        </w:r>
        <w:proofErr w:type="spellEnd"/>
        <w:r w:rsidRPr="00865E2F">
          <w:rPr>
            <w:sz w:val="24"/>
            <w:szCs w:val="24"/>
            <w:lang w:val="pt-BR"/>
          </w:rPr>
          <w:t xml:space="preserve"> </w:t>
        </w:r>
        <w:proofErr w:type="spellStart"/>
        <w:r w:rsidRPr="00865E2F">
          <w:rPr>
            <w:sz w:val="24"/>
            <w:szCs w:val="24"/>
            <w:lang w:val="pt-BR"/>
          </w:rPr>
          <w:t>access</w:t>
        </w:r>
        <w:proofErr w:type="spellEnd"/>
        <w:r w:rsidRPr="00865E2F">
          <w:rPr>
            <w:sz w:val="24"/>
            <w:szCs w:val="24"/>
            <w:lang w:val="pt-BR"/>
          </w:rPr>
          <w:t xml:space="preserve"> to </w:t>
        </w:r>
        <w:proofErr w:type="spellStart"/>
        <w:r w:rsidRPr="00865E2F">
          <w:rPr>
            <w:sz w:val="24"/>
            <w:szCs w:val="24"/>
            <w:lang w:val="pt-BR"/>
          </w:rPr>
          <w:t>the</w:t>
        </w:r>
        <w:proofErr w:type="spellEnd"/>
        <w:r w:rsidRPr="00865E2F">
          <w:rPr>
            <w:sz w:val="24"/>
            <w:szCs w:val="24"/>
            <w:lang w:val="pt-BR"/>
          </w:rPr>
          <w:t xml:space="preserve"> resources </w:t>
        </w:r>
        <w:proofErr w:type="spellStart"/>
        <w:r w:rsidRPr="00865E2F">
          <w:rPr>
            <w:sz w:val="24"/>
            <w:szCs w:val="24"/>
            <w:lang w:val="pt-BR"/>
          </w:rPr>
          <w:t>can</w:t>
        </w:r>
        <w:proofErr w:type="spellEnd"/>
        <w:r w:rsidRPr="00865E2F">
          <w:rPr>
            <w:sz w:val="24"/>
            <w:szCs w:val="24"/>
            <w:lang w:val="pt-BR"/>
          </w:rPr>
          <w:t xml:space="preserve"> </w:t>
        </w:r>
        <w:proofErr w:type="spellStart"/>
        <w:r w:rsidRPr="00865E2F">
          <w:rPr>
            <w:sz w:val="24"/>
            <w:szCs w:val="24"/>
            <w:lang w:val="pt-BR"/>
          </w:rPr>
          <w:t>be</w:t>
        </w:r>
        <w:proofErr w:type="spellEnd"/>
        <w:r w:rsidRPr="00865E2F">
          <w:rPr>
            <w:sz w:val="24"/>
            <w:szCs w:val="24"/>
            <w:lang w:val="pt-BR"/>
          </w:rPr>
          <w:t xml:space="preserve"> </w:t>
        </w:r>
        <w:proofErr w:type="spellStart"/>
        <w:r w:rsidRPr="00865E2F">
          <w:rPr>
            <w:sz w:val="24"/>
            <w:szCs w:val="24"/>
            <w:lang w:val="pt-BR"/>
          </w:rPr>
          <w:t>blocked</w:t>
        </w:r>
        <w:proofErr w:type="spellEnd"/>
        <w:r w:rsidRPr="00865E2F">
          <w:rPr>
            <w:sz w:val="24"/>
            <w:szCs w:val="24"/>
            <w:lang w:val="pt-BR"/>
          </w:rPr>
          <w:t xml:space="preserve"> </w:t>
        </w:r>
        <w:proofErr w:type="spellStart"/>
        <w:r w:rsidRPr="00865E2F">
          <w:rPr>
            <w:sz w:val="24"/>
            <w:szCs w:val="24"/>
            <w:lang w:val="pt-BR"/>
          </w:rPr>
          <w:t>by</w:t>
        </w:r>
        <w:proofErr w:type="spellEnd"/>
        <w:r w:rsidRPr="00865E2F">
          <w:rPr>
            <w:sz w:val="24"/>
            <w:szCs w:val="24"/>
            <w:lang w:val="pt-BR"/>
          </w:rPr>
          <w:t xml:space="preserve"> some </w:t>
        </w:r>
        <w:proofErr w:type="spellStart"/>
        <w:r w:rsidRPr="00865E2F">
          <w:rPr>
            <w:sz w:val="24"/>
            <w:szCs w:val="24"/>
            <w:lang w:val="pt-BR"/>
          </w:rPr>
          <w:t>techniques</w:t>
        </w:r>
        <w:proofErr w:type="spellEnd"/>
        <w:r w:rsidRPr="00865E2F">
          <w:rPr>
            <w:sz w:val="24"/>
            <w:szCs w:val="24"/>
            <w:lang w:val="pt-BR"/>
          </w:rPr>
          <w:t xml:space="preserve">, </w:t>
        </w:r>
        <w:proofErr w:type="spellStart"/>
        <w:r w:rsidRPr="00865E2F">
          <w:rPr>
            <w:sz w:val="24"/>
            <w:szCs w:val="24"/>
            <w:lang w:val="pt-BR"/>
          </w:rPr>
          <w:t>when</w:t>
        </w:r>
        <w:proofErr w:type="spellEnd"/>
        <w:r w:rsidRPr="00865E2F">
          <w:rPr>
            <w:sz w:val="24"/>
            <w:szCs w:val="24"/>
            <w:lang w:val="pt-BR"/>
          </w:rPr>
          <w:t xml:space="preserve"> </w:t>
        </w:r>
        <w:proofErr w:type="spellStart"/>
        <w:r w:rsidRPr="00865E2F">
          <w:rPr>
            <w:sz w:val="24"/>
            <w:szCs w:val="24"/>
            <w:lang w:val="pt-BR"/>
          </w:rPr>
          <w:t>the</w:t>
        </w:r>
        <w:proofErr w:type="spellEnd"/>
        <w:r w:rsidRPr="00865E2F">
          <w:rPr>
            <w:sz w:val="24"/>
            <w:szCs w:val="24"/>
            <w:lang w:val="pt-BR"/>
          </w:rPr>
          <w:t xml:space="preserve"> </w:t>
        </w:r>
        <w:proofErr w:type="spellStart"/>
        <w:r w:rsidRPr="00865E2F">
          <w:rPr>
            <w:sz w:val="24"/>
            <w:szCs w:val="24"/>
            <w:lang w:val="pt-BR"/>
          </w:rPr>
          <w:t>content</w:t>
        </w:r>
        <w:proofErr w:type="spellEnd"/>
        <w:r w:rsidRPr="00865E2F">
          <w:rPr>
            <w:sz w:val="24"/>
            <w:szCs w:val="24"/>
            <w:lang w:val="pt-BR"/>
          </w:rPr>
          <w:t xml:space="preserve"> is </w:t>
        </w:r>
        <w:proofErr w:type="spellStart"/>
        <w:r w:rsidRPr="00865E2F">
          <w:rPr>
            <w:sz w:val="24"/>
            <w:szCs w:val="24"/>
            <w:lang w:val="pt-BR"/>
          </w:rPr>
          <w:t>encrypted</w:t>
        </w:r>
        <w:proofErr w:type="spellEnd"/>
        <w:r w:rsidRPr="00865E2F">
          <w:rPr>
            <w:sz w:val="24"/>
            <w:szCs w:val="24"/>
            <w:lang w:val="pt-BR"/>
          </w:rPr>
          <w:t xml:space="preserve">, </w:t>
        </w:r>
        <w:proofErr w:type="spellStart"/>
        <w:r w:rsidRPr="00865E2F">
          <w:rPr>
            <w:sz w:val="24"/>
            <w:szCs w:val="24"/>
            <w:lang w:val="pt-BR"/>
          </w:rPr>
          <w:t>the</w:t>
        </w:r>
        <w:proofErr w:type="spellEnd"/>
        <w:r w:rsidRPr="00865E2F">
          <w:rPr>
            <w:sz w:val="24"/>
            <w:szCs w:val="24"/>
            <w:lang w:val="pt-BR"/>
          </w:rPr>
          <w:t xml:space="preserve"> </w:t>
        </w:r>
        <w:proofErr w:type="spellStart"/>
        <w:r w:rsidRPr="00865E2F">
          <w:rPr>
            <w:sz w:val="24"/>
            <w:szCs w:val="24"/>
            <w:lang w:val="pt-BR"/>
          </w:rPr>
          <w:t>ransomware</w:t>
        </w:r>
        <w:proofErr w:type="spellEnd"/>
        <w:r w:rsidRPr="00865E2F">
          <w:rPr>
            <w:sz w:val="24"/>
            <w:szCs w:val="24"/>
            <w:lang w:val="pt-BR"/>
          </w:rPr>
          <w:t xml:space="preserve"> </w:t>
        </w:r>
        <w:proofErr w:type="spellStart"/>
        <w:r w:rsidRPr="00865E2F">
          <w:rPr>
            <w:sz w:val="24"/>
            <w:szCs w:val="24"/>
            <w:lang w:val="pt-BR"/>
          </w:rPr>
          <w:t>attack</w:t>
        </w:r>
        <w:proofErr w:type="spellEnd"/>
        <w:r w:rsidRPr="00865E2F">
          <w:rPr>
            <w:sz w:val="24"/>
            <w:szCs w:val="24"/>
            <w:lang w:val="pt-BR"/>
          </w:rPr>
          <w:t xml:space="preserve"> </w:t>
        </w:r>
        <w:proofErr w:type="spellStart"/>
        <w:r w:rsidRPr="00865E2F">
          <w:rPr>
            <w:sz w:val="24"/>
            <w:szCs w:val="24"/>
            <w:lang w:val="pt-BR"/>
          </w:rPr>
          <w:t>can</w:t>
        </w:r>
        <w:proofErr w:type="spellEnd"/>
        <w:r w:rsidRPr="00865E2F">
          <w:rPr>
            <w:sz w:val="24"/>
            <w:szCs w:val="24"/>
            <w:lang w:val="pt-BR"/>
          </w:rPr>
          <w:t xml:space="preserve"> </w:t>
        </w:r>
        <w:proofErr w:type="spellStart"/>
        <w:r w:rsidRPr="00865E2F">
          <w:rPr>
            <w:sz w:val="24"/>
            <w:szCs w:val="24"/>
            <w:lang w:val="pt-BR"/>
          </w:rPr>
          <w:t>be</w:t>
        </w:r>
        <w:proofErr w:type="spellEnd"/>
        <w:r w:rsidRPr="00865E2F">
          <w:rPr>
            <w:sz w:val="24"/>
            <w:szCs w:val="24"/>
            <w:lang w:val="pt-BR"/>
          </w:rPr>
          <w:t xml:space="preserve"> </w:t>
        </w:r>
        <w:proofErr w:type="spellStart"/>
        <w:r w:rsidRPr="00865E2F">
          <w:rPr>
            <w:sz w:val="24"/>
            <w:szCs w:val="24"/>
            <w:lang w:val="pt-BR"/>
          </w:rPr>
          <w:t>called</w:t>
        </w:r>
        <w:proofErr w:type="spellEnd"/>
        <w:r w:rsidRPr="00865E2F">
          <w:rPr>
            <w:sz w:val="24"/>
            <w:szCs w:val="24"/>
            <w:lang w:val="pt-BR"/>
          </w:rPr>
          <w:t xml:space="preserve"> </w:t>
        </w:r>
        <w:proofErr w:type="spellStart"/>
        <w:r w:rsidRPr="00865E2F">
          <w:rPr>
            <w:sz w:val="24"/>
            <w:szCs w:val="24"/>
            <w:lang w:val="pt-BR"/>
          </w:rPr>
          <w:t>cryptoransomware</w:t>
        </w:r>
        <w:proofErr w:type="spellEnd"/>
        <w:r w:rsidRPr="00865E2F">
          <w:rPr>
            <w:sz w:val="24"/>
            <w:szCs w:val="24"/>
            <w:lang w:val="pt-BR"/>
          </w:rPr>
          <w:t xml:space="preserve"> [</w:t>
        </w:r>
      </w:ins>
      <w:ins w:id="113" w:author="thiago Pereira" w:date="2016-01-24T18:09:00Z">
        <w:r>
          <w:rPr>
            <w:sz w:val="24"/>
            <w:szCs w:val="24"/>
            <w:lang w:val="pt-BR"/>
          </w:rPr>
          <w:t>20</w:t>
        </w:r>
      </w:ins>
      <w:ins w:id="114" w:author="thiago Pereira" w:date="2016-01-24T18:08:00Z">
        <w:r w:rsidRPr="00865E2F">
          <w:rPr>
            <w:sz w:val="24"/>
            <w:szCs w:val="24"/>
            <w:lang w:val="pt-BR"/>
          </w:rPr>
          <w:t>].</w:t>
        </w:r>
      </w:ins>
    </w:p>
    <w:p w:rsidR="00A91DD0" w:rsidRDefault="00A91DD0" w:rsidP="00CE4874">
      <w:pPr>
        <w:spacing w:after="200" w:line="276" w:lineRule="auto"/>
        <w:ind w:left="360"/>
        <w:rPr>
          <w:ins w:id="115" w:author="thiago Pereira" w:date="2016-01-24T18:47:00Z"/>
          <w:sz w:val="24"/>
          <w:szCs w:val="24"/>
          <w:lang w:val="pt-BR"/>
        </w:rPr>
      </w:pPr>
      <w:ins w:id="116" w:author="thiago Pereira" w:date="2016-01-24T18:31:00Z">
        <w:r>
          <w:rPr>
            <w:sz w:val="24"/>
            <w:szCs w:val="24"/>
            <w:lang w:val="pt-BR"/>
          </w:rPr>
          <w:t xml:space="preserve">MOS </w:t>
        </w:r>
        <w:proofErr w:type="spellStart"/>
        <w:r>
          <w:rPr>
            <w:sz w:val="24"/>
            <w:szCs w:val="24"/>
            <w:lang w:val="pt-BR"/>
          </w:rPr>
          <w:t>schemes</w:t>
        </w:r>
        <w:proofErr w:type="spellEnd"/>
        <w:r>
          <w:rPr>
            <w:sz w:val="24"/>
            <w:szCs w:val="24"/>
            <w:lang w:val="pt-BR"/>
          </w:rPr>
          <w:t xml:space="preserve"> </w:t>
        </w:r>
        <w:proofErr w:type="spellStart"/>
        <w:r>
          <w:rPr>
            <w:sz w:val="24"/>
            <w:szCs w:val="24"/>
            <w:lang w:val="pt-BR"/>
          </w:rPr>
          <w:t>and</w:t>
        </w:r>
        <w:proofErr w:type="spellEnd"/>
        <w:r>
          <w:rPr>
            <w:sz w:val="24"/>
            <w:szCs w:val="24"/>
            <w:lang w:val="pt-BR"/>
          </w:rPr>
          <w:t xml:space="preserve"> </w:t>
        </w:r>
        <w:proofErr w:type="spellStart"/>
        <w:r>
          <w:rPr>
            <w:sz w:val="24"/>
            <w:szCs w:val="24"/>
            <w:lang w:val="pt-BR"/>
          </w:rPr>
          <w:t>covariance</w:t>
        </w:r>
        <w:proofErr w:type="spellEnd"/>
        <w:r>
          <w:rPr>
            <w:sz w:val="24"/>
            <w:szCs w:val="24"/>
            <w:lang w:val="pt-BR"/>
          </w:rPr>
          <w:t xml:space="preserve"> </w:t>
        </w:r>
        <w:proofErr w:type="spellStart"/>
        <w:r>
          <w:rPr>
            <w:sz w:val="24"/>
            <w:szCs w:val="24"/>
            <w:lang w:val="pt-BR"/>
          </w:rPr>
          <w:t>analysis</w:t>
        </w:r>
        <w:proofErr w:type="spellEnd"/>
        <w:r>
          <w:rPr>
            <w:sz w:val="24"/>
            <w:szCs w:val="24"/>
            <w:lang w:val="pt-BR"/>
          </w:rPr>
          <w:t xml:space="preserve"> are </w:t>
        </w:r>
        <w:proofErr w:type="spellStart"/>
        <w:r>
          <w:rPr>
            <w:sz w:val="24"/>
            <w:szCs w:val="24"/>
            <w:lang w:val="pt-BR"/>
          </w:rPr>
          <w:t>effective</w:t>
        </w:r>
        <w:proofErr w:type="spellEnd"/>
        <w:r>
          <w:rPr>
            <w:sz w:val="24"/>
            <w:szCs w:val="24"/>
            <w:lang w:val="pt-BR"/>
          </w:rPr>
          <w:t xml:space="preserve"> to </w:t>
        </w:r>
        <w:proofErr w:type="spellStart"/>
        <w:r>
          <w:rPr>
            <w:sz w:val="24"/>
            <w:szCs w:val="24"/>
            <w:lang w:val="pt-BR"/>
          </w:rPr>
          <w:t>reveal</w:t>
        </w:r>
        <w:proofErr w:type="spellEnd"/>
        <w:r>
          <w:rPr>
            <w:sz w:val="24"/>
            <w:szCs w:val="24"/>
            <w:lang w:val="pt-BR"/>
          </w:rPr>
          <w:t xml:space="preserve"> </w:t>
        </w:r>
      </w:ins>
      <w:proofErr w:type="spellStart"/>
      <w:ins w:id="117" w:author="thiago Pereira" w:date="2016-01-24T18:33:00Z">
        <w:r>
          <w:rPr>
            <w:sz w:val="24"/>
            <w:szCs w:val="24"/>
            <w:lang w:val="pt-BR"/>
          </w:rPr>
          <w:t>abrupt</w:t>
        </w:r>
      </w:ins>
      <w:proofErr w:type="spellEnd"/>
      <w:ins w:id="118" w:author="thiago Pereira" w:date="2016-01-24T18:32:00Z">
        <w:r w:rsidRPr="00865E2F">
          <w:rPr>
            <w:sz w:val="24"/>
            <w:szCs w:val="24"/>
            <w:lang w:val="pt-BR"/>
          </w:rPr>
          <w:t xml:space="preserve"> </w:t>
        </w:r>
      </w:ins>
      <w:proofErr w:type="spellStart"/>
      <w:ins w:id="119" w:author="thiago Pereira" w:date="2016-01-24T18:35:00Z">
        <w:r>
          <w:rPr>
            <w:sz w:val="24"/>
            <w:szCs w:val="24"/>
            <w:lang w:val="pt-BR"/>
          </w:rPr>
          <w:t>changing</w:t>
        </w:r>
        <w:proofErr w:type="spellEnd"/>
        <w:r>
          <w:rPr>
            <w:sz w:val="24"/>
            <w:szCs w:val="24"/>
            <w:lang w:val="pt-BR"/>
          </w:rPr>
          <w:t xml:space="preserve"> </w:t>
        </w:r>
        <w:proofErr w:type="spellStart"/>
        <w:r>
          <w:rPr>
            <w:sz w:val="24"/>
            <w:szCs w:val="24"/>
            <w:lang w:val="pt-BR"/>
          </w:rPr>
          <w:t>on</w:t>
        </w:r>
        <w:proofErr w:type="spellEnd"/>
        <w:r>
          <w:rPr>
            <w:sz w:val="24"/>
            <w:szCs w:val="24"/>
            <w:lang w:val="pt-BR"/>
          </w:rPr>
          <w:t xml:space="preserve"> </w:t>
        </w:r>
        <w:proofErr w:type="spellStart"/>
        <w:r>
          <w:rPr>
            <w:sz w:val="24"/>
            <w:szCs w:val="24"/>
            <w:lang w:val="pt-BR"/>
          </w:rPr>
          <w:t>behaviors</w:t>
        </w:r>
        <w:proofErr w:type="spellEnd"/>
        <w:r>
          <w:rPr>
            <w:sz w:val="24"/>
            <w:szCs w:val="24"/>
            <w:lang w:val="pt-BR"/>
          </w:rPr>
          <w:t xml:space="preserve"> over time</w:t>
        </w:r>
      </w:ins>
      <w:ins w:id="120" w:author="thiago Pereira" w:date="2016-01-24T18:44:00Z">
        <w:r w:rsidR="00A62CBB">
          <w:rPr>
            <w:sz w:val="24"/>
            <w:szCs w:val="24"/>
            <w:lang w:val="pt-BR"/>
          </w:rPr>
          <w:t xml:space="preserve"> [18]</w:t>
        </w:r>
      </w:ins>
      <w:ins w:id="121" w:author="thiago Pereira" w:date="2016-01-24T18:35:00Z">
        <w:r>
          <w:rPr>
            <w:sz w:val="24"/>
            <w:szCs w:val="24"/>
            <w:lang w:val="pt-BR"/>
          </w:rPr>
          <w:t xml:space="preserve">, </w:t>
        </w:r>
      </w:ins>
      <w:proofErr w:type="spellStart"/>
      <w:ins w:id="122" w:author="thiago Pereira" w:date="2016-01-24T18:36:00Z">
        <w:r>
          <w:rPr>
            <w:sz w:val="24"/>
            <w:szCs w:val="24"/>
            <w:lang w:val="pt-BR"/>
          </w:rPr>
          <w:t>making</w:t>
        </w:r>
        <w:proofErr w:type="spellEnd"/>
        <w:r>
          <w:rPr>
            <w:sz w:val="24"/>
            <w:szCs w:val="24"/>
            <w:lang w:val="pt-BR"/>
          </w:rPr>
          <w:t xml:space="preserve"> </w:t>
        </w:r>
        <w:proofErr w:type="spellStart"/>
        <w:r>
          <w:rPr>
            <w:sz w:val="24"/>
            <w:szCs w:val="24"/>
            <w:lang w:val="pt-BR"/>
          </w:rPr>
          <w:t>possible</w:t>
        </w:r>
        <w:proofErr w:type="spellEnd"/>
        <w:r>
          <w:rPr>
            <w:sz w:val="24"/>
            <w:szCs w:val="24"/>
            <w:lang w:val="pt-BR"/>
          </w:rPr>
          <w:t xml:space="preserve"> to </w:t>
        </w:r>
        <w:proofErr w:type="spellStart"/>
        <w:r>
          <w:rPr>
            <w:sz w:val="24"/>
            <w:szCs w:val="24"/>
            <w:lang w:val="pt-BR"/>
          </w:rPr>
          <w:t>identify</w:t>
        </w:r>
        <w:proofErr w:type="spellEnd"/>
        <w:r>
          <w:rPr>
            <w:sz w:val="24"/>
            <w:szCs w:val="24"/>
            <w:lang w:val="pt-BR"/>
          </w:rPr>
          <w:t xml:space="preserve"> </w:t>
        </w:r>
      </w:ins>
      <w:proofErr w:type="spellStart"/>
      <w:ins w:id="123" w:author="thiago Pereira" w:date="2016-01-24T18:47:00Z">
        <w:r w:rsidR="00A62CBB">
          <w:rPr>
            <w:sz w:val="24"/>
            <w:szCs w:val="24"/>
            <w:lang w:val="pt-BR"/>
          </w:rPr>
          <w:t>intense</w:t>
        </w:r>
        <w:proofErr w:type="spellEnd"/>
        <w:r w:rsidR="00A62CBB">
          <w:rPr>
            <w:sz w:val="24"/>
            <w:szCs w:val="24"/>
            <w:lang w:val="pt-BR"/>
          </w:rPr>
          <w:t xml:space="preserve"> </w:t>
        </w:r>
      </w:ins>
      <w:proofErr w:type="spellStart"/>
      <w:ins w:id="124" w:author="thiago Pereira" w:date="2016-01-24T18:36:00Z">
        <w:r>
          <w:rPr>
            <w:sz w:val="24"/>
            <w:szCs w:val="24"/>
            <w:lang w:val="pt-BR"/>
          </w:rPr>
          <w:t>malicious</w:t>
        </w:r>
        <w:proofErr w:type="spellEnd"/>
        <w:r>
          <w:rPr>
            <w:sz w:val="24"/>
            <w:szCs w:val="24"/>
            <w:lang w:val="pt-BR"/>
          </w:rPr>
          <w:t xml:space="preserve"> </w:t>
        </w:r>
        <w:proofErr w:type="spellStart"/>
        <w:r>
          <w:rPr>
            <w:sz w:val="24"/>
            <w:szCs w:val="24"/>
            <w:lang w:val="pt-BR"/>
          </w:rPr>
          <w:t>behaviors</w:t>
        </w:r>
        <w:proofErr w:type="spellEnd"/>
        <w:r>
          <w:rPr>
            <w:sz w:val="24"/>
            <w:szCs w:val="24"/>
            <w:lang w:val="pt-BR"/>
          </w:rPr>
          <w:t xml:space="preserve"> </w:t>
        </w:r>
        <w:proofErr w:type="spellStart"/>
        <w:r>
          <w:rPr>
            <w:sz w:val="24"/>
            <w:szCs w:val="24"/>
            <w:lang w:val="pt-BR"/>
          </w:rPr>
          <w:t>on</w:t>
        </w:r>
        <w:proofErr w:type="spellEnd"/>
        <w:r>
          <w:rPr>
            <w:sz w:val="24"/>
            <w:szCs w:val="24"/>
            <w:lang w:val="pt-BR"/>
          </w:rPr>
          <w:t xml:space="preserve"> </w:t>
        </w:r>
        <w:proofErr w:type="spellStart"/>
        <w:r>
          <w:rPr>
            <w:sz w:val="24"/>
            <w:szCs w:val="24"/>
            <w:lang w:val="pt-BR"/>
          </w:rPr>
          <w:t>offline</w:t>
        </w:r>
        <w:proofErr w:type="spellEnd"/>
        <w:r>
          <w:rPr>
            <w:sz w:val="24"/>
            <w:szCs w:val="24"/>
            <w:lang w:val="pt-BR"/>
          </w:rPr>
          <w:t xml:space="preserve"> </w:t>
        </w:r>
        <w:proofErr w:type="spellStart"/>
        <w:r>
          <w:rPr>
            <w:sz w:val="24"/>
            <w:szCs w:val="24"/>
            <w:lang w:val="pt-BR"/>
          </w:rPr>
          <w:t>mode</w:t>
        </w:r>
      </w:ins>
      <w:proofErr w:type="spellEnd"/>
      <w:ins w:id="125" w:author="thiago Pereira" w:date="2016-01-24T18:48:00Z">
        <w:r w:rsidR="008141E7">
          <w:rPr>
            <w:sz w:val="24"/>
            <w:szCs w:val="24"/>
            <w:lang w:val="pt-BR"/>
          </w:rPr>
          <w:t xml:space="preserve"> </w:t>
        </w:r>
        <w:proofErr w:type="spellStart"/>
        <w:r w:rsidR="008141E7">
          <w:rPr>
            <w:sz w:val="24"/>
            <w:szCs w:val="24"/>
            <w:lang w:val="pt-BR"/>
          </w:rPr>
          <w:t>of</w:t>
        </w:r>
        <w:proofErr w:type="spellEnd"/>
        <w:r w:rsidR="008141E7">
          <w:rPr>
            <w:sz w:val="24"/>
            <w:szCs w:val="24"/>
            <w:lang w:val="pt-BR"/>
          </w:rPr>
          <w:t xml:space="preserve"> </w:t>
        </w:r>
        <w:proofErr w:type="spellStart"/>
        <w:r w:rsidR="008141E7">
          <w:rPr>
            <w:sz w:val="24"/>
            <w:szCs w:val="24"/>
            <w:lang w:val="pt-BR"/>
          </w:rPr>
          <w:t>mobile</w:t>
        </w:r>
        <w:proofErr w:type="spellEnd"/>
        <w:r w:rsidR="008141E7">
          <w:rPr>
            <w:sz w:val="24"/>
            <w:szCs w:val="24"/>
            <w:lang w:val="pt-BR"/>
          </w:rPr>
          <w:t xml:space="preserve"> </w:t>
        </w:r>
        <w:proofErr w:type="spellStart"/>
        <w:r w:rsidR="008141E7">
          <w:rPr>
            <w:sz w:val="24"/>
            <w:szCs w:val="24"/>
            <w:lang w:val="pt-BR"/>
          </w:rPr>
          <w:t>clients</w:t>
        </w:r>
      </w:ins>
      <w:proofErr w:type="spellEnd"/>
      <w:ins w:id="126" w:author="thiago Pereira" w:date="2016-01-24T18:47:00Z">
        <w:r w:rsidR="00A62CBB">
          <w:rPr>
            <w:sz w:val="24"/>
            <w:szCs w:val="24"/>
            <w:lang w:val="pt-BR"/>
          </w:rPr>
          <w:t xml:space="preserve">, </w:t>
        </w:r>
        <w:proofErr w:type="spellStart"/>
        <w:r w:rsidR="00A62CBB">
          <w:rPr>
            <w:sz w:val="24"/>
            <w:szCs w:val="24"/>
            <w:lang w:val="pt-BR"/>
          </w:rPr>
          <w:t>such</w:t>
        </w:r>
        <w:proofErr w:type="spellEnd"/>
        <w:r w:rsidR="00A62CBB">
          <w:rPr>
            <w:sz w:val="24"/>
            <w:szCs w:val="24"/>
            <w:lang w:val="pt-BR"/>
          </w:rPr>
          <w:t xml:space="preserve"> </w:t>
        </w:r>
      </w:ins>
      <w:ins w:id="127" w:author="thiago Pereira" w:date="2016-01-24T18:49:00Z">
        <w:r w:rsidR="008141E7">
          <w:rPr>
            <w:sz w:val="24"/>
            <w:szCs w:val="24"/>
            <w:lang w:val="pt-BR"/>
          </w:rPr>
          <w:t xml:space="preserve">in case </w:t>
        </w:r>
        <w:proofErr w:type="spellStart"/>
        <w:r w:rsidR="008141E7">
          <w:rPr>
            <w:sz w:val="24"/>
            <w:szCs w:val="24"/>
            <w:lang w:val="pt-BR"/>
          </w:rPr>
          <w:t>of</w:t>
        </w:r>
        <w:proofErr w:type="spellEnd"/>
        <w:r w:rsidR="008141E7">
          <w:rPr>
            <w:sz w:val="24"/>
            <w:szCs w:val="24"/>
            <w:lang w:val="pt-BR"/>
          </w:rPr>
          <w:t xml:space="preserve"> </w:t>
        </w:r>
      </w:ins>
      <w:proofErr w:type="spellStart"/>
      <w:ins w:id="128" w:author="thiago Pereira" w:date="2016-01-24T18:47:00Z">
        <w:r w:rsidR="00A62CBB">
          <w:rPr>
            <w:sz w:val="24"/>
            <w:szCs w:val="24"/>
            <w:lang w:val="pt-BR"/>
          </w:rPr>
          <w:t>ransomware</w:t>
        </w:r>
        <w:proofErr w:type="spellEnd"/>
        <w:r w:rsidR="00A62CBB">
          <w:rPr>
            <w:sz w:val="24"/>
            <w:szCs w:val="24"/>
            <w:lang w:val="pt-BR"/>
          </w:rPr>
          <w:t xml:space="preserve"> </w:t>
        </w:r>
        <w:proofErr w:type="spellStart"/>
        <w:r w:rsidR="00A62CBB">
          <w:rPr>
            <w:sz w:val="24"/>
            <w:szCs w:val="24"/>
            <w:lang w:val="pt-BR"/>
          </w:rPr>
          <w:t>attack</w:t>
        </w:r>
        <w:proofErr w:type="spellEnd"/>
        <w:r w:rsidR="00A62CBB">
          <w:rPr>
            <w:sz w:val="24"/>
            <w:szCs w:val="24"/>
            <w:lang w:val="pt-BR"/>
          </w:rPr>
          <w:t xml:space="preserve"> </w:t>
        </w:r>
        <w:proofErr w:type="spellStart"/>
        <w:r w:rsidR="00A62CBB">
          <w:rPr>
            <w:sz w:val="24"/>
            <w:szCs w:val="24"/>
            <w:lang w:val="pt-BR"/>
          </w:rPr>
          <w:t>or</w:t>
        </w:r>
        <w:proofErr w:type="spellEnd"/>
        <w:r w:rsidR="00A62CBB">
          <w:rPr>
            <w:sz w:val="24"/>
            <w:szCs w:val="24"/>
            <w:lang w:val="pt-BR"/>
          </w:rPr>
          <w:t xml:space="preserve"> </w:t>
        </w:r>
        <w:proofErr w:type="spellStart"/>
        <w:r w:rsidR="00A62CBB">
          <w:rPr>
            <w:sz w:val="24"/>
            <w:szCs w:val="24"/>
            <w:lang w:val="pt-BR"/>
          </w:rPr>
          <w:t>bulk</w:t>
        </w:r>
        <w:proofErr w:type="spellEnd"/>
        <w:r w:rsidR="00A62CBB">
          <w:rPr>
            <w:sz w:val="24"/>
            <w:szCs w:val="24"/>
            <w:lang w:val="pt-BR"/>
          </w:rPr>
          <w:t xml:space="preserve"> </w:t>
        </w:r>
        <w:proofErr w:type="spellStart"/>
        <w:r w:rsidR="00A62CBB">
          <w:rPr>
            <w:sz w:val="24"/>
            <w:szCs w:val="24"/>
            <w:lang w:val="pt-BR"/>
          </w:rPr>
          <w:t>access</w:t>
        </w:r>
        <w:proofErr w:type="spellEnd"/>
        <w:r w:rsidR="00A62CBB">
          <w:rPr>
            <w:sz w:val="24"/>
            <w:szCs w:val="24"/>
            <w:lang w:val="pt-BR"/>
          </w:rPr>
          <w:t xml:space="preserve"> </w:t>
        </w:r>
      </w:ins>
      <w:ins w:id="129" w:author="thiago Pereira" w:date="2016-01-24T18:48:00Z">
        <w:r w:rsidR="008141E7">
          <w:rPr>
            <w:sz w:val="24"/>
            <w:szCs w:val="24"/>
            <w:lang w:val="pt-BR"/>
          </w:rPr>
          <w:t>to</w:t>
        </w:r>
      </w:ins>
      <w:ins w:id="130" w:author="thiago Pereira" w:date="2016-01-24T18:47:00Z">
        <w:r w:rsidR="00A62CBB">
          <w:rPr>
            <w:sz w:val="24"/>
            <w:szCs w:val="24"/>
            <w:lang w:val="pt-BR"/>
          </w:rPr>
          <w:t xml:space="preserve"> </w:t>
        </w:r>
        <w:proofErr w:type="spellStart"/>
        <w:r w:rsidR="00A62CBB">
          <w:rPr>
            <w:sz w:val="24"/>
            <w:szCs w:val="24"/>
            <w:lang w:val="pt-BR"/>
          </w:rPr>
          <w:t>sensitive</w:t>
        </w:r>
        <w:proofErr w:type="spellEnd"/>
        <w:r w:rsidR="00A62CBB">
          <w:rPr>
            <w:sz w:val="24"/>
            <w:szCs w:val="24"/>
            <w:lang w:val="pt-BR"/>
          </w:rPr>
          <w:t xml:space="preserve"> data.</w:t>
        </w:r>
      </w:ins>
    </w:p>
    <w:p w:rsidR="00A91DD0" w:rsidRDefault="00865E2F" w:rsidP="00A91DD0">
      <w:pPr>
        <w:spacing w:after="200" w:line="276" w:lineRule="auto"/>
        <w:ind w:left="360"/>
        <w:rPr>
          <w:ins w:id="131" w:author="thiago Pereira" w:date="2016-01-24T18:28:00Z"/>
          <w:sz w:val="24"/>
          <w:szCs w:val="24"/>
          <w:lang w:val="pt-BR"/>
        </w:rPr>
      </w:pPr>
      <w:proofErr w:type="spellStart"/>
      <w:ins w:id="132" w:author="thiago Pereira" w:date="2016-01-24T18:12:00Z">
        <w:r>
          <w:rPr>
            <w:sz w:val="24"/>
            <w:szCs w:val="24"/>
            <w:lang w:val="pt-BR"/>
          </w:rPr>
          <w:lastRenderedPageBreak/>
          <w:t>The</w:t>
        </w:r>
        <w:proofErr w:type="spellEnd"/>
        <w:r>
          <w:rPr>
            <w:sz w:val="24"/>
            <w:szCs w:val="24"/>
            <w:lang w:val="pt-BR"/>
          </w:rPr>
          <w:t xml:space="preserve"> </w:t>
        </w:r>
        <w:proofErr w:type="spellStart"/>
        <w:r>
          <w:rPr>
            <w:sz w:val="24"/>
            <w:szCs w:val="24"/>
            <w:lang w:val="pt-BR"/>
          </w:rPr>
          <w:t>large</w:t>
        </w:r>
        <w:proofErr w:type="spellEnd"/>
        <w:r>
          <w:rPr>
            <w:sz w:val="24"/>
            <w:szCs w:val="24"/>
            <w:lang w:val="pt-BR"/>
          </w:rPr>
          <w:t xml:space="preserve"> </w:t>
        </w:r>
        <w:proofErr w:type="spellStart"/>
        <w:r>
          <w:rPr>
            <w:sz w:val="24"/>
            <w:szCs w:val="24"/>
            <w:lang w:val="pt-BR"/>
          </w:rPr>
          <w:t>number</w:t>
        </w:r>
        <w:proofErr w:type="spellEnd"/>
        <w:r>
          <w:rPr>
            <w:sz w:val="24"/>
            <w:szCs w:val="24"/>
            <w:lang w:val="pt-BR"/>
          </w:rPr>
          <w:t xml:space="preserve"> </w:t>
        </w:r>
        <w:proofErr w:type="spellStart"/>
        <w:r>
          <w:rPr>
            <w:sz w:val="24"/>
            <w:szCs w:val="24"/>
            <w:lang w:val="pt-BR"/>
          </w:rPr>
          <w:t>of</w:t>
        </w:r>
        <w:proofErr w:type="spellEnd"/>
        <w:r>
          <w:rPr>
            <w:sz w:val="24"/>
            <w:szCs w:val="24"/>
            <w:lang w:val="pt-BR"/>
          </w:rPr>
          <w:t xml:space="preserve"> </w:t>
        </w:r>
        <w:proofErr w:type="spellStart"/>
        <w:r>
          <w:rPr>
            <w:sz w:val="24"/>
            <w:szCs w:val="24"/>
            <w:lang w:val="pt-BR"/>
          </w:rPr>
          <w:t>operations</w:t>
        </w:r>
        <w:proofErr w:type="spellEnd"/>
        <w:r>
          <w:rPr>
            <w:sz w:val="24"/>
            <w:szCs w:val="24"/>
            <w:lang w:val="pt-BR"/>
          </w:rPr>
          <w:t xml:space="preserve"> over time is </w:t>
        </w:r>
      </w:ins>
      <w:ins w:id="133" w:author="thiago Pereira" w:date="2016-01-24T18:13:00Z">
        <w:r>
          <w:rPr>
            <w:sz w:val="24"/>
            <w:szCs w:val="24"/>
            <w:lang w:val="pt-BR"/>
          </w:rPr>
          <w:t xml:space="preserve">a </w:t>
        </w:r>
        <w:proofErr w:type="spellStart"/>
        <w:r>
          <w:rPr>
            <w:sz w:val="24"/>
            <w:szCs w:val="24"/>
            <w:lang w:val="pt-BR"/>
          </w:rPr>
          <w:t>well-known</w:t>
        </w:r>
        <w:proofErr w:type="spellEnd"/>
        <w:r>
          <w:rPr>
            <w:sz w:val="24"/>
            <w:szCs w:val="24"/>
            <w:lang w:val="pt-BR"/>
          </w:rPr>
          <w:t xml:space="preserve"> </w:t>
        </w:r>
        <w:proofErr w:type="spellStart"/>
        <w:r>
          <w:rPr>
            <w:sz w:val="24"/>
            <w:szCs w:val="24"/>
            <w:lang w:val="pt-BR"/>
          </w:rPr>
          <w:t>pattern</w:t>
        </w:r>
        <w:proofErr w:type="spellEnd"/>
        <w:r>
          <w:rPr>
            <w:sz w:val="24"/>
            <w:szCs w:val="24"/>
            <w:lang w:val="pt-BR"/>
          </w:rPr>
          <w:t xml:space="preserve"> </w:t>
        </w:r>
        <w:proofErr w:type="spellStart"/>
        <w:r>
          <w:rPr>
            <w:sz w:val="24"/>
            <w:szCs w:val="24"/>
            <w:lang w:val="pt-BR"/>
          </w:rPr>
          <w:t>of</w:t>
        </w:r>
        <w:proofErr w:type="spellEnd"/>
        <w:r>
          <w:rPr>
            <w:sz w:val="24"/>
            <w:szCs w:val="24"/>
            <w:lang w:val="pt-BR"/>
          </w:rPr>
          <w:t xml:space="preserve"> some </w:t>
        </w:r>
        <w:proofErr w:type="spellStart"/>
        <w:r>
          <w:rPr>
            <w:sz w:val="24"/>
            <w:szCs w:val="24"/>
            <w:lang w:val="pt-BR"/>
          </w:rPr>
          <w:t>attacks</w:t>
        </w:r>
        <w:proofErr w:type="spellEnd"/>
        <w:r>
          <w:rPr>
            <w:sz w:val="24"/>
            <w:szCs w:val="24"/>
            <w:lang w:val="pt-BR"/>
          </w:rPr>
          <w:t xml:space="preserve">, </w:t>
        </w:r>
        <w:proofErr w:type="spellStart"/>
        <w:r>
          <w:rPr>
            <w:sz w:val="24"/>
            <w:szCs w:val="24"/>
            <w:lang w:val="pt-BR"/>
          </w:rPr>
          <w:t>due</w:t>
        </w:r>
        <w:proofErr w:type="spellEnd"/>
        <w:r>
          <w:rPr>
            <w:sz w:val="24"/>
            <w:szCs w:val="24"/>
            <w:lang w:val="pt-BR"/>
          </w:rPr>
          <w:t xml:space="preserve"> to </w:t>
        </w:r>
        <w:proofErr w:type="spellStart"/>
        <w:r>
          <w:rPr>
            <w:sz w:val="24"/>
            <w:szCs w:val="24"/>
            <w:lang w:val="pt-BR"/>
          </w:rPr>
          <w:t>the</w:t>
        </w:r>
        <w:proofErr w:type="spellEnd"/>
        <w:r>
          <w:rPr>
            <w:sz w:val="24"/>
            <w:szCs w:val="24"/>
            <w:lang w:val="pt-BR"/>
          </w:rPr>
          <w:t xml:space="preserve"> </w:t>
        </w:r>
      </w:ins>
      <w:proofErr w:type="spellStart"/>
      <w:ins w:id="134" w:author="thiago Pereira" w:date="2016-01-24T18:14:00Z">
        <w:r>
          <w:rPr>
            <w:sz w:val="24"/>
            <w:szCs w:val="24"/>
            <w:lang w:val="pt-BR"/>
          </w:rPr>
          <w:t>efforts</w:t>
        </w:r>
        <w:proofErr w:type="spellEnd"/>
        <w:r>
          <w:rPr>
            <w:sz w:val="24"/>
            <w:szCs w:val="24"/>
            <w:lang w:val="pt-BR"/>
          </w:rPr>
          <w:t xml:space="preserve"> </w:t>
        </w:r>
      </w:ins>
      <w:proofErr w:type="spellStart"/>
      <w:ins w:id="135" w:author="thiago Pereira" w:date="2016-01-24T18:15:00Z">
        <w:r>
          <w:rPr>
            <w:sz w:val="24"/>
            <w:szCs w:val="24"/>
            <w:lang w:val="pt-BR"/>
          </w:rPr>
          <w:t>on</w:t>
        </w:r>
        <w:proofErr w:type="spellEnd"/>
        <w:r>
          <w:rPr>
            <w:sz w:val="24"/>
            <w:szCs w:val="24"/>
            <w:lang w:val="pt-BR"/>
          </w:rPr>
          <w:t xml:space="preserve"> </w:t>
        </w:r>
        <w:proofErr w:type="spellStart"/>
        <w:r w:rsidRPr="00865E2F">
          <w:rPr>
            <w:sz w:val="24"/>
            <w:szCs w:val="24"/>
            <w:lang w:val="pt-BR"/>
          </w:rPr>
          <w:t>security</w:t>
        </w:r>
        <w:proofErr w:type="spellEnd"/>
        <w:r w:rsidRPr="00865E2F">
          <w:rPr>
            <w:sz w:val="24"/>
            <w:szCs w:val="24"/>
            <w:lang w:val="pt-BR"/>
          </w:rPr>
          <w:t xml:space="preserve"> </w:t>
        </w:r>
        <w:proofErr w:type="spellStart"/>
        <w:r w:rsidRPr="00865E2F">
          <w:rPr>
            <w:sz w:val="24"/>
            <w:szCs w:val="24"/>
            <w:lang w:val="pt-BR"/>
          </w:rPr>
          <w:t>measures</w:t>
        </w:r>
      </w:ins>
      <w:proofErr w:type="spellEnd"/>
      <w:ins w:id="136" w:author="thiago Pereira" w:date="2016-01-24T18:16:00Z">
        <w:r>
          <w:rPr>
            <w:sz w:val="24"/>
            <w:szCs w:val="24"/>
            <w:lang w:val="pt-BR"/>
          </w:rPr>
          <w:t xml:space="preserve"> to </w:t>
        </w:r>
        <w:proofErr w:type="spellStart"/>
        <w:r>
          <w:rPr>
            <w:sz w:val="24"/>
            <w:szCs w:val="24"/>
            <w:lang w:val="pt-BR"/>
          </w:rPr>
          <w:t>make</w:t>
        </w:r>
        <w:proofErr w:type="spellEnd"/>
        <w:r>
          <w:rPr>
            <w:sz w:val="24"/>
            <w:szCs w:val="24"/>
            <w:lang w:val="pt-BR"/>
          </w:rPr>
          <w:t xml:space="preserve"> </w:t>
        </w:r>
        <w:proofErr w:type="spellStart"/>
        <w:r>
          <w:rPr>
            <w:sz w:val="24"/>
            <w:szCs w:val="24"/>
            <w:lang w:val="pt-BR"/>
          </w:rPr>
          <w:t>the</w:t>
        </w:r>
        <w:proofErr w:type="spellEnd"/>
        <w:r>
          <w:rPr>
            <w:sz w:val="24"/>
            <w:szCs w:val="24"/>
            <w:lang w:val="pt-BR"/>
          </w:rPr>
          <w:t xml:space="preserve"> </w:t>
        </w:r>
        <w:proofErr w:type="spellStart"/>
        <w:r>
          <w:rPr>
            <w:sz w:val="24"/>
            <w:szCs w:val="24"/>
            <w:lang w:val="pt-BR"/>
          </w:rPr>
          <w:t>attacks</w:t>
        </w:r>
        <w:proofErr w:type="spellEnd"/>
        <w:r>
          <w:rPr>
            <w:sz w:val="24"/>
            <w:szCs w:val="24"/>
            <w:lang w:val="pt-BR"/>
          </w:rPr>
          <w:t xml:space="preserve"> </w:t>
        </w:r>
      </w:ins>
      <w:proofErr w:type="spellStart"/>
      <w:ins w:id="137" w:author="thiago Pereira" w:date="2016-01-24T18:17:00Z">
        <w:r w:rsidRPr="00865E2F">
          <w:rPr>
            <w:sz w:val="24"/>
            <w:szCs w:val="24"/>
            <w:lang w:val="pt-BR"/>
          </w:rPr>
          <w:t>infeasible</w:t>
        </w:r>
        <w:proofErr w:type="spellEnd"/>
        <w:r w:rsidRPr="00865E2F">
          <w:rPr>
            <w:sz w:val="24"/>
            <w:szCs w:val="24"/>
            <w:lang w:val="pt-BR"/>
          </w:rPr>
          <w:t xml:space="preserve"> </w:t>
        </w:r>
      </w:ins>
      <w:ins w:id="138" w:author="thiago Pereira" w:date="2016-01-24T18:16:00Z">
        <w:r>
          <w:rPr>
            <w:sz w:val="24"/>
            <w:szCs w:val="24"/>
            <w:lang w:val="pt-BR"/>
          </w:rPr>
          <w:t>over time</w:t>
        </w:r>
      </w:ins>
      <w:ins w:id="139" w:author="thiago Pereira" w:date="2016-01-24T18:17:00Z">
        <w:r>
          <w:rPr>
            <w:sz w:val="24"/>
            <w:szCs w:val="24"/>
            <w:lang w:val="pt-BR"/>
          </w:rPr>
          <w:t>.</w:t>
        </w:r>
      </w:ins>
      <w:ins w:id="140" w:author="thiago Pereira" w:date="2016-01-24T18:15:00Z">
        <w:r>
          <w:rPr>
            <w:sz w:val="24"/>
            <w:szCs w:val="24"/>
            <w:lang w:val="pt-BR"/>
          </w:rPr>
          <w:t xml:space="preserve"> </w:t>
        </w:r>
      </w:ins>
      <w:ins w:id="141" w:author="thiago Pereira" w:date="2016-01-24T18:22:00Z">
        <w:r w:rsidR="00036AB5">
          <w:rPr>
            <w:sz w:val="24"/>
            <w:szCs w:val="24"/>
            <w:lang w:val="pt-BR"/>
          </w:rPr>
          <w:t xml:space="preserve">In </w:t>
        </w:r>
        <w:proofErr w:type="spellStart"/>
        <w:r w:rsidR="00036AB5">
          <w:rPr>
            <w:sz w:val="24"/>
            <w:szCs w:val="24"/>
            <w:lang w:val="pt-BR"/>
          </w:rPr>
          <w:t>this</w:t>
        </w:r>
        <w:proofErr w:type="spellEnd"/>
        <w:r w:rsidR="00036AB5">
          <w:rPr>
            <w:sz w:val="24"/>
            <w:szCs w:val="24"/>
            <w:lang w:val="pt-BR"/>
          </w:rPr>
          <w:t xml:space="preserve"> </w:t>
        </w:r>
        <w:proofErr w:type="spellStart"/>
        <w:r w:rsidR="00036AB5">
          <w:rPr>
            <w:sz w:val="24"/>
            <w:szCs w:val="24"/>
            <w:lang w:val="pt-BR"/>
          </w:rPr>
          <w:t>context</w:t>
        </w:r>
        <w:proofErr w:type="spellEnd"/>
        <w:r w:rsidR="00036AB5">
          <w:rPr>
            <w:sz w:val="24"/>
            <w:szCs w:val="24"/>
            <w:lang w:val="pt-BR"/>
          </w:rPr>
          <w:t xml:space="preserve">, </w:t>
        </w:r>
        <w:proofErr w:type="spellStart"/>
        <w:r w:rsidR="00036AB5">
          <w:rPr>
            <w:sz w:val="24"/>
            <w:szCs w:val="24"/>
            <w:lang w:val="pt-BR"/>
          </w:rPr>
          <w:t>the</w:t>
        </w:r>
        <w:proofErr w:type="spellEnd"/>
        <w:r w:rsidR="00036AB5">
          <w:rPr>
            <w:sz w:val="24"/>
            <w:szCs w:val="24"/>
            <w:lang w:val="pt-BR"/>
          </w:rPr>
          <w:t xml:space="preserve"> </w:t>
        </w:r>
      </w:ins>
      <w:proofErr w:type="spellStart"/>
      <w:ins w:id="142" w:author="thiago Pereira" w:date="2016-01-24T18:23:00Z">
        <w:r w:rsidR="00036AB5">
          <w:rPr>
            <w:sz w:val="24"/>
            <w:szCs w:val="24"/>
            <w:lang w:val="pt-BR"/>
          </w:rPr>
          <w:t>operations</w:t>
        </w:r>
        <w:proofErr w:type="spellEnd"/>
        <w:r w:rsidR="00036AB5">
          <w:rPr>
            <w:sz w:val="24"/>
            <w:szCs w:val="24"/>
            <w:lang w:val="pt-BR"/>
          </w:rPr>
          <w:t xml:space="preserve"> </w:t>
        </w:r>
        <w:proofErr w:type="spellStart"/>
        <w:r w:rsidR="00036AB5">
          <w:rPr>
            <w:sz w:val="24"/>
            <w:szCs w:val="24"/>
            <w:lang w:val="pt-BR"/>
          </w:rPr>
          <w:t>can</w:t>
        </w:r>
        <w:proofErr w:type="spellEnd"/>
        <w:r w:rsidR="00036AB5">
          <w:rPr>
            <w:sz w:val="24"/>
            <w:szCs w:val="24"/>
            <w:lang w:val="pt-BR"/>
          </w:rPr>
          <w:t xml:space="preserve"> </w:t>
        </w:r>
      </w:ins>
      <w:proofErr w:type="spellStart"/>
      <w:ins w:id="143" w:author="thiago Pereira" w:date="2016-01-24T18:49:00Z">
        <w:r w:rsidR="00B61EBF">
          <w:rPr>
            <w:sz w:val="24"/>
            <w:szCs w:val="24"/>
            <w:lang w:val="pt-BR"/>
          </w:rPr>
          <w:t>also</w:t>
        </w:r>
        <w:proofErr w:type="spellEnd"/>
        <w:r w:rsidR="00B61EBF">
          <w:rPr>
            <w:sz w:val="24"/>
            <w:szCs w:val="24"/>
            <w:lang w:val="pt-BR"/>
          </w:rPr>
          <w:t xml:space="preserve"> </w:t>
        </w:r>
      </w:ins>
      <w:proofErr w:type="spellStart"/>
      <w:ins w:id="144" w:author="thiago Pereira" w:date="2016-01-24T18:23:00Z">
        <w:r w:rsidR="00036AB5">
          <w:rPr>
            <w:sz w:val="24"/>
            <w:szCs w:val="24"/>
            <w:lang w:val="pt-BR"/>
          </w:rPr>
          <w:t>be</w:t>
        </w:r>
        <w:proofErr w:type="spellEnd"/>
        <w:r w:rsidR="00036AB5">
          <w:rPr>
            <w:sz w:val="24"/>
            <w:szCs w:val="24"/>
            <w:lang w:val="pt-BR"/>
          </w:rPr>
          <w:t xml:space="preserve"> </w:t>
        </w:r>
        <w:proofErr w:type="spellStart"/>
        <w:r w:rsidR="00036AB5">
          <w:rPr>
            <w:sz w:val="24"/>
            <w:szCs w:val="24"/>
            <w:lang w:val="pt-BR"/>
          </w:rPr>
          <w:t>evaluated</w:t>
        </w:r>
        <w:proofErr w:type="spellEnd"/>
        <w:r w:rsidR="00036AB5">
          <w:rPr>
            <w:sz w:val="24"/>
            <w:szCs w:val="24"/>
            <w:lang w:val="pt-BR"/>
          </w:rPr>
          <w:t xml:space="preserve"> </w:t>
        </w:r>
      </w:ins>
      <w:ins w:id="145" w:author="thiago Pereira" w:date="2016-01-24T18:22:00Z">
        <w:r w:rsidR="00036AB5" w:rsidRPr="00036AB5">
          <w:rPr>
            <w:sz w:val="24"/>
            <w:szCs w:val="24"/>
            <w:lang w:val="pt-BR"/>
          </w:rPr>
          <w:t xml:space="preserve">in </w:t>
        </w:r>
        <w:proofErr w:type="spellStart"/>
        <w:r w:rsidR="00036AB5" w:rsidRPr="00036AB5">
          <w:rPr>
            <w:sz w:val="24"/>
            <w:szCs w:val="24"/>
            <w:lang w:val="pt-BR"/>
          </w:rPr>
          <w:t>contrast</w:t>
        </w:r>
        <w:proofErr w:type="spellEnd"/>
        <w:r w:rsidR="00036AB5" w:rsidRPr="00036AB5">
          <w:rPr>
            <w:sz w:val="24"/>
            <w:szCs w:val="24"/>
            <w:lang w:val="pt-BR"/>
          </w:rPr>
          <w:t xml:space="preserve"> to </w:t>
        </w:r>
      </w:ins>
      <w:proofErr w:type="spellStart"/>
      <w:ins w:id="146" w:author="thiago Pereira" w:date="2016-01-24T18:23:00Z">
        <w:r w:rsidR="00036AB5">
          <w:rPr>
            <w:sz w:val="24"/>
            <w:szCs w:val="24"/>
            <w:lang w:val="pt-BR"/>
          </w:rPr>
          <w:t>the</w:t>
        </w:r>
        <w:proofErr w:type="spellEnd"/>
        <w:r w:rsidR="00036AB5">
          <w:rPr>
            <w:sz w:val="24"/>
            <w:szCs w:val="24"/>
            <w:lang w:val="pt-BR"/>
          </w:rPr>
          <w:t xml:space="preserve"> </w:t>
        </w:r>
      </w:ins>
      <w:proofErr w:type="spellStart"/>
      <w:ins w:id="147" w:author="thiago Pereira" w:date="2016-01-24T18:22:00Z">
        <w:r w:rsidR="00036AB5" w:rsidRPr="00036AB5">
          <w:rPr>
            <w:sz w:val="24"/>
            <w:szCs w:val="24"/>
            <w:lang w:val="pt-BR"/>
          </w:rPr>
          <w:t>estimated</w:t>
        </w:r>
        <w:proofErr w:type="spellEnd"/>
        <w:r w:rsidR="00036AB5" w:rsidRPr="00036AB5">
          <w:rPr>
            <w:sz w:val="24"/>
            <w:szCs w:val="24"/>
            <w:lang w:val="pt-BR"/>
          </w:rPr>
          <w:t xml:space="preserve"> </w:t>
        </w:r>
        <w:proofErr w:type="spellStart"/>
        <w:r w:rsidR="00036AB5" w:rsidRPr="00036AB5">
          <w:rPr>
            <w:sz w:val="24"/>
            <w:szCs w:val="24"/>
            <w:lang w:val="pt-BR"/>
          </w:rPr>
          <w:t>required</w:t>
        </w:r>
        <w:proofErr w:type="spellEnd"/>
        <w:r w:rsidR="00036AB5" w:rsidRPr="00036AB5">
          <w:rPr>
            <w:sz w:val="24"/>
            <w:szCs w:val="24"/>
            <w:lang w:val="pt-BR"/>
          </w:rPr>
          <w:t xml:space="preserve"> </w:t>
        </w:r>
      </w:ins>
      <w:ins w:id="148" w:author="thiago Pereira" w:date="2016-01-24T18:23:00Z">
        <w:r w:rsidR="00036AB5">
          <w:rPr>
            <w:sz w:val="24"/>
            <w:szCs w:val="24"/>
            <w:lang w:val="pt-BR"/>
          </w:rPr>
          <w:t xml:space="preserve">time </w:t>
        </w:r>
      </w:ins>
      <w:ins w:id="149" w:author="thiago Pereira" w:date="2016-01-24T18:22:00Z">
        <w:r w:rsidR="00036AB5">
          <w:rPr>
            <w:sz w:val="24"/>
            <w:szCs w:val="24"/>
            <w:lang w:val="pt-BR"/>
          </w:rPr>
          <w:t xml:space="preserve">for </w:t>
        </w:r>
      </w:ins>
      <w:proofErr w:type="spellStart"/>
      <w:ins w:id="150" w:author="thiago Pereira" w:date="2016-01-24T18:24:00Z">
        <w:r w:rsidR="00036AB5">
          <w:rPr>
            <w:sz w:val="24"/>
            <w:szCs w:val="24"/>
            <w:lang w:val="pt-BR"/>
          </w:rPr>
          <w:t>operations</w:t>
        </w:r>
        <w:proofErr w:type="spellEnd"/>
        <w:r w:rsidR="00036AB5">
          <w:rPr>
            <w:sz w:val="24"/>
            <w:szCs w:val="24"/>
            <w:lang w:val="pt-BR"/>
          </w:rPr>
          <w:t xml:space="preserve"> </w:t>
        </w:r>
        <w:proofErr w:type="spellStart"/>
        <w:r w:rsidR="00036AB5">
          <w:rPr>
            <w:sz w:val="24"/>
            <w:szCs w:val="24"/>
            <w:lang w:val="pt-BR"/>
          </w:rPr>
          <w:t>done</w:t>
        </w:r>
        <w:proofErr w:type="spellEnd"/>
        <w:r w:rsidR="00036AB5">
          <w:rPr>
            <w:sz w:val="24"/>
            <w:szCs w:val="24"/>
            <w:lang w:val="pt-BR"/>
          </w:rPr>
          <w:t xml:space="preserve"> </w:t>
        </w:r>
        <w:proofErr w:type="spellStart"/>
        <w:r w:rsidR="00036AB5">
          <w:rPr>
            <w:sz w:val="24"/>
            <w:szCs w:val="24"/>
            <w:lang w:val="pt-BR"/>
          </w:rPr>
          <w:t>by</w:t>
        </w:r>
        <w:proofErr w:type="spellEnd"/>
        <w:r w:rsidR="00036AB5">
          <w:rPr>
            <w:sz w:val="24"/>
            <w:szCs w:val="24"/>
            <w:lang w:val="pt-BR"/>
          </w:rPr>
          <w:t xml:space="preserve"> </w:t>
        </w:r>
        <w:proofErr w:type="spellStart"/>
        <w:r w:rsidR="00036AB5">
          <w:rPr>
            <w:sz w:val="24"/>
            <w:szCs w:val="24"/>
            <w:lang w:val="pt-BR"/>
          </w:rPr>
          <w:t>legitimate</w:t>
        </w:r>
        <w:proofErr w:type="spellEnd"/>
        <w:r w:rsidR="00036AB5">
          <w:rPr>
            <w:sz w:val="24"/>
            <w:szCs w:val="24"/>
            <w:lang w:val="pt-BR"/>
          </w:rPr>
          <w:t xml:space="preserve"> </w:t>
        </w:r>
        <w:proofErr w:type="spellStart"/>
        <w:r w:rsidR="00036AB5">
          <w:rPr>
            <w:sz w:val="24"/>
            <w:szCs w:val="24"/>
            <w:lang w:val="pt-BR"/>
          </w:rPr>
          <w:t>behaviors</w:t>
        </w:r>
        <w:proofErr w:type="spellEnd"/>
        <w:r w:rsidR="00036AB5">
          <w:rPr>
            <w:sz w:val="24"/>
            <w:szCs w:val="24"/>
            <w:lang w:val="pt-BR"/>
          </w:rPr>
          <w:t>,</w:t>
        </w:r>
      </w:ins>
      <w:ins w:id="151" w:author="thiago Pereira" w:date="2016-01-24T18:29:00Z">
        <w:r w:rsidR="00A91DD0">
          <w:rPr>
            <w:sz w:val="24"/>
            <w:szCs w:val="24"/>
            <w:lang w:val="pt-BR"/>
          </w:rPr>
          <w:t xml:space="preserve"> </w:t>
        </w:r>
      </w:ins>
    </w:p>
    <w:p w:rsidR="00865E2F" w:rsidRPr="00865E2F" w:rsidRDefault="00036AB5" w:rsidP="00B61EBF">
      <w:pPr>
        <w:spacing w:after="200" w:line="276" w:lineRule="auto"/>
        <w:ind w:left="360"/>
        <w:rPr>
          <w:ins w:id="152" w:author="thiago Pereira" w:date="2016-01-24T18:07:00Z"/>
        </w:rPr>
      </w:pPr>
      <w:proofErr w:type="spellStart"/>
      <w:ins w:id="153" w:author="thiago Pereira" w:date="2016-01-24T18:25:00Z">
        <w:r w:rsidRPr="00036AB5">
          <w:rPr>
            <w:sz w:val="24"/>
            <w:szCs w:val="24"/>
            <w:lang w:val="pt-BR"/>
          </w:rPr>
          <w:t>Sparse</w:t>
        </w:r>
        <w:proofErr w:type="spellEnd"/>
        <w:r w:rsidRPr="00036AB5">
          <w:rPr>
            <w:sz w:val="24"/>
            <w:szCs w:val="24"/>
            <w:lang w:val="pt-BR"/>
          </w:rPr>
          <w:t xml:space="preserve"> </w:t>
        </w:r>
      </w:ins>
      <w:proofErr w:type="spellStart"/>
      <w:ins w:id="154" w:author="thiago Pereira" w:date="2016-01-24T18:34:00Z">
        <w:r w:rsidR="00A91DD0">
          <w:rPr>
            <w:sz w:val="24"/>
            <w:szCs w:val="24"/>
            <w:lang w:val="pt-BR"/>
          </w:rPr>
          <w:t>or</w:t>
        </w:r>
        <w:proofErr w:type="spellEnd"/>
        <w:r w:rsidR="00A91DD0">
          <w:rPr>
            <w:sz w:val="24"/>
            <w:szCs w:val="24"/>
            <w:lang w:val="pt-BR"/>
          </w:rPr>
          <w:t xml:space="preserve"> subtil </w:t>
        </w:r>
      </w:ins>
      <w:ins w:id="155" w:author="thiago Pereira" w:date="2016-01-24T18:25:00Z">
        <w:r w:rsidRPr="00036AB5">
          <w:rPr>
            <w:sz w:val="24"/>
            <w:szCs w:val="24"/>
            <w:lang w:val="pt-BR"/>
          </w:rPr>
          <w:t xml:space="preserve">file </w:t>
        </w:r>
        <w:proofErr w:type="spellStart"/>
        <w:r w:rsidRPr="00036AB5">
          <w:rPr>
            <w:sz w:val="24"/>
            <w:szCs w:val="24"/>
            <w:lang w:val="pt-BR"/>
          </w:rPr>
          <w:t>operations</w:t>
        </w:r>
        <w:proofErr w:type="spellEnd"/>
        <w:r w:rsidRPr="00036AB5">
          <w:rPr>
            <w:sz w:val="24"/>
            <w:szCs w:val="24"/>
            <w:lang w:val="pt-BR"/>
          </w:rPr>
          <w:t xml:space="preserve">, </w:t>
        </w:r>
        <w:proofErr w:type="spellStart"/>
        <w:r w:rsidRPr="00036AB5">
          <w:rPr>
            <w:sz w:val="24"/>
            <w:szCs w:val="24"/>
            <w:lang w:val="pt-BR"/>
          </w:rPr>
          <w:t>with</w:t>
        </w:r>
        <w:proofErr w:type="spellEnd"/>
        <w:r w:rsidRPr="00036AB5">
          <w:rPr>
            <w:sz w:val="24"/>
            <w:szCs w:val="24"/>
            <w:lang w:val="pt-BR"/>
          </w:rPr>
          <w:t xml:space="preserve"> </w:t>
        </w:r>
        <w:proofErr w:type="spellStart"/>
        <w:r w:rsidRPr="00036AB5">
          <w:rPr>
            <w:sz w:val="24"/>
            <w:szCs w:val="24"/>
            <w:lang w:val="pt-BR"/>
          </w:rPr>
          <w:t>low</w:t>
        </w:r>
        <w:proofErr w:type="spellEnd"/>
        <w:r w:rsidRPr="00036AB5">
          <w:rPr>
            <w:sz w:val="24"/>
            <w:szCs w:val="24"/>
            <w:lang w:val="pt-BR"/>
          </w:rPr>
          <w:t xml:space="preserve"> </w:t>
        </w:r>
        <w:proofErr w:type="spellStart"/>
        <w:r w:rsidRPr="00036AB5">
          <w:rPr>
            <w:sz w:val="24"/>
            <w:szCs w:val="24"/>
            <w:lang w:val="pt-BR"/>
          </w:rPr>
          <w:t>number</w:t>
        </w:r>
        <w:proofErr w:type="spellEnd"/>
        <w:r w:rsidRPr="00036AB5">
          <w:rPr>
            <w:sz w:val="24"/>
            <w:szCs w:val="24"/>
            <w:lang w:val="pt-BR"/>
          </w:rPr>
          <w:t xml:space="preserve"> </w:t>
        </w:r>
        <w:proofErr w:type="spellStart"/>
        <w:r w:rsidRPr="00036AB5">
          <w:rPr>
            <w:sz w:val="24"/>
            <w:szCs w:val="24"/>
            <w:lang w:val="pt-BR"/>
          </w:rPr>
          <w:t>of</w:t>
        </w:r>
        <w:proofErr w:type="spellEnd"/>
        <w:r w:rsidRPr="00036AB5">
          <w:rPr>
            <w:sz w:val="24"/>
            <w:szCs w:val="24"/>
            <w:lang w:val="pt-BR"/>
          </w:rPr>
          <w:t xml:space="preserve"> </w:t>
        </w:r>
        <w:proofErr w:type="spellStart"/>
        <w:r w:rsidRPr="00036AB5">
          <w:rPr>
            <w:sz w:val="24"/>
            <w:szCs w:val="24"/>
            <w:lang w:val="pt-BR"/>
          </w:rPr>
          <w:t>operations</w:t>
        </w:r>
        <w:proofErr w:type="spellEnd"/>
        <w:r w:rsidRPr="00036AB5">
          <w:rPr>
            <w:sz w:val="24"/>
            <w:szCs w:val="24"/>
            <w:lang w:val="pt-BR"/>
          </w:rPr>
          <w:t xml:space="preserve"> </w:t>
        </w:r>
        <w:proofErr w:type="spellStart"/>
        <w:r w:rsidRPr="00036AB5">
          <w:rPr>
            <w:sz w:val="24"/>
            <w:szCs w:val="24"/>
            <w:lang w:val="pt-BR"/>
          </w:rPr>
          <w:t>distributed</w:t>
        </w:r>
        <w:proofErr w:type="spellEnd"/>
        <w:r w:rsidRPr="00036AB5">
          <w:rPr>
            <w:sz w:val="24"/>
            <w:szCs w:val="24"/>
            <w:lang w:val="pt-BR"/>
          </w:rPr>
          <w:t xml:space="preserve"> over </w:t>
        </w:r>
        <w:proofErr w:type="spellStart"/>
        <w:r w:rsidRPr="00036AB5">
          <w:rPr>
            <w:sz w:val="24"/>
            <w:szCs w:val="24"/>
            <w:lang w:val="pt-BR"/>
          </w:rPr>
          <w:t>different</w:t>
        </w:r>
        <w:proofErr w:type="spellEnd"/>
        <w:r w:rsidRPr="00036AB5">
          <w:rPr>
            <w:sz w:val="24"/>
            <w:szCs w:val="24"/>
            <w:lang w:val="pt-BR"/>
          </w:rPr>
          <w:t xml:space="preserve"> files </w:t>
        </w:r>
        <w:proofErr w:type="spellStart"/>
        <w:r w:rsidRPr="00036AB5">
          <w:rPr>
            <w:sz w:val="24"/>
            <w:szCs w:val="24"/>
            <w:lang w:val="pt-BR"/>
          </w:rPr>
          <w:t>or</w:t>
        </w:r>
        <w:proofErr w:type="spellEnd"/>
        <w:r w:rsidRPr="00036AB5">
          <w:rPr>
            <w:sz w:val="24"/>
            <w:szCs w:val="24"/>
            <w:lang w:val="pt-BR"/>
          </w:rPr>
          <w:t xml:space="preserve"> </w:t>
        </w:r>
        <w:proofErr w:type="spellStart"/>
        <w:r w:rsidRPr="00036AB5">
          <w:rPr>
            <w:sz w:val="24"/>
            <w:szCs w:val="24"/>
            <w:lang w:val="pt-BR"/>
          </w:rPr>
          <w:t>directories</w:t>
        </w:r>
        <w:proofErr w:type="spellEnd"/>
        <w:r w:rsidRPr="00036AB5">
          <w:rPr>
            <w:sz w:val="24"/>
            <w:szCs w:val="24"/>
            <w:lang w:val="pt-BR"/>
          </w:rPr>
          <w:t xml:space="preserve">, </w:t>
        </w:r>
        <w:proofErr w:type="spellStart"/>
        <w:r w:rsidRPr="00036AB5">
          <w:rPr>
            <w:sz w:val="24"/>
            <w:szCs w:val="24"/>
            <w:lang w:val="pt-BR"/>
          </w:rPr>
          <w:t>during</w:t>
        </w:r>
        <w:proofErr w:type="spellEnd"/>
        <w:r w:rsidRPr="00036AB5">
          <w:rPr>
            <w:sz w:val="24"/>
            <w:szCs w:val="24"/>
            <w:lang w:val="pt-BR"/>
          </w:rPr>
          <w:t xml:space="preserve"> short </w:t>
        </w:r>
        <w:proofErr w:type="spellStart"/>
        <w:r w:rsidRPr="00036AB5">
          <w:rPr>
            <w:sz w:val="24"/>
            <w:szCs w:val="24"/>
            <w:lang w:val="pt-BR"/>
          </w:rPr>
          <w:t>period</w:t>
        </w:r>
        <w:proofErr w:type="spellEnd"/>
        <w:r w:rsidRPr="00036AB5">
          <w:rPr>
            <w:sz w:val="24"/>
            <w:szCs w:val="24"/>
            <w:lang w:val="pt-BR"/>
          </w:rPr>
          <w:t xml:space="preserve"> </w:t>
        </w:r>
        <w:proofErr w:type="spellStart"/>
        <w:r w:rsidRPr="00036AB5">
          <w:rPr>
            <w:sz w:val="24"/>
            <w:szCs w:val="24"/>
            <w:lang w:val="pt-BR"/>
          </w:rPr>
          <w:t>of</w:t>
        </w:r>
        <w:proofErr w:type="spellEnd"/>
        <w:r w:rsidRPr="00036AB5">
          <w:rPr>
            <w:sz w:val="24"/>
            <w:szCs w:val="24"/>
            <w:lang w:val="pt-BR"/>
          </w:rPr>
          <w:t xml:space="preserve"> time </w:t>
        </w:r>
        <w:proofErr w:type="spellStart"/>
        <w:r w:rsidRPr="00036AB5">
          <w:rPr>
            <w:sz w:val="24"/>
            <w:szCs w:val="24"/>
            <w:lang w:val="pt-BR"/>
          </w:rPr>
          <w:t>can</w:t>
        </w:r>
        <w:proofErr w:type="spellEnd"/>
        <w:r w:rsidRPr="00036AB5">
          <w:rPr>
            <w:sz w:val="24"/>
            <w:szCs w:val="24"/>
            <w:lang w:val="pt-BR"/>
          </w:rPr>
          <w:t xml:space="preserve"> </w:t>
        </w:r>
        <w:proofErr w:type="spellStart"/>
        <w:r w:rsidRPr="00036AB5">
          <w:rPr>
            <w:sz w:val="24"/>
            <w:szCs w:val="24"/>
            <w:lang w:val="pt-BR"/>
          </w:rPr>
          <w:t>indicate</w:t>
        </w:r>
        <w:proofErr w:type="spellEnd"/>
        <w:r w:rsidRPr="00036AB5">
          <w:rPr>
            <w:sz w:val="24"/>
            <w:szCs w:val="24"/>
            <w:lang w:val="pt-BR"/>
          </w:rPr>
          <w:t xml:space="preserve"> </w:t>
        </w:r>
        <w:proofErr w:type="spellStart"/>
        <w:r w:rsidRPr="00036AB5">
          <w:rPr>
            <w:sz w:val="24"/>
            <w:szCs w:val="24"/>
            <w:lang w:val="pt-BR"/>
          </w:rPr>
          <w:t>anomalies</w:t>
        </w:r>
        <w:proofErr w:type="spellEnd"/>
        <w:r w:rsidRPr="00036AB5">
          <w:rPr>
            <w:sz w:val="24"/>
            <w:szCs w:val="24"/>
            <w:lang w:val="pt-BR"/>
          </w:rPr>
          <w:t xml:space="preserve"> </w:t>
        </w:r>
      </w:ins>
      <w:ins w:id="156" w:author="thiago Pereira" w:date="2016-01-24T18:51:00Z">
        <w:r w:rsidR="00B61EBF">
          <w:rPr>
            <w:sz w:val="24"/>
            <w:szCs w:val="24"/>
            <w:lang w:val="pt-BR"/>
          </w:rPr>
          <w:t xml:space="preserve">in </w:t>
        </w:r>
        <w:proofErr w:type="spellStart"/>
        <w:r w:rsidR="00B61EBF">
          <w:rPr>
            <w:sz w:val="24"/>
            <w:szCs w:val="24"/>
            <w:lang w:val="pt-BR"/>
          </w:rPr>
          <w:t>contrast</w:t>
        </w:r>
        <w:proofErr w:type="spellEnd"/>
        <w:r w:rsidR="00B61EBF">
          <w:rPr>
            <w:sz w:val="24"/>
            <w:szCs w:val="24"/>
            <w:lang w:val="pt-BR"/>
          </w:rPr>
          <w:t xml:space="preserve"> to </w:t>
        </w:r>
        <w:proofErr w:type="spellStart"/>
        <w:r w:rsidR="00B61EBF">
          <w:rPr>
            <w:sz w:val="24"/>
            <w:szCs w:val="24"/>
            <w:lang w:val="pt-BR"/>
          </w:rPr>
          <w:t>the</w:t>
        </w:r>
      </w:ins>
      <w:proofErr w:type="spellEnd"/>
      <w:ins w:id="157" w:author="thiago Pereira" w:date="2016-01-24T18:50:00Z">
        <w:r w:rsidR="00B61EBF">
          <w:rPr>
            <w:sz w:val="24"/>
            <w:szCs w:val="24"/>
            <w:lang w:val="pt-BR"/>
          </w:rPr>
          <w:t xml:space="preserve"> </w:t>
        </w:r>
        <w:proofErr w:type="spellStart"/>
        <w:r w:rsidR="00B61EBF">
          <w:rPr>
            <w:sz w:val="24"/>
            <w:szCs w:val="24"/>
            <w:lang w:val="pt-BR"/>
          </w:rPr>
          <w:t>required</w:t>
        </w:r>
        <w:proofErr w:type="spellEnd"/>
        <w:r w:rsidR="00B61EBF">
          <w:rPr>
            <w:sz w:val="24"/>
            <w:szCs w:val="24"/>
            <w:lang w:val="pt-BR"/>
          </w:rPr>
          <w:t xml:space="preserve"> time for </w:t>
        </w:r>
      </w:ins>
      <w:proofErr w:type="spellStart"/>
      <w:ins w:id="158" w:author="thiago Pereira" w:date="2016-01-24T18:51:00Z">
        <w:r w:rsidR="00B61EBF">
          <w:rPr>
            <w:sz w:val="24"/>
            <w:szCs w:val="24"/>
            <w:lang w:val="pt-BR"/>
          </w:rPr>
          <w:t>legitimate</w:t>
        </w:r>
        <w:proofErr w:type="spellEnd"/>
        <w:r w:rsidR="00B61EBF">
          <w:rPr>
            <w:sz w:val="24"/>
            <w:szCs w:val="24"/>
            <w:lang w:val="pt-BR"/>
          </w:rPr>
          <w:t xml:space="preserve"> </w:t>
        </w:r>
        <w:proofErr w:type="spellStart"/>
        <w:r w:rsidR="00B61EBF">
          <w:rPr>
            <w:sz w:val="24"/>
            <w:szCs w:val="24"/>
            <w:lang w:val="pt-BR"/>
          </w:rPr>
          <w:t>directory</w:t>
        </w:r>
      </w:ins>
      <w:proofErr w:type="spellEnd"/>
      <w:ins w:id="159" w:author="thiago Pereira" w:date="2016-01-24T18:50:00Z">
        <w:r w:rsidR="00B61EBF">
          <w:rPr>
            <w:sz w:val="24"/>
            <w:szCs w:val="24"/>
            <w:lang w:val="pt-BR"/>
          </w:rPr>
          <w:t xml:space="preserve"> </w:t>
        </w:r>
        <w:proofErr w:type="spellStart"/>
        <w:r w:rsidR="00B61EBF">
          <w:rPr>
            <w:sz w:val="24"/>
            <w:szCs w:val="24"/>
            <w:lang w:val="pt-BR"/>
          </w:rPr>
          <w:t>navigation</w:t>
        </w:r>
      </w:ins>
      <w:proofErr w:type="spellEnd"/>
      <w:ins w:id="160" w:author="thiago Pereira" w:date="2016-01-24T18:51:00Z">
        <w:r w:rsidR="00B61EBF">
          <w:rPr>
            <w:sz w:val="24"/>
            <w:szCs w:val="24"/>
            <w:lang w:val="pt-BR"/>
          </w:rPr>
          <w:t xml:space="preserve">. </w:t>
        </w:r>
      </w:ins>
      <w:ins w:id="161" w:author="thiago Pereira" w:date="2016-01-24T18:25:00Z">
        <w:r w:rsidRPr="00036AB5">
          <w:rPr>
            <w:sz w:val="24"/>
            <w:szCs w:val="24"/>
            <w:lang w:val="pt-BR"/>
          </w:rPr>
          <w:t>MOS</w:t>
        </w:r>
      </w:ins>
      <w:ins w:id="162" w:author="thiago Pereira" w:date="2016-01-24T18:26:00Z">
        <w:r>
          <w:rPr>
            <w:sz w:val="24"/>
            <w:szCs w:val="24"/>
            <w:lang w:val="pt-BR"/>
          </w:rPr>
          <w:t xml:space="preserve"> </w:t>
        </w:r>
      </w:ins>
      <w:proofErr w:type="spellStart"/>
      <w:ins w:id="163" w:author="thiago Pereira" w:date="2016-01-24T18:54:00Z">
        <w:r w:rsidR="00B61EBF">
          <w:rPr>
            <w:sz w:val="24"/>
            <w:szCs w:val="24"/>
            <w:lang w:val="pt-BR"/>
          </w:rPr>
          <w:t>and</w:t>
        </w:r>
      </w:ins>
      <w:proofErr w:type="spellEnd"/>
      <w:ins w:id="164" w:author="thiago Pereira" w:date="2016-01-24T18:26:00Z">
        <w:r>
          <w:rPr>
            <w:sz w:val="24"/>
            <w:szCs w:val="24"/>
            <w:lang w:val="pt-BR"/>
          </w:rPr>
          <w:t xml:space="preserve"> </w:t>
        </w:r>
      </w:ins>
      <w:proofErr w:type="spellStart"/>
      <w:ins w:id="165" w:author="thiago Pereira" w:date="2016-01-24T18:25:00Z">
        <w:r w:rsidRPr="00036AB5">
          <w:rPr>
            <w:sz w:val="24"/>
            <w:szCs w:val="24"/>
            <w:lang w:val="pt-BR"/>
          </w:rPr>
          <w:t>correlation</w:t>
        </w:r>
      </w:ins>
      <w:proofErr w:type="spellEnd"/>
      <w:ins w:id="166" w:author="thiago Pereira" w:date="2016-01-24T18:26:00Z">
        <w:r>
          <w:rPr>
            <w:sz w:val="24"/>
            <w:szCs w:val="24"/>
            <w:lang w:val="pt-BR"/>
          </w:rPr>
          <w:t xml:space="preserve"> </w:t>
        </w:r>
        <w:proofErr w:type="spellStart"/>
        <w:r>
          <w:rPr>
            <w:sz w:val="24"/>
            <w:szCs w:val="24"/>
            <w:lang w:val="pt-BR"/>
          </w:rPr>
          <w:t>analysis</w:t>
        </w:r>
      </w:ins>
      <w:proofErr w:type="spellEnd"/>
      <w:ins w:id="167" w:author="thiago Pereira" w:date="2016-01-24T18:52:00Z">
        <w:r w:rsidR="00B61EBF">
          <w:rPr>
            <w:sz w:val="24"/>
            <w:szCs w:val="24"/>
            <w:lang w:val="pt-BR"/>
          </w:rPr>
          <w:t xml:space="preserve"> </w:t>
        </w:r>
        <w:proofErr w:type="spellStart"/>
        <w:r w:rsidR="00B61EBF">
          <w:rPr>
            <w:sz w:val="24"/>
            <w:szCs w:val="24"/>
            <w:lang w:val="pt-BR"/>
          </w:rPr>
          <w:t>can</w:t>
        </w:r>
        <w:proofErr w:type="spellEnd"/>
        <w:r w:rsidR="00B61EBF">
          <w:rPr>
            <w:sz w:val="24"/>
            <w:szCs w:val="24"/>
            <w:lang w:val="pt-BR"/>
          </w:rPr>
          <w:t xml:space="preserve"> </w:t>
        </w:r>
        <w:proofErr w:type="spellStart"/>
        <w:r w:rsidR="00B61EBF">
          <w:rPr>
            <w:sz w:val="24"/>
            <w:szCs w:val="24"/>
            <w:lang w:val="pt-BR"/>
          </w:rPr>
          <w:t>be</w:t>
        </w:r>
        <w:proofErr w:type="spellEnd"/>
        <w:r w:rsidR="00B61EBF">
          <w:rPr>
            <w:sz w:val="24"/>
            <w:szCs w:val="24"/>
            <w:lang w:val="pt-BR"/>
          </w:rPr>
          <w:t xml:space="preserve"> </w:t>
        </w:r>
        <w:proofErr w:type="spellStart"/>
        <w:r w:rsidR="00B61EBF">
          <w:rPr>
            <w:sz w:val="24"/>
            <w:szCs w:val="24"/>
            <w:lang w:val="pt-BR"/>
          </w:rPr>
          <w:t>suitable</w:t>
        </w:r>
        <w:proofErr w:type="spellEnd"/>
        <w:r w:rsidR="00B61EBF">
          <w:rPr>
            <w:sz w:val="24"/>
            <w:szCs w:val="24"/>
            <w:lang w:val="pt-BR"/>
          </w:rPr>
          <w:t xml:space="preserve"> </w:t>
        </w:r>
      </w:ins>
      <w:proofErr w:type="spellStart"/>
      <w:ins w:id="168" w:author="thiago Pereira" w:date="2016-01-24T18:53:00Z">
        <w:r w:rsidR="00B61EBF">
          <w:rPr>
            <w:sz w:val="24"/>
            <w:szCs w:val="24"/>
            <w:lang w:val="pt-BR"/>
          </w:rPr>
          <w:t>if</w:t>
        </w:r>
        <w:proofErr w:type="spellEnd"/>
        <w:r w:rsidR="00B61EBF">
          <w:rPr>
            <w:sz w:val="24"/>
            <w:szCs w:val="24"/>
            <w:lang w:val="pt-BR"/>
          </w:rPr>
          <w:t xml:space="preserve"> </w:t>
        </w:r>
        <w:proofErr w:type="spellStart"/>
        <w:r w:rsidR="00B61EBF">
          <w:rPr>
            <w:sz w:val="24"/>
            <w:szCs w:val="24"/>
            <w:lang w:val="pt-BR"/>
          </w:rPr>
          <w:t>applied</w:t>
        </w:r>
        <w:proofErr w:type="spellEnd"/>
        <w:r w:rsidR="00B61EBF">
          <w:rPr>
            <w:sz w:val="24"/>
            <w:szCs w:val="24"/>
            <w:lang w:val="pt-BR"/>
          </w:rPr>
          <w:t xml:space="preserve"> to </w:t>
        </w:r>
        <w:proofErr w:type="spellStart"/>
        <w:r w:rsidR="00B61EBF">
          <w:rPr>
            <w:sz w:val="24"/>
            <w:szCs w:val="24"/>
            <w:lang w:val="pt-BR"/>
          </w:rPr>
          <w:t>evaluate</w:t>
        </w:r>
        <w:proofErr w:type="spellEnd"/>
        <w:r w:rsidR="00B61EBF">
          <w:rPr>
            <w:sz w:val="24"/>
            <w:szCs w:val="24"/>
            <w:lang w:val="pt-BR"/>
          </w:rPr>
          <w:t xml:space="preserve"> </w:t>
        </w:r>
        <w:proofErr w:type="spellStart"/>
        <w:r w:rsidR="00B61EBF">
          <w:rPr>
            <w:sz w:val="24"/>
            <w:szCs w:val="24"/>
            <w:lang w:val="pt-BR"/>
          </w:rPr>
          <w:t>the</w:t>
        </w:r>
        <w:proofErr w:type="spellEnd"/>
        <w:r w:rsidR="00B61EBF">
          <w:rPr>
            <w:sz w:val="24"/>
            <w:szCs w:val="24"/>
            <w:lang w:val="pt-BR"/>
          </w:rPr>
          <w:t xml:space="preserve"> </w:t>
        </w:r>
      </w:ins>
      <w:ins w:id="169" w:author="thiago Pereira" w:date="2016-01-24T18:54:00Z">
        <w:r w:rsidR="00B61EBF">
          <w:rPr>
            <w:sz w:val="24"/>
            <w:szCs w:val="24"/>
            <w:lang w:val="pt-BR"/>
          </w:rPr>
          <w:t xml:space="preserve">time </w:t>
        </w:r>
        <w:proofErr w:type="spellStart"/>
        <w:r w:rsidR="00B61EBF">
          <w:rPr>
            <w:sz w:val="24"/>
            <w:szCs w:val="24"/>
            <w:lang w:val="pt-BR"/>
          </w:rPr>
          <w:t>and</w:t>
        </w:r>
        <w:proofErr w:type="spellEnd"/>
        <w:r w:rsidR="00B61EBF">
          <w:rPr>
            <w:sz w:val="24"/>
            <w:szCs w:val="24"/>
            <w:lang w:val="pt-BR"/>
          </w:rPr>
          <w:t xml:space="preserve"> </w:t>
        </w:r>
        <w:proofErr w:type="spellStart"/>
        <w:r w:rsidR="00B61EBF">
          <w:rPr>
            <w:sz w:val="24"/>
            <w:szCs w:val="24"/>
            <w:lang w:val="pt-BR"/>
          </w:rPr>
          <w:t>location</w:t>
        </w:r>
        <w:proofErr w:type="spellEnd"/>
        <w:r w:rsidR="00B61EBF">
          <w:rPr>
            <w:sz w:val="24"/>
            <w:szCs w:val="24"/>
            <w:lang w:val="pt-BR"/>
          </w:rPr>
          <w:t xml:space="preserve"> </w:t>
        </w:r>
        <w:proofErr w:type="spellStart"/>
        <w:r w:rsidR="00B61EBF">
          <w:rPr>
            <w:sz w:val="24"/>
            <w:szCs w:val="24"/>
            <w:lang w:val="pt-BR"/>
          </w:rPr>
          <w:t>of</w:t>
        </w:r>
        <w:proofErr w:type="spellEnd"/>
        <w:r w:rsidR="00B61EBF">
          <w:rPr>
            <w:sz w:val="24"/>
            <w:szCs w:val="24"/>
            <w:lang w:val="pt-BR"/>
          </w:rPr>
          <w:t xml:space="preserve"> </w:t>
        </w:r>
        <w:proofErr w:type="spellStart"/>
        <w:r w:rsidR="00B61EBF">
          <w:rPr>
            <w:sz w:val="24"/>
            <w:szCs w:val="24"/>
            <w:lang w:val="pt-BR"/>
          </w:rPr>
          <w:t>operations</w:t>
        </w:r>
        <w:proofErr w:type="spellEnd"/>
        <w:r w:rsidR="00B61EBF">
          <w:rPr>
            <w:sz w:val="24"/>
            <w:szCs w:val="24"/>
            <w:lang w:val="pt-BR"/>
          </w:rPr>
          <w:t xml:space="preserve">, in </w:t>
        </w:r>
      </w:ins>
      <w:proofErr w:type="spellStart"/>
      <w:ins w:id="170" w:author="thiago Pereira" w:date="2016-01-24T18:53:00Z">
        <w:r w:rsidR="00B61EBF">
          <w:rPr>
            <w:sz w:val="24"/>
            <w:szCs w:val="24"/>
            <w:lang w:val="pt-BR"/>
          </w:rPr>
          <w:t>order</w:t>
        </w:r>
        <w:proofErr w:type="spellEnd"/>
        <w:r w:rsidR="00B61EBF">
          <w:rPr>
            <w:sz w:val="24"/>
            <w:szCs w:val="24"/>
            <w:lang w:val="pt-BR"/>
          </w:rPr>
          <w:t xml:space="preserve"> to </w:t>
        </w:r>
      </w:ins>
      <w:proofErr w:type="spellStart"/>
      <w:ins w:id="171" w:author="thiago Pereira" w:date="2016-01-24T18:55:00Z">
        <w:r w:rsidR="00B61EBF">
          <w:rPr>
            <w:sz w:val="24"/>
            <w:szCs w:val="24"/>
            <w:lang w:val="pt-BR"/>
          </w:rPr>
          <w:t>identify</w:t>
        </w:r>
        <w:proofErr w:type="spellEnd"/>
        <w:r w:rsidR="00B61EBF">
          <w:rPr>
            <w:sz w:val="24"/>
            <w:szCs w:val="24"/>
            <w:lang w:val="pt-BR"/>
          </w:rPr>
          <w:t xml:space="preserve"> </w:t>
        </w:r>
      </w:ins>
      <w:proofErr w:type="spellStart"/>
      <w:ins w:id="172" w:author="thiago Pereira" w:date="2016-01-24T18:56:00Z">
        <w:r w:rsidR="00B61EBF">
          <w:rPr>
            <w:sz w:val="24"/>
            <w:szCs w:val="24"/>
            <w:lang w:val="pt-BR"/>
          </w:rPr>
          <w:t>unreach</w:t>
        </w:r>
      </w:ins>
      <w:ins w:id="173" w:author="thiago Pereira" w:date="2016-01-24T18:58:00Z">
        <w:r w:rsidR="00C35250">
          <w:rPr>
            <w:sz w:val="24"/>
            <w:szCs w:val="24"/>
            <w:lang w:val="pt-BR"/>
          </w:rPr>
          <w:t>a</w:t>
        </w:r>
      </w:ins>
      <w:ins w:id="174" w:author="thiago Pereira" w:date="2016-01-24T18:56:00Z">
        <w:r w:rsidR="00B61EBF">
          <w:rPr>
            <w:sz w:val="24"/>
            <w:szCs w:val="24"/>
            <w:lang w:val="pt-BR"/>
          </w:rPr>
          <w:t>ble</w:t>
        </w:r>
        <w:proofErr w:type="spellEnd"/>
        <w:r w:rsidR="00B61EBF">
          <w:rPr>
            <w:sz w:val="24"/>
            <w:szCs w:val="24"/>
            <w:lang w:val="pt-BR"/>
          </w:rPr>
          <w:t xml:space="preserve"> </w:t>
        </w:r>
        <w:proofErr w:type="spellStart"/>
        <w:r w:rsidR="00C35250">
          <w:rPr>
            <w:sz w:val="24"/>
            <w:szCs w:val="24"/>
            <w:lang w:val="pt-BR"/>
          </w:rPr>
          <w:t>navigation</w:t>
        </w:r>
      </w:ins>
      <w:proofErr w:type="spellEnd"/>
      <w:ins w:id="175" w:author="thiago Pereira" w:date="2016-01-24T18:58:00Z">
        <w:r w:rsidR="00B61EBF">
          <w:rPr>
            <w:sz w:val="24"/>
            <w:szCs w:val="24"/>
            <w:lang w:val="pt-BR"/>
          </w:rPr>
          <w:t>,</w:t>
        </w:r>
      </w:ins>
      <w:ins w:id="176" w:author="thiago Pereira" w:date="2016-01-24T18:56:00Z">
        <w:r w:rsidR="00B61EBF">
          <w:rPr>
            <w:sz w:val="24"/>
            <w:szCs w:val="24"/>
            <w:lang w:val="pt-BR"/>
          </w:rPr>
          <w:t xml:space="preserve"> </w:t>
        </w:r>
        <w:proofErr w:type="spellStart"/>
        <w:r w:rsidR="00B61EBF">
          <w:rPr>
            <w:sz w:val="24"/>
            <w:szCs w:val="24"/>
            <w:lang w:val="pt-BR"/>
          </w:rPr>
          <w:t>if</w:t>
        </w:r>
        <w:proofErr w:type="spellEnd"/>
        <w:r w:rsidR="00B61EBF">
          <w:rPr>
            <w:sz w:val="24"/>
            <w:szCs w:val="24"/>
            <w:lang w:val="pt-BR"/>
          </w:rPr>
          <w:t xml:space="preserve"> </w:t>
        </w:r>
        <w:proofErr w:type="spellStart"/>
        <w:r w:rsidR="00B61EBF">
          <w:rPr>
            <w:sz w:val="24"/>
            <w:szCs w:val="24"/>
            <w:lang w:val="pt-BR"/>
          </w:rPr>
          <w:t>compared</w:t>
        </w:r>
        <w:proofErr w:type="spellEnd"/>
        <w:r w:rsidR="00B61EBF">
          <w:rPr>
            <w:sz w:val="24"/>
            <w:szCs w:val="24"/>
            <w:lang w:val="pt-BR"/>
          </w:rPr>
          <w:t xml:space="preserve"> to </w:t>
        </w:r>
      </w:ins>
      <w:proofErr w:type="spellStart"/>
      <w:ins w:id="177" w:author="thiago Pereira" w:date="2016-01-24T18:57:00Z">
        <w:r w:rsidR="00C35250">
          <w:rPr>
            <w:sz w:val="24"/>
            <w:szCs w:val="24"/>
            <w:lang w:val="pt-BR"/>
          </w:rPr>
          <w:t>legitimate</w:t>
        </w:r>
        <w:proofErr w:type="spellEnd"/>
        <w:r w:rsidR="00C35250">
          <w:rPr>
            <w:sz w:val="24"/>
            <w:szCs w:val="24"/>
            <w:lang w:val="pt-BR"/>
          </w:rPr>
          <w:t xml:space="preserve"> </w:t>
        </w:r>
        <w:proofErr w:type="spellStart"/>
        <w:r w:rsidR="00C35250">
          <w:rPr>
            <w:sz w:val="24"/>
            <w:szCs w:val="24"/>
            <w:lang w:val="pt-BR"/>
          </w:rPr>
          <w:t>navigation</w:t>
        </w:r>
        <w:proofErr w:type="spellEnd"/>
        <w:r w:rsidR="00B61EBF">
          <w:rPr>
            <w:sz w:val="24"/>
            <w:szCs w:val="24"/>
            <w:lang w:val="pt-BR"/>
          </w:rPr>
          <w:t>.</w:t>
        </w:r>
      </w:ins>
    </w:p>
    <w:p w:rsidR="00152549" w:rsidRPr="00372B65" w:rsidRDefault="00152549" w:rsidP="00CE4874">
      <w:pPr>
        <w:spacing w:after="200" w:line="276" w:lineRule="auto"/>
        <w:ind w:left="360"/>
        <w:rPr>
          <w:b/>
          <w:sz w:val="24"/>
          <w:szCs w:val="24"/>
          <w:lang w:val="en-US"/>
        </w:rPr>
      </w:pPr>
      <w:r w:rsidRPr="00372B65">
        <w:rPr>
          <w:b/>
          <w:sz w:val="24"/>
          <w:szCs w:val="24"/>
          <w:lang w:val="en-US"/>
        </w:rPr>
        <w:t xml:space="preserve">The </w:t>
      </w:r>
      <w:r w:rsidR="004F6233">
        <w:rPr>
          <w:b/>
          <w:sz w:val="24"/>
          <w:szCs w:val="24"/>
          <w:lang w:val="en-US"/>
        </w:rPr>
        <w:t>algorithms and definitions</w:t>
      </w:r>
      <w:r w:rsidRPr="00372B65">
        <w:rPr>
          <w:b/>
          <w:sz w:val="24"/>
          <w:szCs w:val="24"/>
          <w:lang w:val="en-US"/>
        </w:rPr>
        <w:t>.</w:t>
      </w:r>
    </w:p>
    <w:p w:rsidR="00152549" w:rsidRDefault="00F23658" w:rsidP="00CE4874">
      <w:pPr>
        <w:spacing w:after="200" w:line="276" w:lineRule="auto"/>
        <w:ind w:left="360"/>
        <w:rPr>
          <w:sz w:val="24"/>
          <w:szCs w:val="24"/>
          <w:lang w:val="en-US"/>
        </w:rPr>
      </w:pPr>
      <w:r>
        <w:rPr>
          <w:sz w:val="24"/>
          <w:szCs w:val="24"/>
          <w:lang w:val="en-US"/>
        </w:rPr>
        <w:t>This proposal consists of a</w:t>
      </w:r>
      <w:r w:rsidR="00152549">
        <w:rPr>
          <w:sz w:val="24"/>
          <w:szCs w:val="24"/>
          <w:lang w:val="en-US"/>
        </w:rPr>
        <w:t xml:space="preserve"> combination of secure and effective methods in order to protect the client</w:t>
      </w:r>
      <w:r>
        <w:rPr>
          <w:sz w:val="24"/>
          <w:szCs w:val="24"/>
          <w:lang w:val="en-US"/>
        </w:rPr>
        <w:t xml:space="preserve"> as detailed explained in the following</w:t>
      </w:r>
      <w:r w:rsidR="00152549">
        <w:rPr>
          <w:sz w:val="24"/>
          <w:szCs w:val="24"/>
          <w:lang w:val="en-US"/>
        </w:rPr>
        <w:t>.</w:t>
      </w:r>
    </w:p>
    <w:p w:rsidR="00F271C1" w:rsidRPr="001109CA" w:rsidRDefault="00F90BFD" w:rsidP="00F271C1">
      <w:pPr>
        <w:pStyle w:val="PargrafodaLista"/>
        <w:numPr>
          <w:ilvl w:val="0"/>
          <w:numId w:val="26"/>
        </w:numPr>
        <w:spacing w:after="200" w:line="276" w:lineRule="auto"/>
        <w:rPr>
          <w:b/>
          <w:sz w:val="24"/>
          <w:szCs w:val="24"/>
          <w:lang w:val="en-US"/>
          <w:rPrChange w:id="178" w:author="TanTan" w:date="2016-01-21T13:56:00Z">
            <w:rPr>
              <w:sz w:val="24"/>
              <w:szCs w:val="24"/>
              <w:lang w:val="en-US"/>
            </w:rPr>
          </w:rPrChange>
        </w:rPr>
      </w:pPr>
      <w:r w:rsidRPr="00F90BFD">
        <w:rPr>
          <w:b/>
          <w:sz w:val="24"/>
          <w:szCs w:val="24"/>
          <w:lang w:val="en-US"/>
          <w:rPrChange w:id="179" w:author="TanTan" w:date="2016-01-21T13:56:00Z">
            <w:rPr>
              <w:sz w:val="24"/>
              <w:szCs w:val="24"/>
              <w:lang w:val="en-US"/>
            </w:rPr>
          </w:rPrChange>
        </w:rPr>
        <w:t xml:space="preserve">AES encryption to protect the files. </w:t>
      </w:r>
    </w:p>
    <w:p w:rsidR="00152549" w:rsidRPr="00F271C1" w:rsidRDefault="00152549" w:rsidP="001109CA">
      <w:pPr>
        <w:spacing w:after="200" w:line="276" w:lineRule="auto"/>
        <w:ind w:left="720"/>
        <w:rPr>
          <w:sz w:val="24"/>
          <w:szCs w:val="24"/>
          <w:lang w:val="en-US"/>
        </w:rPr>
      </w:pPr>
      <w:r w:rsidRPr="00F271C1">
        <w:rPr>
          <w:sz w:val="24"/>
          <w:szCs w:val="24"/>
          <w:lang w:val="en-US"/>
        </w:rPr>
        <w:t>The protected files are encrypted on the server with the secure and well-known AES cypher</w:t>
      </w:r>
      <w:r w:rsidR="00F23658" w:rsidRPr="00F271C1">
        <w:rPr>
          <w:sz w:val="24"/>
          <w:szCs w:val="24"/>
          <w:lang w:val="en-US"/>
        </w:rPr>
        <w:t>, which is c</w:t>
      </w:r>
      <w:r w:rsidRPr="00F271C1">
        <w:rPr>
          <w:sz w:val="24"/>
          <w:szCs w:val="24"/>
          <w:lang w:val="en-US"/>
        </w:rPr>
        <w:t>urrently an industrial standard. Other option</w:t>
      </w:r>
      <w:r w:rsidR="00F23658" w:rsidRPr="00F271C1">
        <w:rPr>
          <w:sz w:val="24"/>
          <w:szCs w:val="24"/>
          <w:lang w:val="en-US"/>
        </w:rPr>
        <w:t>s</w:t>
      </w:r>
      <w:r w:rsidRPr="00F271C1">
        <w:rPr>
          <w:sz w:val="24"/>
          <w:szCs w:val="24"/>
          <w:lang w:val="en-US"/>
        </w:rPr>
        <w:t xml:space="preserve"> include Blowfish and Serpent. All these are block symmetric cyphers providing high level of safety. In other words without knowing the AES key it is impossible to decrypt the files.</w:t>
      </w:r>
    </w:p>
    <w:p w:rsidR="00152549" w:rsidRDefault="00152549" w:rsidP="00372B65">
      <w:pPr>
        <w:pStyle w:val="PargrafodaLista"/>
        <w:spacing w:after="200" w:line="276" w:lineRule="auto"/>
        <w:rPr>
          <w:sz w:val="24"/>
          <w:szCs w:val="24"/>
          <w:lang w:val="en-US"/>
        </w:rPr>
      </w:pPr>
      <w:r>
        <w:rPr>
          <w:sz w:val="24"/>
          <w:szCs w:val="24"/>
          <w:lang w:val="en-US"/>
        </w:rPr>
        <w:t xml:space="preserve">The AES encryption key is normally used as a session key. </w:t>
      </w:r>
      <w:r w:rsidR="00F23658">
        <w:rPr>
          <w:sz w:val="24"/>
          <w:szCs w:val="24"/>
          <w:lang w:val="en-US"/>
        </w:rPr>
        <w:t>It is not desirable</w:t>
      </w:r>
      <w:r>
        <w:rPr>
          <w:sz w:val="24"/>
          <w:szCs w:val="24"/>
          <w:lang w:val="en-US"/>
        </w:rPr>
        <w:t xml:space="preserve"> to re-encrypt the files stored </w:t>
      </w:r>
      <w:r w:rsidR="00F23658">
        <w:rPr>
          <w:sz w:val="24"/>
          <w:szCs w:val="24"/>
          <w:lang w:val="en-US"/>
        </w:rPr>
        <w:t>i</w:t>
      </w:r>
      <w:r>
        <w:rPr>
          <w:sz w:val="24"/>
          <w:szCs w:val="24"/>
          <w:lang w:val="en-US"/>
        </w:rPr>
        <w:t>n the device unless there is a certain condition (user leaves the group and the file should not be accessible). Th</w:t>
      </w:r>
      <w:r w:rsidR="00F23658">
        <w:rPr>
          <w:sz w:val="24"/>
          <w:szCs w:val="24"/>
          <w:lang w:val="en-US"/>
        </w:rPr>
        <w:t>a</w:t>
      </w:r>
      <w:r>
        <w:rPr>
          <w:sz w:val="24"/>
          <w:szCs w:val="24"/>
          <w:lang w:val="en-US"/>
        </w:rPr>
        <w:t>t</w:t>
      </w:r>
      <w:r w:rsidR="00F23658">
        <w:rPr>
          <w:sz w:val="24"/>
          <w:szCs w:val="24"/>
          <w:lang w:val="en-US"/>
        </w:rPr>
        <w:t xml:space="preserve"> i</w:t>
      </w:r>
      <w:r>
        <w:rPr>
          <w:sz w:val="24"/>
          <w:szCs w:val="24"/>
          <w:lang w:val="en-US"/>
        </w:rPr>
        <w:t xml:space="preserve">s why AES key in </w:t>
      </w:r>
      <w:r w:rsidR="00F23658">
        <w:rPr>
          <w:sz w:val="24"/>
          <w:szCs w:val="24"/>
          <w:lang w:val="en-US"/>
        </w:rPr>
        <w:t xml:space="preserve">the presented </w:t>
      </w:r>
      <w:r>
        <w:rPr>
          <w:sz w:val="24"/>
          <w:szCs w:val="24"/>
          <w:lang w:val="en-US"/>
        </w:rPr>
        <w:t xml:space="preserve">notation is </w:t>
      </w:r>
      <w:r w:rsidR="00F23658">
        <w:rPr>
          <w:sz w:val="24"/>
          <w:szCs w:val="24"/>
          <w:lang w:val="en-US"/>
        </w:rPr>
        <w:t xml:space="preserve">defined </w:t>
      </w:r>
      <w:r>
        <w:rPr>
          <w:sz w:val="24"/>
          <w:szCs w:val="24"/>
          <w:lang w:val="en-US"/>
        </w:rPr>
        <w:t>a</w:t>
      </w:r>
      <w:r w:rsidR="00F23658">
        <w:rPr>
          <w:sz w:val="24"/>
          <w:szCs w:val="24"/>
          <w:lang w:val="en-US"/>
        </w:rPr>
        <w:t>s</w:t>
      </w:r>
      <w:r>
        <w:rPr>
          <w:sz w:val="24"/>
          <w:szCs w:val="24"/>
          <w:lang w:val="en-US"/>
        </w:rPr>
        <w:t xml:space="preserve"> FILE_KEY. If </w:t>
      </w:r>
      <w:r w:rsidR="00F23658">
        <w:rPr>
          <w:sz w:val="24"/>
          <w:szCs w:val="24"/>
          <w:lang w:val="en-US"/>
        </w:rPr>
        <w:t>it is not desirable that</w:t>
      </w:r>
      <w:r>
        <w:rPr>
          <w:sz w:val="24"/>
          <w:szCs w:val="24"/>
          <w:lang w:val="en-US"/>
        </w:rPr>
        <w:t xml:space="preserve"> the user </w:t>
      </w:r>
      <w:r w:rsidR="00F23658">
        <w:rPr>
          <w:sz w:val="24"/>
          <w:szCs w:val="24"/>
          <w:lang w:val="en-US"/>
        </w:rPr>
        <w:t xml:space="preserve">have </w:t>
      </w:r>
      <w:r>
        <w:rPr>
          <w:sz w:val="24"/>
          <w:szCs w:val="24"/>
          <w:lang w:val="en-US"/>
        </w:rPr>
        <w:t>access the file</w:t>
      </w:r>
      <w:r w:rsidR="00F23658">
        <w:rPr>
          <w:sz w:val="24"/>
          <w:szCs w:val="24"/>
          <w:lang w:val="en-US"/>
        </w:rPr>
        <w:t>,</w:t>
      </w:r>
      <w:r>
        <w:rPr>
          <w:sz w:val="24"/>
          <w:szCs w:val="24"/>
          <w:lang w:val="en-US"/>
        </w:rPr>
        <w:t xml:space="preserve"> </w:t>
      </w:r>
      <w:r w:rsidR="00F23658">
        <w:rPr>
          <w:sz w:val="24"/>
          <w:szCs w:val="24"/>
          <w:lang w:val="en-US"/>
        </w:rPr>
        <w:t xml:space="preserve">the system </w:t>
      </w:r>
      <w:r>
        <w:rPr>
          <w:sz w:val="24"/>
          <w:szCs w:val="24"/>
          <w:lang w:val="en-US"/>
        </w:rPr>
        <w:t>kill</w:t>
      </w:r>
      <w:r w:rsidR="00F23658">
        <w:rPr>
          <w:sz w:val="24"/>
          <w:szCs w:val="24"/>
          <w:lang w:val="en-US"/>
        </w:rPr>
        <w:t>s</w:t>
      </w:r>
      <w:r>
        <w:rPr>
          <w:sz w:val="24"/>
          <w:szCs w:val="24"/>
          <w:lang w:val="en-US"/>
        </w:rPr>
        <w:t xml:space="preserve"> the FILE_KEY, so that user has to perform a hard cryptanalysis to reveal the file. </w:t>
      </w:r>
      <w:r w:rsidR="00376488">
        <w:rPr>
          <w:sz w:val="24"/>
          <w:szCs w:val="24"/>
          <w:lang w:val="en-US"/>
        </w:rPr>
        <w:t xml:space="preserve">The randomly generated </w:t>
      </w:r>
      <w:r>
        <w:rPr>
          <w:sz w:val="24"/>
          <w:szCs w:val="24"/>
          <w:lang w:val="en-US"/>
        </w:rPr>
        <w:t xml:space="preserve"> FILE_KEY is unique</w:t>
      </w:r>
      <w:r w:rsidR="00376488">
        <w:rPr>
          <w:sz w:val="24"/>
          <w:szCs w:val="24"/>
          <w:lang w:val="en-US"/>
        </w:rPr>
        <w:t xml:space="preserve"> for each </w:t>
      </w:r>
      <w:ins w:id="180" w:author="Edison" w:date="2016-01-21T11:08:00Z">
        <w:r w:rsidR="00350496">
          <w:rPr>
            <w:sz w:val="24"/>
            <w:szCs w:val="24"/>
            <w:lang w:val="en-US"/>
          </w:rPr>
          <w:t xml:space="preserve">shared </w:t>
        </w:r>
      </w:ins>
      <w:r w:rsidR="00376488">
        <w:rPr>
          <w:sz w:val="24"/>
          <w:szCs w:val="24"/>
          <w:lang w:val="en-US"/>
        </w:rPr>
        <w:t xml:space="preserve">file </w:t>
      </w:r>
      <w:del w:id="181" w:author="Edison" w:date="2016-01-21T11:08:00Z">
        <w:r w:rsidR="00376488" w:rsidDel="00350496">
          <w:rPr>
            <w:sz w:val="24"/>
            <w:szCs w:val="24"/>
            <w:lang w:val="en-US"/>
          </w:rPr>
          <w:delText xml:space="preserve">share </w:delText>
        </w:r>
      </w:del>
      <w:r w:rsidR="00376488">
        <w:rPr>
          <w:sz w:val="24"/>
          <w:szCs w:val="24"/>
          <w:lang w:val="en-US"/>
        </w:rPr>
        <w:t>stored on a client</w:t>
      </w:r>
      <w:r>
        <w:rPr>
          <w:sz w:val="24"/>
          <w:szCs w:val="24"/>
          <w:lang w:val="en-US"/>
        </w:rPr>
        <w:t xml:space="preserve">. So, the user needs to perform the </w:t>
      </w:r>
      <w:proofErr w:type="spellStart"/>
      <w:r>
        <w:rPr>
          <w:sz w:val="24"/>
          <w:szCs w:val="24"/>
          <w:lang w:val="en-US"/>
        </w:rPr>
        <w:t>cryptanalysys</w:t>
      </w:r>
      <w:proofErr w:type="spellEnd"/>
      <w:r>
        <w:rPr>
          <w:sz w:val="24"/>
          <w:szCs w:val="24"/>
          <w:lang w:val="en-US"/>
        </w:rPr>
        <w:t xml:space="preserve"> for each file separately.</w:t>
      </w:r>
    </w:p>
    <w:p w:rsidR="00CD7C91" w:rsidRPr="001109CA" w:rsidRDefault="00F90BFD" w:rsidP="00F271C1">
      <w:pPr>
        <w:pStyle w:val="PargrafodaLista"/>
        <w:numPr>
          <w:ilvl w:val="0"/>
          <w:numId w:val="25"/>
        </w:numPr>
        <w:spacing w:after="200" w:line="276" w:lineRule="auto"/>
        <w:rPr>
          <w:b/>
          <w:sz w:val="24"/>
          <w:szCs w:val="24"/>
          <w:lang w:val="en-US"/>
          <w:rPrChange w:id="182" w:author="TanTan" w:date="2016-01-21T13:56:00Z">
            <w:rPr>
              <w:sz w:val="24"/>
              <w:szCs w:val="24"/>
              <w:lang w:val="en-US"/>
            </w:rPr>
          </w:rPrChange>
        </w:rPr>
      </w:pPr>
      <w:r w:rsidRPr="00F90BFD">
        <w:rPr>
          <w:b/>
          <w:sz w:val="24"/>
          <w:szCs w:val="24"/>
          <w:lang w:val="en-US"/>
          <w:rPrChange w:id="183" w:author="TanTan" w:date="2016-01-21T13:56:00Z">
            <w:rPr>
              <w:sz w:val="24"/>
              <w:szCs w:val="24"/>
              <w:lang w:val="en-US"/>
            </w:rPr>
          </w:rPrChange>
        </w:rPr>
        <w:t xml:space="preserve">ABE encryption to protect the FILE_KEY. </w:t>
      </w:r>
    </w:p>
    <w:p w:rsidR="00152549" w:rsidRPr="00F271C1" w:rsidRDefault="00152549" w:rsidP="00F271C1">
      <w:pPr>
        <w:pStyle w:val="PargrafodaLista"/>
        <w:spacing w:after="200" w:line="276" w:lineRule="auto"/>
        <w:rPr>
          <w:sz w:val="24"/>
          <w:szCs w:val="24"/>
          <w:lang w:val="en-US"/>
        </w:rPr>
      </w:pPr>
      <w:r w:rsidRPr="00CD7C91">
        <w:rPr>
          <w:sz w:val="24"/>
          <w:szCs w:val="24"/>
          <w:lang w:val="en-US"/>
        </w:rPr>
        <w:t xml:space="preserve">The permanent file key is re-encrypted with each session. </w:t>
      </w:r>
      <w:r w:rsidR="00DF5F25" w:rsidRPr="00CD7C91">
        <w:rPr>
          <w:sz w:val="24"/>
          <w:szCs w:val="24"/>
          <w:lang w:val="en-US"/>
        </w:rPr>
        <w:t>T</w:t>
      </w:r>
      <w:r w:rsidRPr="00CD7C91">
        <w:rPr>
          <w:sz w:val="24"/>
          <w:szCs w:val="24"/>
          <w:lang w:val="en-US"/>
        </w:rPr>
        <w:t xml:space="preserve">he KEY_SET </w:t>
      </w:r>
      <w:r w:rsidR="00DF5F25" w:rsidRPr="00F271C1">
        <w:rPr>
          <w:sz w:val="24"/>
          <w:szCs w:val="24"/>
          <w:lang w:val="en-US"/>
        </w:rPr>
        <w:t xml:space="preserve">is defined </w:t>
      </w:r>
      <w:r w:rsidRPr="00F271C1">
        <w:rPr>
          <w:sz w:val="24"/>
          <w:szCs w:val="24"/>
          <w:lang w:val="en-US"/>
        </w:rPr>
        <w:t>as the set of all FILE_KEYs.</w:t>
      </w:r>
      <w:r w:rsidR="0040390C" w:rsidRPr="00F271C1">
        <w:rPr>
          <w:sz w:val="24"/>
          <w:szCs w:val="24"/>
          <w:lang w:val="en-US"/>
        </w:rPr>
        <w:t xml:space="preserve"> The KEY_SET_KEY protects this KEY_SET</w:t>
      </w:r>
      <w:r w:rsidR="00233DAE" w:rsidRPr="00F271C1">
        <w:rPr>
          <w:sz w:val="24"/>
          <w:szCs w:val="24"/>
          <w:lang w:val="en-US"/>
        </w:rPr>
        <w:t xml:space="preserve"> (a symmetrical AES key)</w:t>
      </w:r>
      <w:r w:rsidR="0040390C" w:rsidRPr="00F271C1">
        <w:rPr>
          <w:sz w:val="24"/>
          <w:szCs w:val="24"/>
          <w:lang w:val="en-US"/>
        </w:rPr>
        <w:t>.</w:t>
      </w:r>
      <w:r w:rsidR="00233DAE" w:rsidRPr="00F271C1">
        <w:rPr>
          <w:sz w:val="24"/>
          <w:szCs w:val="24"/>
          <w:lang w:val="en-US"/>
        </w:rPr>
        <w:t xml:space="preserve"> </w:t>
      </w:r>
      <w:r w:rsidR="00DF5F25" w:rsidRPr="00F271C1">
        <w:rPr>
          <w:sz w:val="24"/>
          <w:szCs w:val="24"/>
          <w:lang w:val="en-US"/>
        </w:rPr>
        <w:t xml:space="preserve">The proposed </w:t>
      </w:r>
      <w:r w:rsidR="00233DAE" w:rsidRPr="00F271C1">
        <w:rPr>
          <w:sz w:val="24"/>
          <w:szCs w:val="24"/>
          <w:lang w:val="en-US"/>
        </w:rPr>
        <w:t>model support</w:t>
      </w:r>
      <w:r w:rsidR="00DF5F25" w:rsidRPr="00F271C1">
        <w:rPr>
          <w:sz w:val="24"/>
          <w:szCs w:val="24"/>
          <w:lang w:val="en-US"/>
        </w:rPr>
        <w:t>s</w:t>
      </w:r>
      <w:r w:rsidR="00233DAE" w:rsidRPr="00F271C1">
        <w:rPr>
          <w:sz w:val="24"/>
          <w:szCs w:val="24"/>
          <w:lang w:val="en-US"/>
        </w:rPr>
        <w:t xml:space="preserve"> both the authorization based on user groups and on the shares, i.e. there is a separate KEY entity corresponding to ea</w:t>
      </w:r>
      <w:r w:rsidR="00DF5F25" w:rsidRPr="00F271C1">
        <w:rPr>
          <w:sz w:val="24"/>
          <w:szCs w:val="24"/>
          <w:lang w:val="en-US"/>
        </w:rPr>
        <w:t>c</w:t>
      </w:r>
      <w:r w:rsidR="00233DAE" w:rsidRPr="00F271C1">
        <w:rPr>
          <w:sz w:val="24"/>
          <w:szCs w:val="24"/>
          <w:lang w:val="en-US"/>
        </w:rPr>
        <w:t>h share in the group.</w:t>
      </w:r>
    </w:p>
    <w:p w:rsidR="00372B65" w:rsidRPr="00F271C1" w:rsidRDefault="00372B65" w:rsidP="00372B65">
      <w:pPr>
        <w:pStyle w:val="PargrafodaLista"/>
        <w:rPr>
          <w:sz w:val="24"/>
          <w:szCs w:val="24"/>
          <w:lang w:val="en-US"/>
        </w:rPr>
      </w:pPr>
      <w:r w:rsidRPr="00F271C1">
        <w:rPr>
          <w:sz w:val="24"/>
          <w:szCs w:val="24"/>
          <w:lang w:val="en-US"/>
        </w:rPr>
        <w:t xml:space="preserve">The selective scheme for attribute-based encryption is as follows. </w:t>
      </w:r>
    </w:p>
    <w:p w:rsidR="00372B65" w:rsidRPr="00F271C1" w:rsidRDefault="00372B65" w:rsidP="00372B65">
      <w:pPr>
        <w:pStyle w:val="PargrafodaLista"/>
        <w:rPr>
          <w:sz w:val="24"/>
          <w:szCs w:val="24"/>
          <w:lang w:val="en-US"/>
        </w:rPr>
      </w:pPr>
      <w:r w:rsidRPr="00F271C1">
        <w:rPr>
          <w:sz w:val="24"/>
          <w:szCs w:val="24"/>
          <w:lang w:val="en-US"/>
        </w:rPr>
        <w:t>If at least one attribute in the set{</w:t>
      </w:r>
      <w:proofErr w:type="spellStart"/>
      <w:r w:rsidRPr="00F271C1">
        <w:rPr>
          <w:sz w:val="24"/>
          <w:szCs w:val="24"/>
          <w:lang w:val="en-US"/>
        </w:rPr>
        <w:t>t_i</w:t>
      </w:r>
      <w:proofErr w:type="spellEnd"/>
      <w:r w:rsidRPr="00F271C1">
        <w:rPr>
          <w:sz w:val="24"/>
          <w:szCs w:val="24"/>
          <w:lang w:val="en-US"/>
        </w:rPr>
        <w:t>}_U is equal to the attribute in the set{</w:t>
      </w:r>
      <w:proofErr w:type="spellStart"/>
      <w:r w:rsidRPr="00F271C1">
        <w:rPr>
          <w:sz w:val="24"/>
          <w:szCs w:val="24"/>
          <w:lang w:val="en-US"/>
        </w:rPr>
        <w:t>t_i</w:t>
      </w:r>
      <w:proofErr w:type="spellEnd"/>
      <w:r w:rsidRPr="00F271C1">
        <w:rPr>
          <w:sz w:val="24"/>
          <w:szCs w:val="24"/>
          <w:lang w:val="en-US"/>
        </w:rPr>
        <w:t>}_M, the corresponding user U can decrypt the text M.</w:t>
      </w:r>
    </w:p>
    <w:p w:rsidR="00372B65" w:rsidRPr="00F271C1" w:rsidRDefault="00372B65" w:rsidP="00372B65">
      <w:pPr>
        <w:pStyle w:val="PargrafodaLista"/>
        <w:rPr>
          <w:sz w:val="24"/>
          <w:szCs w:val="24"/>
          <w:lang w:val="en-US"/>
        </w:rPr>
      </w:pPr>
      <w:r w:rsidRPr="00F271C1">
        <w:rPr>
          <w:sz w:val="24"/>
          <w:szCs w:val="24"/>
          <w:lang w:val="en-US"/>
        </w:rPr>
        <w:t>As soon as user and share have one attribute in common – the user can get access to the share.</w:t>
      </w:r>
    </w:p>
    <w:p w:rsidR="00CD7C91" w:rsidRPr="00F271C1" w:rsidRDefault="00CD7C91" w:rsidP="00372B65">
      <w:pPr>
        <w:pStyle w:val="PargrafodaLista"/>
        <w:rPr>
          <w:sz w:val="24"/>
          <w:szCs w:val="24"/>
          <w:lang w:val="en-US"/>
        </w:rPr>
      </w:pPr>
    </w:p>
    <w:p w:rsidR="00CD7C91" w:rsidRPr="00F271C1" w:rsidRDefault="00CD7C91" w:rsidP="00372B65">
      <w:pPr>
        <w:pStyle w:val="PargrafodaLista"/>
        <w:rPr>
          <w:sz w:val="24"/>
          <w:szCs w:val="24"/>
          <w:lang w:val="en-US"/>
        </w:rPr>
      </w:pPr>
      <w:r w:rsidRPr="00CD7C91">
        <w:rPr>
          <w:sz w:val="24"/>
          <w:szCs w:val="24"/>
          <w:lang w:val="en-US"/>
        </w:rPr>
        <w:t>The compo</w:t>
      </w:r>
      <w:r>
        <w:rPr>
          <w:sz w:val="24"/>
          <w:szCs w:val="24"/>
          <w:lang w:val="en-US"/>
        </w:rPr>
        <w:t>n</w:t>
      </w:r>
      <w:r w:rsidRPr="00F271C1">
        <w:rPr>
          <w:sz w:val="24"/>
          <w:szCs w:val="24"/>
          <w:lang w:val="en-US"/>
        </w:rPr>
        <w:t>ents of the ABE encryption are:</w:t>
      </w:r>
    </w:p>
    <w:p w:rsidR="00372B65" w:rsidRPr="00544EB9" w:rsidRDefault="00DF5F25" w:rsidP="00372B65">
      <w:pPr>
        <w:pStyle w:val="PargrafodaLista"/>
        <w:rPr>
          <w:lang w:val="en-US"/>
        </w:rPr>
      </w:pPr>
      <w:r>
        <w:rPr>
          <w:rStyle w:val="Refdecomentrio"/>
        </w:rPr>
        <w:commentReference w:id="184"/>
      </w:r>
    </w:p>
    <w:p w:rsidR="00372B65" w:rsidRPr="00F271C1" w:rsidRDefault="00372B65" w:rsidP="00F271C1">
      <w:pPr>
        <w:pStyle w:val="PargrafodaLista"/>
        <w:numPr>
          <w:ilvl w:val="0"/>
          <w:numId w:val="19"/>
        </w:numPr>
        <w:ind w:left="810" w:firstLine="270"/>
        <w:jc w:val="both"/>
        <w:rPr>
          <w:sz w:val="24"/>
          <w:szCs w:val="24"/>
          <w:lang w:val="en-US"/>
        </w:rPr>
      </w:pPr>
      <w:r w:rsidRPr="00F271C1">
        <w:rPr>
          <w:b/>
          <w:sz w:val="24"/>
          <w:szCs w:val="24"/>
          <w:lang w:val="en-US"/>
        </w:rPr>
        <w:t>Master-key (MK)</w:t>
      </w:r>
      <w:r w:rsidRPr="00F271C1">
        <w:rPr>
          <w:sz w:val="24"/>
          <w:szCs w:val="24"/>
          <w:lang w:val="en-US"/>
        </w:rPr>
        <w:t xml:space="preserve"> which is kept safely on server and accessible only for the domain administrator</w:t>
      </w:r>
    </w:p>
    <w:p w:rsidR="00372B65" w:rsidRPr="00F271C1" w:rsidRDefault="00CD7C91" w:rsidP="00F271C1">
      <w:pPr>
        <w:pStyle w:val="PargrafodaLista"/>
        <w:ind w:left="810" w:firstLine="270"/>
        <w:jc w:val="both"/>
        <w:rPr>
          <w:sz w:val="24"/>
          <w:szCs w:val="24"/>
          <w:lang w:val="en-US"/>
        </w:rPr>
      </w:pPr>
      <m:oMathPara>
        <m:oMath>
          <m:r>
            <m:rPr>
              <m:sty m:val="p"/>
            </m:rPr>
            <w:rPr>
              <w:rFonts w:ascii="Cambria Math" w:hAnsi="Cambria Math"/>
              <w:sz w:val="24"/>
              <w:szCs w:val="24"/>
            </w:rPr>
            <m:t>MK=(</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n</m:t>
              </m:r>
            </m:sub>
          </m:sSub>
          <m:r>
            <m:rPr>
              <m:sty m:val="p"/>
            </m:rPr>
            <w:rPr>
              <w:rFonts w:ascii="Cambria Math" w:hAnsi="Cambria Math"/>
              <w:sz w:val="24"/>
              <w:szCs w:val="24"/>
            </w:rPr>
            <m:t>,y)</m:t>
          </m:r>
        </m:oMath>
      </m:oMathPara>
    </w:p>
    <w:p w:rsidR="00372B65" w:rsidRPr="00F271C1" w:rsidRDefault="00372B65" w:rsidP="00F271C1">
      <w:pPr>
        <w:ind w:left="810" w:firstLine="270"/>
        <w:jc w:val="both"/>
        <w:rPr>
          <w:sz w:val="24"/>
          <w:szCs w:val="24"/>
        </w:rPr>
      </w:pPr>
      <w:r w:rsidRPr="00F271C1">
        <w:rPr>
          <w:sz w:val="24"/>
          <w:szCs w:val="24"/>
        </w:rPr>
        <w:lastRenderedPageBreak/>
        <w:t>The values t</w:t>
      </w:r>
      <w:r w:rsidRPr="00F271C1">
        <w:rPr>
          <w:sz w:val="24"/>
          <w:szCs w:val="24"/>
          <w:vertAlign w:val="subscript"/>
        </w:rPr>
        <w:t>i</w:t>
      </w:r>
      <w:r w:rsidRPr="00F271C1">
        <w:rPr>
          <w:sz w:val="24"/>
          <w:szCs w:val="24"/>
        </w:rPr>
        <w:t xml:space="preserve"> are randomly selected from the huge group Z</w:t>
      </w:r>
      <w:r w:rsidRPr="00F271C1">
        <w:rPr>
          <w:sz w:val="24"/>
          <w:szCs w:val="24"/>
          <w:vertAlign w:val="subscript"/>
        </w:rPr>
        <w:t>p</w:t>
      </w:r>
      <w:r w:rsidRPr="00F271C1">
        <w:rPr>
          <w:sz w:val="24"/>
          <w:szCs w:val="24"/>
        </w:rPr>
        <w:t xml:space="preserve"> . They are the private keys corresponding to the group attributes. Note, that this is different from the usual PK encryption: the private keys are controlled by the admin and not by the users.</w:t>
      </w:r>
    </w:p>
    <w:p w:rsidR="00372B65" w:rsidRPr="00F271C1" w:rsidRDefault="00372B65" w:rsidP="00F271C1">
      <w:pPr>
        <w:pStyle w:val="PargrafodaLista"/>
        <w:numPr>
          <w:ilvl w:val="0"/>
          <w:numId w:val="19"/>
        </w:numPr>
        <w:ind w:left="810" w:firstLine="270"/>
        <w:jc w:val="both"/>
        <w:rPr>
          <w:sz w:val="24"/>
          <w:szCs w:val="24"/>
          <w:lang w:val="en-US"/>
        </w:rPr>
      </w:pPr>
      <w:r w:rsidRPr="00F271C1">
        <w:rPr>
          <w:b/>
          <w:sz w:val="24"/>
          <w:szCs w:val="24"/>
          <w:lang w:val="en-US"/>
        </w:rPr>
        <w:t>Public key (PK)</w:t>
      </w:r>
      <w:r w:rsidRPr="00F271C1">
        <w:rPr>
          <w:sz w:val="24"/>
          <w:szCs w:val="24"/>
          <w:lang w:val="en-US"/>
        </w:rPr>
        <w:t xml:space="preserve"> depends on the master key values and is kept in the clear allowing users to access the information:</w:t>
      </w:r>
    </w:p>
    <w:p w:rsidR="00372B65" w:rsidRPr="00F271C1" w:rsidRDefault="00CD7C91" w:rsidP="00F271C1">
      <w:pPr>
        <w:pStyle w:val="PargrafodaLista"/>
        <w:ind w:left="810" w:firstLine="270"/>
        <w:jc w:val="both"/>
        <w:rPr>
          <w:sz w:val="24"/>
          <w:szCs w:val="24"/>
          <w:lang w:val="en-US"/>
        </w:rPr>
      </w:pPr>
      <m:oMathPara>
        <m:oMath>
          <m:r>
            <m:rPr>
              <m:sty m:val="p"/>
            </m:rPr>
            <w:rPr>
              <w:rFonts w:ascii="Cambria Math" w:hAnsi="Cambria Math"/>
              <w:sz w:val="24"/>
              <w:szCs w:val="24"/>
            </w:rPr>
            <m:t>PK=(</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1</m:t>
                  </m:r>
                </m:sub>
              </m:sSub>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n</m:t>
                  </m:r>
                </m:sub>
              </m:sSub>
            </m:sup>
          </m:sSup>
          <m:r>
            <m:rPr>
              <m:sty m:val="p"/>
            </m:rPr>
            <w:rPr>
              <w:rFonts w:ascii="Cambria Math" w:hAnsi="Cambria Math"/>
              <w:sz w:val="24"/>
              <w:szCs w:val="24"/>
            </w:rPr>
            <m:t>,Y=</m:t>
          </m:r>
          <m:sSup>
            <m:sSupPr>
              <m:ctrlPr>
                <w:rPr>
                  <w:rFonts w:ascii="Cambria Math" w:hAnsi="Cambria Math"/>
                  <w:sz w:val="24"/>
                  <w:szCs w:val="24"/>
                </w:rPr>
              </m:ctrlPr>
            </m:sSupPr>
            <m:e>
              <m:r>
                <m:rPr>
                  <m:sty m:val="p"/>
                </m:rPr>
                <w:rPr>
                  <w:rFonts w:ascii="Cambria Math" w:hAnsi="Cambria Math"/>
                  <w:sz w:val="24"/>
                  <w:szCs w:val="24"/>
                </w:rPr>
                <m:t>e(g,g)</m:t>
              </m:r>
            </m:e>
            <m:sup>
              <m:r>
                <m:rPr>
                  <m:sty m:val="p"/>
                </m:rPr>
                <w:rPr>
                  <w:rFonts w:ascii="Cambria Math" w:hAnsi="Cambria Math"/>
                  <w:sz w:val="24"/>
                  <w:szCs w:val="24"/>
                </w:rPr>
                <m:t>y</m:t>
              </m:r>
            </m:sup>
          </m:sSup>
          <m:r>
            <m:rPr>
              <m:sty m:val="p"/>
            </m:rPr>
            <w:rPr>
              <w:rFonts w:ascii="Cambria Math" w:hAnsi="Cambria Math"/>
              <w:sz w:val="24"/>
              <w:szCs w:val="24"/>
            </w:rPr>
            <m:t>)</m:t>
          </m:r>
        </m:oMath>
      </m:oMathPara>
    </w:p>
    <w:p w:rsidR="00372B65" w:rsidRPr="00F271C1" w:rsidRDefault="00372B65" w:rsidP="00F271C1">
      <w:pPr>
        <w:pStyle w:val="PargrafodaLista"/>
        <w:ind w:left="810" w:firstLine="270"/>
        <w:jc w:val="both"/>
        <w:rPr>
          <w:sz w:val="24"/>
          <w:szCs w:val="24"/>
          <w:lang w:val="en-US"/>
        </w:rPr>
      </w:pPr>
      <w:r w:rsidRPr="00F271C1">
        <w:rPr>
          <w:sz w:val="24"/>
          <w:szCs w:val="24"/>
          <w:lang w:val="en-US"/>
        </w:rPr>
        <w:t>Here e(</w:t>
      </w:r>
      <w:proofErr w:type="spellStart"/>
      <w:r w:rsidRPr="00F271C1">
        <w:rPr>
          <w:sz w:val="24"/>
          <w:szCs w:val="24"/>
          <w:lang w:val="en-US"/>
        </w:rPr>
        <w:t>g,g</w:t>
      </w:r>
      <w:proofErr w:type="spellEnd"/>
      <w:r w:rsidRPr="00F271C1">
        <w:rPr>
          <w:sz w:val="24"/>
          <w:szCs w:val="24"/>
          <w:lang w:val="en-US"/>
        </w:rPr>
        <w:t>) is the bilinear pairing.</w:t>
      </w:r>
    </w:p>
    <w:p w:rsidR="00372B65" w:rsidRPr="00F271C1" w:rsidRDefault="00372B65" w:rsidP="00F271C1">
      <w:pPr>
        <w:pStyle w:val="PargrafodaLista"/>
        <w:numPr>
          <w:ilvl w:val="0"/>
          <w:numId w:val="19"/>
        </w:numPr>
        <w:tabs>
          <w:tab w:val="left" w:pos="450"/>
        </w:tabs>
        <w:ind w:left="810" w:firstLine="270"/>
        <w:jc w:val="both"/>
        <w:rPr>
          <w:sz w:val="24"/>
          <w:szCs w:val="24"/>
          <w:lang w:val="en-US"/>
        </w:rPr>
      </w:pPr>
      <w:r w:rsidRPr="00F271C1">
        <w:rPr>
          <w:sz w:val="24"/>
          <w:szCs w:val="24"/>
          <w:lang w:val="en-US"/>
        </w:rPr>
        <w:t xml:space="preserve">Secret user </w:t>
      </w:r>
      <w:r w:rsidRPr="00F271C1">
        <w:rPr>
          <w:b/>
          <w:sz w:val="24"/>
          <w:szCs w:val="24"/>
          <w:lang w:val="en-US"/>
        </w:rPr>
        <w:t>KEY_SET</w:t>
      </w:r>
      <w:r w:rsidRPr="00F271C1">
        <w:rPr>
          <w:sz w:val="24"/>
          <w:szCs w:val="24"/>
          <w:lang w:val="en-US"/>
        </w:rPr>
        <w:t xml:space="preserve"> depends on his attribute set. Here each D</w:t>
      </w:r>
      <w:r w:rsidRPr="00F271C1">
        <w:rPr>
          <w:sz w:val="24"/>
          <w:szCs w:val="24"/>
          <w:vertAlign w:val="subscript"/>
          <w:lang w:val="en-US"/>
        </w:rPr>
        <w:t>i</w:t>
      </w:r>
      <w:r w:rsidRPr="00F271C1">
        <w:rPr>
          <w:sz w:val="24"/>
          <w:szCs w:val="24"/>
          <w:lang w:val="en-US"/>
        </w:rPr>
        <w:t xml:space="preserve"> (</w:t>
      </w:r>
      <w:r w:rsidRPr="00F271C1">
        <w:rPr>
          <w:b/>
          <w:sz w:val="24"/>
          <w:szCs w:val="24"/>
          <w:lang w:val="en-US"/>
        </w:rPr>
        <w:t>GROUP_KEY</w:t>
      </w:r>
      <w:r w:rsidRPr="00F271C1">
        <w:rPr>
          <w:sz w:val="24"/>
          <w:szCs w:val="24"/>
          <w:lang w:val="en-US"/>
        </w:rPr>
        <w:t>) serves for decryption of the data of a single group of users, for example, related to some project:</w:t>
      </w:r>
    </w:p>
    <w:p w:rsidR="00372B65" w:rsidRPr="00F271C1" w:rsidRDefault="00F90BFD" w:rsidP="00F271C1">
      <w:pPr>
        <w:pStyle w:val="PargrafodaLista"/>
        <w:ind w:left="810" w:firstLine="270"/>
        <w:jc w:val="both"/>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e>
            <m:sub>
              <m:r>
                <m:rPr>
                  <m:sty m:val="p"/>
                </m:rPr>
                <w:rPr>
                  <w:rFonts w:ascii="Cambria Math" w:hAnsi="Cambria Math"/>
                  <w:sz w:val="24"/>
                  <w:szCs w:val="24"/>
                </w:rPr>
                <m:t>U</m:t>
              </m:r>
            </m:sub>
          </m:sSub>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r>
                <m:rPr>
                  <m:sty m:val="p"/>
                </m:rPr>
                <w:rPr>
                  <w:rFonts w:ascii="Cambria Math" w:hAnsi="Cambria Math"/>
                  <w:sz w:val="24"/>
                  <w:szCs w:val="24"/>
                </w:rPr>
                <m:t>yw/</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sup>
          </m:sSup>
          <m:r>
            <m:rPr>
              <m:sty m:val="p"/>
            </m:rPr>
            <w:rPr>
              <w:rFonts w:ascii="Cambria Math" w:hAnsi="Cambria Math"/>
              <w:sz w:val="24"/>
              <w:szCs w:val="24"/>
            </w:rPr>
            <m:t>}</m:t>
          </m:r>
        </m:oMath>
      </m:oMathPara>
    </w:p>
    <w:p w:rsidR="00372B65" w:rsidRPr="00F271C1" w:rsidRDefault="00372B65" w:rsidP="00F271C1">
      <w:pPr>
        <w:pStyle w:val="PargrafodaLista"/>
        <w:numPr>
          <w:ilvl w:val="0"/>
          <w:numId w:val="19"/>
        </w:numPr>
        <w:ind w:left="810" w:firstLine="270"/>
        <w:rPr>
          <w:sz w:val="24"/>
          <w:szCs w:val="24"/>
          <w:lang w:val="en-US"/>
        </w:rPr>
      </w:pPr>
      <w:r w:rsidRPr="00F271C1">
        <w:rPr>
          <w:b/>
          <w:sz w:val="24"/>
          <w:szCs w:val="24"/>
          <w:lang w:val="en-US"/>
        </w:rPr>
        <w:t>Encryption</w:t>
      </w:r>
      <w:r w:rsidRPr="00F271C1">
        <w:rPr>
          <w:sz w:val="24"/>
          <w:szCs w:val="24"/>
          <w:lang w:val="en-US"/>
        </w:rPr>
        <w:t xml:space="preserve"> of the text M (in </w:t>
      </w:r>
      <w:r w:rsidR="00DF5F25" w:rsidRPr="00F271C1">
        <w:rPr>
          <w:sz w:val="24"/>
          <w:szCs w:val="24"/>
          <w:lang w:val="en-US"/>
        </w:rPr>
        <w:t>this proposal</w:t>
      </w:r>
      <w:r w:rsidRPr="00F271C1">
        <w:rPr>
          <w:sz w:val="24"/>
          <w:szCs w:val="24"/>
          <w:lang w:val="en-US"/>
        </w:rPr>
        <w:t xml:space="preserve"> the text is the </w:t>
      </w:r>
      <w:r w:rsidRPr="00F271C1">
        <w:rPr>
          <w:b/>
          <w:sz w:val="24"/>
          <w:szCs w:val="24"/>
          <w:lang w:val="en-US"/>
        </w:rPr>
        <w:t>FILE_KEY</w:t>
      </w:r>
      <w:r w:rsidRPr="00F271C1">
        <w:rPr>
          <w:sz w:val="24"/>
          <w:szCs w:val="24"/>
          <w:lang w:val="en-US"/>
        </w:rPr>
        <w:t xml:space="preserve">, or the permanent AES symmetric key, the key is permanent in order to reduce the necessity to re-download the files on the device) is multiplication. The set of the public keys </w:t>
      </w:r>
      <w:proofErr w:type="spellStart"/>
      <w:r w:rsidRPr="00F271C1">
        <w:rPr>
          <w:sz w:val="24"/>
          <w:szCs w:val="24"/>
          <w:lang w:val="en-US"/>
        </w:rPr>
        <w:t>E</w:t>
      </w:r>
      <w:r w:rsidRPr="00F271C1">
        <w:rPr>
          <w:sz w:val="24"/>
          <w:szCs w:val="24"/>
          <w:vertAlign w:val="subscript"/>
          <w:lang w:val="en-US"/>
        </w:rPr>
        <w:t>i</w:t>
      </w:r>
      <w:proofErr w:type="spellEnd"/>
      <w:r w:rsidRPr="00F271C1">
        <w:rPr>
          <w:sz w:val="24"/>
          <w:szCs w:val="24"/>
          <w:lang w:val="en-US"/>
        </w:rPr>
        <w:t xml:space="preserve"> (</w:t>
      </w:r>
      <w:r w:rsidRPr="00F271C1">
        <w:rPr>
          <w:b/>
          <w:sz w:val="24"/>
          <w:szCs w:val="24"/>
          <w:lang w:val="en-US"/>
        </w:rPr>
        <w:t>PUBLIC_SHARE_KEY</w:t>
      </w:r>
      <w:r w:rsidRPr="00F271C1">
        <w:rPr>
          <w:sz w:val="24"/>
          <w:szCs w:val="24"/>
          <w:lang w:val="en-US"/>
        </w:rPr>
        <w:t>) corresponding to the set of groups able to access the text is kept along with the encrypted text:</w:t>
      </w:r>
    </w:p>
    <w:p w:rsidR="00372B65" w:rsidRPr="00F271C1" w:rsidRDefault="00CD7C91" w:rsidP="00F271C1">
      <w:pPr>
        <w:pStyle w:val="PargrafodaLista"/>
        <w:tabs>
          <w:tab w:val="left" w:pos="450"/>
        </w:tabs>
        <w:ind w:left="810" w:firstLine="270"/>
        <w:jc w:val="both"/>
        <w:rPr>
          <w:sz w:val="24"/>
          <w:szCs w:val="24"/>
        </w:rPr>
      </w:pPr>
      <m:oMathPara>
        <m:oMath>
          <m:r>
            <m:rPr>
              <m:sty m:val="p"/>
            </m:rPr>
            <w:rPr>
              <w:rFonts w:ascii="Cambria Math" w:hAnsi="Cambria Math"/>
              <w:sz w:val="24"/>
              <w:szCs w:val="24"/>
            </w:rPr>
            <m:t>E=M</m:t>
          </m:r>
          <m:sSup>
            <m:sSupPr>
              <m:ctrlPr>
                <w:rPr>
                  <w:rFonts w:ascii="Cambria Math" w:hAnsi="Cambria Math"/>
                  <w:sz w:val="24"/>
                  <w:szCs w:val="24"/>
                </w:rPr>
              </m:ctrlPr>
            </m:sSupPr>
            <m:e>
              <m:r>
                <m:rPr>
                  <m:sty m:val="p"/>
                </m:rPr>
                <w:rPr>
                  <w:rFonts w:ascii="Cambria Math" w:hAnsi="Cambria Math"/>
                  <w:sz w:val="24"/>
                  <w:szCs w:val="24"/>
                </w:rPr>
                <m:t>e(g,g)</m:t>
              </m:r>
            </m:e>
            <m:sup>
              <m:r>
                <m:rPr>
                  <m:sty m:val="p"/>
                </m:rPr>
                <w:rPr>
                  <w:rFonts w:ascii="Cambria Math" w:hAnsi="Cambria Math"/>
                  <w:sz w:val="24"/>
                  <w:szCs w:val="24"/>
                </w:rPr>
                <m:t>ys</m:t>
              </m:r>
            </m:sup>
          </m:sSup>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s/w</m:t>
                  </m:r>
                </m:sup>
              </m:sSup>
              <m:r>
                <m:rPr>
                  <m:sty m:val="p"/>
                </m:rPr>
                <w:rPr>
                  <w:rFonts w:ascii="Cambria Math" w:hAnsi="Cambria Math"/>
                  <w:sz w:val="24"/>
                  <w:szCs w:val="24"/>
                </w:rPr>
                <m:t>}</m:t>
              </m:r>
            </m:e>
            <m:sub>
              <m:r>
                <m:rPr>
                  <m:sty m:val="p"/>
                </m:rP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e>
                <m:sub>
                  <m:r>
                    <m:rPr>
                      <m:sty m:val="p"/>
                    </m:rPr>
                    <w:rPr>
                      <w:rFonts w:ascii="Cambria Math" w:hAnsi="Cambria Math"/>
                      <w:sz w:val="24"/>
                      <w:szCs w:val="24"/>
                    </w:rPr>
                    <m:t>M</m:t>
                  </m:r>
                </m:sub>
              </m:sSub>
            </m:sub>
          </m:sSub>
        </m:oMath>
      </m:oMathPara>
    </w:p>
    <w:p w:rsidR="00372B65" w:rsidRPr="00F271C1" w:rsidRDefault="00372B65" w:rsidP="00F271C1">
      <w:pPr>
        <w:pStyle w:val="PargrafodaLista"/>
        <w:numPr>
          <w:ilvl w:val="0"/>
          <w:numId w:val="19"/>
        </w:numPr>
        <w:ind w:left="810" w:firstLine="270"/>
        <w:rPr>
          <w:sz w:val="24"/>
          <w:szCs w:val="24"/>
        </w:rPr>
      </w:pPr>
      <w:r w:rsidRPr="00F271C1">
        <w:rPr>
          <w:b/>
          <w:sz w:val="24"/>
          <w:szCs w:val="24"/>
          <w:lang w:val="en-US"/>
        </w:rPr>
        <w:t>Decryption</w:t>
      </w:r>
      <w:r w:rsidRPr="00F271C1">
        <w:rPr>
          <w:sz w:val="24"/>
          <w:szCs w:val="24"/>
          <w:lang w:val="en-US"/>
        </w:rPr>
        <w:t xml:space="preserve"> is division</w:t>
      </w:r>
      <w:r w:rsidRPr="00F271C1">
        <w:rPr>
          <w:sz w:val="24"/>
          <w:szCs w:val="24"/>
        </w:rPr>
        <w:t>:</w:t>
      </w:r>
    </w:p>
    <w:p w:rsidR="00372B65" w:rsidRPr="00F271C1" w:rsidRDefault="00CD7C91" w:rsidP="00F271C1">
      <w:pPr>
        <w:pStyle w:val="PargrafodaLista"/>
        <w:ind w:left="810" w:firstLine="270"/>
        <w:jc w:val="both"/>
        <w:rPr>
          <w:sz w:val="24"/>
          <w:szCs w:val="24"/>
          <w:lang w:val="en-US"/>
        </w:rPr>
      </w:pPr>
      <m:oMathPara>
        <m:oMath>
          <m:r>
            <m:rPr>
              <m:sty m:val="p"/>
            </m:rPr>
            <w:rPr>
              <w:rFonts w:ascii="Cambria Math" w:hAnsi="Cambria Math"/>
              <w:sz w:val="24"/>
              <w:szCs w:val="24"/>
            </w:rPr>
            <m:t>M=E/</m:t>
          </m:r>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s</m:t>
              </m:r>
            </m:sup>
          </m:sSup>
        </m:oMath>
      </m:oMathPara>
    </w:p>
    <w:p w:rsidR="00372B65" w:rsidRPr="00F271C1" w:rsidRDefault="00372B65" w:rsidP="00F271C1">
      <w:pPr>
        <w:ind w:left="810" w:firstLine="270"/>
        <w:jc w:val="both"/>
        <w:rPr>
          <w:sz w:val="24"/>
          <w:szCs w:val="24"/>
        </w:rPr>
      </w:pPr>
      <w:r w:rsidRPr="00F271C1">
        <w:rPr>
          <w:sz w:val="24"/>
          <w:szCs w:val="24"/>
        </w:rPr>
        <w:t>In order to perform this operation the user needs D</w:t>
      </w:r>
      <w:r w:rsidRPr="00F271C1">
        <w:rPr>
          <w:sz w:val="24"/>
          <w:szCs w:val="24"/>
          <w:vertAlign w:val="subscript"/>
        </w:rPr>
        <w:t xml:space="preserve">i </w:t>
      </w:r>
      <w:r w:rsidRPr="00F271C1">
        <w:rPr>
          <w:sz w:val="24"/>
          <w:szCs w:val="24"/>
        </w:rPr>
        <w:t>corresponding to the secret attribute t</w:t>
      </w:r>
      <w:r w:rsidRPr="00F271C1">
        <w:rPr>
          <w:sz w:val="24"/>
          <w:szCs w:val="24"/>
          <w:vertAlign w:val="subscript"/>
        </w:rPr>
        <w:t>i</w:t>
      </w:r>
      <w:r w:rsidRPr="00F271C1">
        <w:rPr>
          <w:sz w:val="24"/>
          <w:szCs w:val="24"/>
        </w:rPr>
        <w:t xml:space="preserve"> and :</w:t>
      </w:r>
    </w:p>
    <w:p w:rsidR="00372B65" w:rsidRPr="00F271C1" w:rsidRDefault="00F90BFD" w:rsidP="00F271C1">
      <w:pPr>
        <w:pStyle w:val="PargrafodaLista"/>
        <w:ind w:left="810" w:firstLine="270"/>
        <w:jc w:val="both"/>
        <w:rPr>
          <w:sz w:val="24"/>
          <w:szCs w:val="24"/>
        </w:rPr>
      </w:pPr>
      <m:oMathPara>
        <m:oMath>
          <m:sSup>
            <m:sSupPr>
              <m:ctrlPr>
                <w:rPr>
                  <w:rFonts w:ascii="Cambria Math" w:hAnsi="Cambria Math"/>
                  <w:sz w:val="24"/>
                  <w:szCs w:val="24"/>
                </w:rPr>
              </m:ctrlPr>
            </m:sSupPr>
            <m:e>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s</m:t>
                  </m:r>
                </m:sup>
              </m:sSup>
              <m:r>
                <m:rPr>
                  <m:sty m:val="p"/>
                </m:rPr>
                <w:rPr>
                  <w:rFonts w:ascii="Cambria Math" w:hAnsi="Cambria Math"/>
                  <w:sz w:val="24"/>
                  <w:szCs w:val="24"/>
                </w:rPr>
                <m:t>=e(g,g)</m:t>
              </m:r>
            </m:e>
            <m:sup>
              <m:r>
                <m:rPr>
                  <m:sty m:val="p"/>
                </m:rPr>
                <w:rPr>
                  <w:rFonts w:ascii="Cambria Math" w:hAnsi="Cambria Math"/>
                  <w:sz w:val="24"/>
                  <w:szCs w:val="24"/>
                </w:rPr>
                <m:t>ys</m:t>
              </m:r>
            </m:sup>
          </m:sSup>
          <m:r>
            <m:rPr>
              <m:sty m:val="p"/>
            </m:rPr>
            <w:rPr>
              <w:rFonts w:ascii="Cambria Math" w:hAnsi="Cambria Math"/>
              <w:sz w:val="24"/>
              <w:szCs w:val="24"/>
            </w:rPr>
            <m:t>=e</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i</m:t>
                  </m:r>
                </m:sub>
              </m:sSub>
            </m:e>
          </m:d>
          <m:r>
            <m:rPr>
              <m:sty m:val="p"/>
            </m:rPr>
            <w:rPr>
              <w:rFonts w:ascii="Cambria Math" w:hAnsi="Cambria Math"/>
              <w:sz w:val="24"/>
              <w:szCs w:val="24"/>
            </w:rPr>
            <m:t>=e</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g</m:t>
                  </m:r>
                </m:e>
                <m:sup>
                  <m:f>
                    <m:fPr>
                      <m:ctrlPr>
                        <w:rPr>
                          <w:rFonts w:ascii="Cambria Math" w:hAnsi="Cambria Math"/>
                          <w:sz w:val="24"/>
                          <w:szCs w:val="24"/>
                        </w:rPr>
                      </m:ctrlPr>
                    </m:fPr>
                    <m:num>
                      <m:r>
                        <m:rPr>
                          <m:sty m:val="p"/>
                        </m:rPr>
                        <w:rPr>
                          <w:rFonts w:ascii="Cambria Math" w:hAnsi="Cambria Math"/>
                          <w:sz w:val="24"/>
                          <w:szCs w:val="24"/>
                        </w:rPr>
                        <m:t>yw</m:t>
                      </m:r>
                    </m:num>
                    <m:den>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den>
                  </m:f>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s/w</m:t>
                  </m:r>
                </m:sup>
              </m:sSup>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e</m:t>
              </m:r>
              <m:d>
                <m:dPr>
                  <m:ctrlPr>
                    <w:rPr>
                      <w:rFonts w:ascii="Cambria Math" w:hAnsi="Cambria Math"/>
                      <w:sz w:val="24"/>
                      <w:szCs w:val="24"/>
                    </w:rPr>
                  </m:ctrlPr>
                </m:dPr>
                <m:e>
                  <m:r>
                    <m:rPr>
                      <m:sty m:val="p"/>
                    </m:rPr>
                    <w:rPr>
                      <w:rFonts w:ascii="Cambria Math" w:hAnsi="Cambria Math"/>
                      <w:sz w:val="24"/>
                      <w:szCs w:val="24"/>
                    </w:rPr>
                    <m:t>g,g</m:t>
                  </m:r>
                </m:e>
              </m:d>
            </m:e>
            <m:sup>
              <m:r>
                <m:rPr>
                  <m:sty m:val="p"/>
                </m:rPr>
                <w:rPr>
                  <w:rFonts w:ascii="Cambria Math" w:hAnsi="Cambria Math"/>
                  <w:sz w:val="24"/>
                  <w:szCs w:val="24"/>
                </w:rPr>
                <m:t>ys</m:t>
              </m:r>
            </m:sup>
          </m:sSup>
        </m:oMath>
      </m:oMathPara>
    </w:p>
    <w:p w:rsidR="00372B65" w:rsidRPr="00F271C1" w:rsidRDefault="00372B65" w:rsidP="00F271C1">
      <w:pPr>
        <w:pStyle w:val="PargrafodaLista"/>
        <w:ind w:left="810" w:firstLine="270"/>
        <w:jc w:val="both"/>
        <w:rPr>
          <w:sz w:val="24"/>
          <w:szCs w:val="24"/>
        </w:rPr>
      </w:pPr>
    </w:p>
    <w:p w:rsidR="00372B65" w:rsidRPr="00F271C1" w:rsidRDefault="00372B65" w:rsidP="00F271C1">
      <w:pPr>
        <w:pStyle w:val="PargrafodaLista"/>
        <w:ind w:left="810" w:firstLine="270"/>
        <w:jc w:val="both"/>
        <w:rPr>
          <w:sz w:val="24"/>
          <w:szCs w:val="24"/>
          <w:lang w:val="en-US"/>
        </w:rPr>
      </w:pPr>
      <w:r w:rsidRPr="00F271C1">
        <w:rPr>
          <w:sz w:val="24"/>
          <w:szCs w:val="24"/>
          <w:lang w:val="en-US"/>
        </w:rPr>
        <w:t>The result of decryption is the FILE_KEY  - the symmetric AES key to decrypt the contents of file.</w:t>
      </w:r>
    </w:p>
    <w:p w:rsidR="00372B65" w:rsidRDefault="00372B65" w:rsidP="00372B65">
      <w:pPr>
        <w:pStyle w:val="PargrafodaLista"/>
        <w:spacing w:after="200" w:line="276" w:lineRule="auto"/>
        <w:rPr>
          <w:sz w:val="24"/>
          <w:szCs w:val="24"/>
          <w:lang w:val="en-US"/>
        </w:rPr>
      </w:pPr>
    </w:p>
    <w:p w:rsidR="00E25BC5" w:rsidRDefault="00F7240B" w:rsidP="00F271C1">
      <w:pPr>
        <w:spacing w:after="200" w:line="276" w:lineRule="auto"/>
        <w:ind w:left="360"/>
        <w:rPr>
          <w:sz w:val="24"/>
          <w:szCs w:val="24"/>
          <w:lang w:val="en-US"/>
        </w:rPr>
      </w:pPr>
      <w:r>
        <w:rPr>
          <w:sz w:val="24"/>
          <w:szCs w:val="24"/>
          <w:lang w:val="en-US"/>
        </w:rPr>
        <w:t xml:space="preserve">3. </w:t>
      </w:r>
      <w:r w:rsidR="00233DAE" w:rsidRPr="001109CA">
        <w:rPr>
          <w:b/>
          <w:sz w:val="24"/>
          <w:szCs w:val="24"/>
          <w:lang w:val="en-US"/>
        </w:rPr>
        <w:t>The KEY_SET_KEY is protected via the secret sharing.</w:t>
      </w:r>
      <w:r w:rsidR="00233DAE" w:rsidRPr="00F271C1">
        <w:rPr>
          <w:sz w:val="24"/>
          <w:szCs w:val="24"/>
          <w:lang w:val="en-US"/>
        </w:rPr>
        <w:t xml:space="preserve"> </w:t>
      </w:r>
    </w:p>
    <w:p w:rsidR="00152549" w:rsidRPr="00F271C1" w:rsidRDefault="00233DAE" w:rsidP="001109CA">
      <w:pPr>
        <w:spacing w:after="200" w:line="276" w:lineRule="auto"/>
        <w:ind w:left="720"/>
        <w:rPr>
          <w:sz w:val="24"/>
          <w:szCs w:val="24"/>
          <w:lang w:val="en-US"/>
        </w:rPr>
      </w:pPr>
      <w:r w:rsidRPr="00F271C1">
        <w:rPr>
          <w:sz w:val="24"/>
          <w:szCs w:val="24"/>
          <w:lang w:val="en-US"/>
        </w:rPr>
        <w:t>In other words</w:t>
      </w:r>
      <w:r w:rsidR="00DF5F25" w:rsidRPr="00F271C1">
        <w:rPr>
          <w:sz w:val="24"/>
          <w:szCs w:val="24"/>
          <w:lang w:val="en-US"/>
        </w:rPr>
        <w:t>,</w:t>
      </w:r>
      <w:r w:rsidRPr="00F271C1">
        <w:rPr>
          <w:sz w:val="24"/>
          <w:szCs w:val="24"/>
          <w:lang w:val="en-US"/>
        </w:rPr>
        <w:t xml:space="preserve"> it is considered as a secret value and it is split (by the modular sharing) into the set of 4 shares:</w:t>
      </w:r>
    </w:p>
    <w:p w:rsidR="00233DAE" w:rsidRPr="00F271C1" w:rsidRDefault="00233DAE" w:rsidP="00E25BC5">
      <w:pPr>
        <w:pStyle w:val="PargrafodaLista"/>
        <w:spacing w:after="200" w:line="276" w:lineRule="auto"/>
        <w:rPr>
          <w:sz w:val="24"/>
          <w:szCs w:val="24"/>
          <w:lang w:val="en-US"/>
        </w:rPr>
      </w:pPr>
      <w:r w:rsidRPr="00E25BC5">
        <w:rPr>
          <w:sz w:val="24"/>
          <w:szCs w:val="24"/>
        </w:rPr>
        <w:t>PASS+PIN+TIME+DEV_PASS</w:t>
      </w:r>
      <w:r w:rsidRPr="00E25BC5">
        <w:rPr>
          <w:sz w:val="24"/>
          <w:szCs w:val="24"/>
          <w:lang w:val="en-US"/>
        </w:rPr>
        <w:t xml:space="preserve"> (where the PASS and PIN are predefined, as in [</w:t>
      </w:r>
      <w:proofErr w:type="spellStart"/>
      <w:r w:rsidRPr="00E25BC5">
        <w:rPr>
          <w:sz w:val="24"/>
          <w:szCs w:val="24"/>
          <w:lang w:val="en-US"/>
        </w:rPr>
        <w:t>brest</w:t>
      </w:r>
      <w:proofErr w:type="spellEnd"/>
      <w:r w:rsidRPr="00E25BC5">
        <w:rPr>
          <w:sz w:val="24"/>
          <w:szCs w:val="24"/>
          <w:lang w:val="en-US"/>
        </w:rPr>
        <w:t>]</w:t>
      </w:r>
      <w:r w:rsidR="00071057" w:rsidRPr="00E25BC5">
        <w:rPr>
          <w:sz w:val="24"/>
          <w:szCs w:val="24"/>
          <w:lang w:val="en-US"/>
        </w:rPr>
        <w:t xml:space="preserve"> and TIME is modified </w:t>
      </w:r>
      <w:r w:rsidRPr="00F271C1">
        <w:rPr>
          <w:sz w:val="24"/>
          <w:szCs w:val="24"/>
          <w:lang w:val="en-US"/>
        </w:rPr>
        <w:t>)</w:t>
      </w:r>
      <w:r w:rsidR="00071057" w:rsidRPr="00F271C1">
        <w:rPr>
          <w:sz w:val="24"/>
          <w:szCs w:val="24"/>
          <w:lang w:val="en-US"/>
        </w:rPr>
        <w:t xml:space="preserve">. </w:t>
      </w:r>
      <w:r w:rsidR="00DF5F25" w:rsidRPr="00F271C1">
        <w:rPr>
          <w:sz w:val="24"/>
          <w:szCs w:val="24"/>
          <w:lang w:val="en-US"/>
        </w:rPr>
        <w:t>I</w:t>
      </w:r>
      <w:r w:rsidR="00071057" w:rsidRPr="00F271C1">
        <w:rPr>
          <w:sz w:val="24"/>
          <w:szCs w:val="24"/>
          <w:lang w:val="en-US"/>
        </w:rPr>
        <w:t>n order to get the KEY_SET_KEY the hacker has to get all 4 parts (otherwise he</w:t>
      </w:r>
      <w:r w:rsidR="00DF5F25" w:rsidRPr="00F271C1">
        <w:rPr>
          <w:sz w:val="24"/>
          <w:szCs w:val="24"/>
          <w:lang w:val="en-US"/>
        </w:rPr>
        <w:t xml:space="preserve"> </w:t>
      </w:r>
      <w:r w:rsidR="00071057" w:rsidRPr="00F271C1">
        <w:rPr>
          <w:sz w:val="24"/>
          <w:szCs w:val="24"/>
          <w:lang w:val="en-US"/>
        </w:rPr>
        <w:t>gets</w:t>
      </w:r>
      <w:r w:rsidR="00DF5F25" w:rsidRPr="00F271C1">
        <w:rPr>
          <w:sz w:val="24"/>
          <w:szCs w:val="24"/>
          <w:lang w:val="en-US"/>
        </w:rPr>
        <w:t xml:space="preserve"> </w:t>
      </w:r>
      <w:r w:rsidR="00071057" w:rsidRPr="00F271C1">
        <w:rPr>
          <w:sz w:val="24"/>
          <w:szCs w:val="24"/>
          <w:lang w:val="en-US"/>
        </w:rPr>
        <w:t xml:space="preserve">no information of </w:t>
      </w:r>
      <w:r w:rsidR="00372B65" w:rsidRPr="00F271C1">
        <w:rPr>
          <w:sz w:val="24"/>
          <w:szCs w:val="24"/>
          <w:lang w:val="en-US"/>
        </w:rPr>
        <w:t>t</w:t>
      </w:r>
      <w:r w:rsidR="00071057" w:rsidRPr="00F271C1">
        <w:rPr>
          <w:sz w:val="24"/>
          <w:szCs w:val="24"/>
          <w:lang w:val="en-US"/>
        </w:rPr>
        <w:t>he secret due to the perfect nature of SSS).</w:t>
      </w:r>
    </w:p>
    <w:p w:rsidR="00192609" w:rsidRPr="00F271C1" w:rsidRDefault="00BF7E7D" w:rsidP="00F271C1">
      <w:pPr>
        <w:spacing w:line="360" w:lineRule="auto"/>
        <w:ind w:left="720" w:firstLine="630"/>
        <w:jc w:val="both"/>
        <w:rPr>
          <w:sz w:val="24"/>
          <w:szCs w:val="24"/>
        </w:rPr>
      </w:pPr>
      <w:r w:rsidRPr="00F271C1">
        <w:rPr>
          <w:sz w:val="24"/>
          <w:szCs w:val="24"/>
          <w:lang w:val="en-US"/>
        </w:rPr>
        <w:t xml:space="preserve">The proposed </w:t>
      </w:r>
      <w:r w:rsidRPr="00F271C1">
        <w:rPr>
          <w:sz w:val="24"/>
          <w:szCs w:val="24"/>
        </w:rPr>
        <w:t xml:space="preserve">authentication system </w:t>
      </w:r>
      <w:r w:rsidRPr="00F271C1">
        <w:rPr>
          <w:sz w:val="24"/>
          <w:szCs w:val="24"/>
          <w:lang w:val="en-US"/>
        </w:rPr>
        <w:t xml:space="preserve">is </w:t>
      </w:r>
      <w:r w:rsidRPr="00F271C1">
        <w:rPr>
          <w:sz w:val="24"/>
          <w:szCs w:val="24"/>
        </w:rPr>
        <w:t>based on the s</w:t>
      </w:r>
      <w:r w:rsidRPr="00F271C1">
        <w:rPr>
          <w:sz w:val="24"/>
          <w:szCs w:val="24"/>
          <w:lang w:val="en-US"/>
        </w:rPr>
        <w:t>hared</w:t>
      </w:r>
      <w:r w:rsidRPr="00F271C1">
        <w:rPr>
          <w:sz w:val="24"/>
          <w:szCs w:val="24"/>
        </w:rPr>
        <w:t xml:space="preserve"> stor</w:t>
      </w:r>
      <w:proofErr w:type="spellStart"/>
      <w:r w:rsidRPr="00F271C1">
        <w:rPr>
          <w:sz w:val="24"/>
          <w:szCs w:val="24"/>
          <w:lang w:val="en-US"/>
        </w:rPr>
        <w:t>ing</w:t>
      </w:r>
      <w:proofErr w:type="spellEnd"/>
      <w:r w:rsidRPr="00F271C1">
        <w:rPr>
          <w:sz w:val="24"/>
          <w:szCs w:val="24"/>
          <w:lang w:val="en-US"/>
        </w:rPr>
        <w:t xml:space="preserve"> of the user key</w:t>
      </w:r>
      <w:r w:rsidRPr="00F271C1">
        <w:rPr>
          <w:sz w:val="24"/>
          <w:szCs w:val="24"/>
        </w:rPr>
        <w:t xml:space="preserve">. Also, the device acts as a dealer in the </w:t>
      </w:r>
      <w:r w:rsidRPr="00F271C1">
        <w:rPr>
          <w:sz w:val="24"/>
          <w:szCs w:val="24"/>
          <w:lang w:val="en-US"/>
        </w:rPr>
        <w:t>SSS</w:t>
      </w:r>
      <w:r w:rsidRPr="00F271C1">
        <w:rPr>
          <w:sz w:val="24"/>
          <w:szCs w:val="24"/>
        </w:rPr>
        <w:t xml:space="preserve">. Using the </w:t>
      </w:r>
      <w:r w:rsidRPr="00F271C1">
        <w:rPr>
          <w:sz w:val="24"/>
          <w:szCs w:val="24"/>
          <w:lang w:val="en-US"/>
        </w:rPr>
        <w:t>SSS</w:t>
      </w:r>
      <w:r w:rsidRPr="00F271C1">
        <w:rPr>
          <w:sz w:val="24"/>
          <w:szCs w:val="24"/>
        </w:rPr>
        <w:t xml:space="preserve"> ensures that the key can only be accessed by an authenticated user.</w:t>
      </w:r>
      <w:r w:rsidRPr="00F271C1">
        <w:rPr>
          <w:sz w:val="24"/>
          <w:szCs w:val="24"/>
          <w:lang w:val="en-US"/>
        </w:rPr>
        <w:t xml:space="preserve"> The participants of the</w:t>
      </w:r>
      <w:r w:rsidRPr="00F271C1">
        <w:rPr>
          <w:sz w:val="24"/>
          <w:szCs w:val="24"/>
        </w:rPr>
        <w:t xml:space="preserve"> (</w:t>
      </w:r>
      <w:r w:rsidRPr="00F271C1">
        <w:rPr>
          <w:sz w:val="24"/>
          <w:szCs w:val="24"/>
          <w:lang w:val="en-US"/>
        </w:rPr>
        <w:t>2</w:t>
      </w:r>
      <w:r w:rsidRPr="00F271C1">
        <w:rPr>
          <w:sz w:val="24"/>
          <w:szCs w:val="24"/>
        </w:rPr>
        <w:t xml:space="preserve">, </w:t>
      </w:r>
      <w:r w:rsidRPr="00F271C1">
        <w:rPr>
          <w:sz w:val="24"/>
          <w:szCs w:val="24"/>
          <w:lang w:val="en-US"/>
        </w:rPr>
        <w:t>2</w:t>
      </w:r>
      <w:r w:rsidRPr="00F271C1">
        <w:rPr>
          <w:sz w:val="24"/>
          <w:szCs w:val="24"/>
        </w:rPr>
        <w:t>)-</w:t>
      </w:r>
      <w:r w:rsidRPr="00F271C1">
        <w:rPr>
          <w:sz w:val="24"/>
          <w:szCs w:val="24"/>
          <w:lang w:val="en-US"/>
        </w:rPr>
        <w:t>threshold</w:t>
      </w:r>
      <w:r w:rsidR="00192609" w:rsidRPr="00F271C1">
        <w:rPr>
          <w:sz w:val="24"/>
          <w:szCs w:val="24"/>
        </w:rPr>
        <w:t xml:space="preserve"> </w:t>
      </w:r>
      <w:r w:rsidRPr="00F271C1">
        <w:rPr>
          <w:sz w:val="24"/>
          <w:szCs w:val="24"/>
          <w:lang w:val="en-US"/>
        </w:rPr>
        <w:t>SSS are the user, device and the time mark</w:t>
      </w:r>
      <w:r w:rsidR="00192609" w:rsidRPr="00F271C1">
        <w:rPr>
          <w:sz w:val="24"/>
          <w:szCs w:val="24"/>
        </w:rPr>
        <w:t xml:space="preserve">. </w:t>
      </w:r>
      <w:r w:rsidRPr="00F271C1">
        <w:rPr>
          <w:sz w:val="24"/>
          <w:szCs w:val="24"/>
          <w:lang w:val="en-US"/>
        </w:rPr>
        <w:t>The user share</w:t>
      </w:r>
      <w:r w:rsidR="00192609" w:rsidRPr="00F271C1">
        <w:rPr>
          <w:sz w:val="24"/>
          <w:szCs w:val="24"/>
        </w:rPr>
        <w:t xml:space="preserve"> </w:t>
      </w:r>
      <w:r w:rsidR="00192609" w:rsidRPr="00E25BC5">
        <w:rPr>
          <w:rFonts w:eastAsia="Times New Roman"/>
          <w:position w:val="-10"/>
          <w:sz w:val="24"/>
          <w:szCs w:val="24"/>
          <w:lang w:val="ru-RU" w:eastAsia="ru-RU"/>
        </w:rPr>
        <w:object w:dxaOrig="54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pt;height:17.2pt" o:ole="">
            <v:imagedata r:id="rId6" o:title=""/>
          </v:shape>
          <o:OLEObject Type="Embed" ProgID="Equation.3" ShapeID="_x0000_i1025" DrawAspect="Content" ObjectID="_1515168741" r:id="rId7"/>
        </w:object>
      </w:r>
      <w:r w:rsidR="00F90BFD" w:rsidRPr="00F271C1">
        <w:rPr>
          <w:sz w:val="24"/>
          <w:szCs w:val="24"/>
        </w:rPr>
        <w:fldChar w:fldCharType="begin"/>
      </w:r>
      <w:r w:rsidR="00192609" w:rsidRPr="00F271C1">
        <w:rPr>
          <w:sz w:val="24"/>
          <w:szCs w:val="24"/>
        </w:rPr>
        <w:instrText xml:space="preserve"> QUOTE </w:instrText>
      </w:r>
      <w:r w:rsidR="00C00B38" w:rsidRPr="00F90BFD">
        <w:rPr>
          <w:position w:val="-6"/>
          <w:sz w:val="24"/>
          <w:szCs w:val="24"/>
        </w:rPr>
        <w:pict>
          <v:shape id="_x0000_i1026" type="#_x0000_t75" style="width:28.4pt;height:14.4pt" equationxml="&lt;">
            <v:imagedata r:id="rId8" o:title="" chromakey="white"/>
          </v:shape>
        </w:pict>
      </w:r>
      <w:r w:rsidR="00192609" w:rsidRPr="00F271C1">
        <w:rPr>
          <w:sz w:val="24"/>
          <w:szCs w:val="24"/>
        </w:rPr>
        <w:instrText xml:space="preserve"> </w:instrText>
      </w:r>
      <w:r w:rsidR="00F90BFD" w:rsidRPr="00F271C1">
        <w:rPr>
          <w:sz w:val="24"/>
          <w:szCs w:val="24"/>
        </w:rPr>
        <w:fldChar w:fldCharType="end"/>
      </w:r>
      <w:r w:rsidR="00192609" w:rsidRPr="00F271C1">
        <w:rPr>
          <w:sz w:val="24"/>
          <w:szCs w:val="24"/>
        </w:rPr>
        <w:t xml:space="preserve"> </w:t>
      </w:r>
      <w:r w:rsidRPr="00F271C1">
        <w:rPr>
          <w:sz w:val="24"/>
          <w:szCs w:val="24"/>
          <w:lang w:val="en-US"/>
        </w:rPr>
        <w:t>is computed based on the</w:t>
      </w:r>
      <w:r w:rsidR="00192609" w:rsidRPr="00F271C1">
        <w:rPr>
          <w:sz w:val="24"/>
          <w:szCs w:val="24"/>
        </w:rPr>
        <w:t xml:space="preserve"> </w:t>
      </w:r>
      <w:r w:rsidR="00192609" w:rsidRPr="00E25BC5">
        <w:rPr>
          <w:rFonts w:eastAsia="Times New Roman"/>
          <w:position w:val="-6"/>
          <w:sz w:val="24"/>
          <w:szCs w:val="24"/>
          <w:lang w:val="ru-RU" w:eastAsia="ru-RU"/>
        </w:rPr>
        <w:object w:dxaOrig="495" w:dyaOrig="285">
          <v:shape id="_x0000_i1027" type="#_x0000_t75" style="width:24.8pt;height:14.4pt" o:ole="">
            <v:imagedata r:id="rId9" o:title=""/>
          </v:shape>
          <o:OLEObject Type="Embed" ProgID="Equation.3" ShapeID="_x0000_i1027" DrawAspect="Content" ObjectID="_1515168742" r:id="rId10"/>
        </w:object>
      </w:r>
      <w:r w:rsidR="00F90BFD" w:rsidRPr="00F271C1">
        <w:rPr>
          <w:b/>
          <w:sz w:val="24"/>
          <w:szCs w:val="24"/>
        </w:rPr>
        <w:fldChar w:fldCharType="begin"/>
      </w:r>
      <w:r w:rsidR="00192609" w:rsidRPr="00F271C1">
        <w:rPr>
          <w:b/>
          <w:sz w:val="24"/>
          <w:szCs w:val="24"/>
        </w:rPr>
        <w:instrText xml:space="preserve"> QUOTE </w:instrText>
      </w:r>
      <w:r w:rsidR="00C00B38" w:rsidRPr="00F90BFD">
        <w:rPr>
          <w:position w:val="-6"/>
          <w:sz w:val="24"/>
          <w:szCs w:val="24"/>
        </w:rPr>
        <w:pict>
          <v:shape id="_x0000_i1028" type="#_x0000_t75" style="width:22.4pt;height:14.4pt" equationxml="&lt;">
            <v:imagedata r:id="rId11" o:title="" chromakey="white"/>
          </v:shape>
        </w:pict>
      </w:r>
      <w:r w:rsidR="00192609" w:rsidRPr="00F271C1">
        <w:rPr>
          <w:b/>
          <w:sz w:val="24"/>
          <w:szCs w:val="24"/>
        </w:rPr>
        <w:instrText xml:space="preserve"> </w:instrText>
      </w:r>
      <w:r w:rsidR="00F90BFD" w:rsidRPr="00F271C1">
        <w:rPr>
          <w:b/>
          <w:sz w:val="24"/>
          <w:szCs w:val="24"/>
        </w:rPr>
        <w:fldChar w:fldCharType="end"/>
      </w:r>
      <w:r w:rsidR="00192609" w:rsidRPr="00F271C1">
        <w:rPr>
          <w:b/>
          <w:sz w:val="24"/>
          <w:szCs w:val="24"/>
        </w:rPr>
        <w:t>-</w:t>
      </w:r>
      <w:r w:rsidRPr="00F271C1">
        <w:rPr>
          <w:sz w:val="24"/>
          <w:szCs w:val="24"/>
          <w:lang w:val="en-US"/>
        </w:rPr>
        <w:t>and the PASS entered by the user</w:t>
      </w:r>
      <w:r w:rsidRPr="00F271C1">
        <w:rPr>
          <w:sz w:val="24"/>
          <w:szCs w:val="24"/>
        </w:rPr>
        <w:t xml:space="preserve">. </w:t>
      </w:r>
      <w:r w:rsidRPr="00F271C1">
        <w:rPr>
          <w:sz w:val="24"/>
          <w:szCs w:val="24"/>
          <w:lang w:val="en-US"/>
        </w:rPr>
        <w:t>The TIME is the current time value. Let</w:t>
      </w:r>
      <w:r w:rsidR="00192609" w:rsidRPr="00F271C1">
        <w:rPr>
          <w:sz w:val="24"/>
          <w:szCs w:val="24"/>
        </w:rPr>
        <w:t xml:space="preserve"> </w:t>
      </w:r>
      <w:r w:rsidR="00192609" w:rsidRPr="00E25BC5">
        <w:rPr>
          <w:rFonts w:eastAsia="Times New Roman"/>
          <w:position w:val="-10"/>
          <w:sz w:val="24"/>
          <w:szCs w:val="24"/>
          <w:lang w:val="ru-RU" w:eastAsia="ru-RU"/>
        </w:rPr>
        <w:object w:dxaOrig="900" w:dyaOrig="315">
          <v:shape id="_x0000_i1029" type="#_x0000_t75" style="width:45.2pt;height:15.6pt" o:ole="">
            <v:imagedata r:id="rId12" o:title=""/>
          </v:shape>
          <o:OLEObject Type="Embed" ProgID="Equation.3" ShapeID="_x0000_i1029" DrawAspect="Content" ObjectID="_1515168743" r:id="rId13"/>
        </w:object>
      </w:r>
      <w:r w:rsidRPr="00F271C1">
        <w:rPr>
          <w:sz w:val="24"/>
          <w:szCs w:val="24"/>
        </w:rPr>
        <w:t xml:space="preserve"> </w:t>
      </w:r>
      <w:r w:rsidRPr="00F271C1">
        <w:rPr>
          <w:sz w:val="24"/>
          <w:szCs w:val="24"/>
          <w:lang w:val="en-US"/>
        </w:rPr>
        <w:t>and</w:t>
      </w:r>
      <w:r w:rsidR="00192609" w:rsidRPr="00F271C1">
        <w:rPr>
          <w:sz w:val="24"/>
          <w:szCs w:val="24"/>
        </w:rPr>
        <w:t xml:space="preserve"> </w:t>
      </w:r>
      <w:r w:rsidRPr="00E25BC5">
        <w:rPr>
          <w:rFonts w:eastAsia="Times New Roman"/>
          <w:position w:val="-12"/>
          <w:sz w:val="24"/>
          <w:szCs w:val="24"/>
          <w:lang w:val="ru-RU" w:eastAsia="ru-RU"/>
        </w:rPr>
        <w:object w:dxaOrig="3120" w:dyaOrig="360">
          <v:shape id="_x0000_i1030" type="#_x0000_t75" style="width:156pt;height:18pt" o:ole="">
            <v:imagedata r:id="rId14" o:title=""/>
          </v:shape>
          <o:OLEObject Type="Embed" ProgID="Equation.DSMT4" ShapeID="_x0000_i1030" DrawAspect="Content" ObjectID="_1515168744" r:id="rId15"/>
        </w:object>
      </w:r>
      <w:r w:rsidR="00F90BFD" w:rsidRPr="00F271C1">
        <w:rPr>
          <w:sz w:val="24"/>
          <w:szCs w:val="24"/>
        </w:rPr>
        <w:fldChar w:fldCharType="begin"/>
      </w:r>
      <w:r w:rsidR="00192609" w:rsidRPr="00F271C1">
        <w:rPr>
          <w:sz w:val="24"/>
          <w:szCs w:val="24"/>
        </w:rPr>
        <w:instrText xml:space="preserve"> QUOTE </w:instrText>
      </w:r>
      <w:r w:rsidR="00C00B38" w:rsidRPr="00F90BFD">
        <w:rPr>
          <w:position w:val="-6"/>
          <w:sz w:val="24"/>
          <w:szCs w:val="24"/>
        </w:rPr>
        <w:pict>
          <v:shape id="_x0000_i1031" type="#_x0000_t75" style="width:146.4pt;height:14.4pt" equationxml="&lt;">
            <v:imagedata r:id="rId16" o:title="" chromakey="white"/>
          </v:shape>
        </w:pict>
      </w:r>
      <w:r w:rsidR="00192609" w:rsidRPr="00F271C1">
        <w:rPr>
          <w:sz w:val="24"/>
          <w:szCs w:val="24"/>
        </w:rPr>
        <w:instrText xml:space="preserve"> </w:instrText>
      </w:r>
      <w:r w:rsidR="00F90BFD" w:rsidRPr="00F271C1">
        <w:rPr>
          <w:sz w:val="24"/>
          <w:szCs w:val="24"/>
        </w:rPr>
        <w:fldChar w:fldCharType="end"/>
      </w:r>
      <w:r w:rsidRPr="00F271C1">
        <w:rPr>
          <w:sz w:val="24"/>
          <w:szCs w:val="24"/>
        </w:rPr>
        <w:t xml:space="preserve">, </w:t>
      </w:r>
      <w:r w:rsidRPr="00F271C1">
        <w:rPr>
          <w:sz w:val="24"/>
          <w:szCs w:val="24"/>
          <w:lang w:val="en-US"/>
        </w:rPr>
        <w:t>where</w:t>
      </w:r>
      <w:r w:rsidR="00192609" w:rsidRPr="00F271C1">
        <w:rPr>
          <w:sz w:val="24"/>
          <w:szCs w:val="24"/>
        </w:rPr>
        <w:t xml:space="preserve"> </w:t>
      </w:r>
      <w:r w:rsidR="00192609" w:rsidRPr="00E25BC5">
        <w:rPr>
          <w:rFonts w:eastAsia="Times New Roman"/>
          <w:position w:val="-10"/>
          <w:sz w:val="24"/>
          <w:szCs w:val="24"/>
          <w:lang w:val="ru-RU" w:eastAsia="ru-RU"/>
        </w:rPr>
        <w:object w:dxaOrig="240" w:dyaOrig="315">
          <v:shape id="_x0000_i1032" type="#_x0000_t75" style="width:12pt;height:15.6pt" o:ole="">
            <v:imagedata r:id="rId17" o:title=""/>
          </v:shape>
          <o:OLEObject Type="Embed" ProgID="Equation.3" ShapeID="_x0000_i1032" DrawAspect="Content" ObjectID="_1515168745" r:id="rId18"/>
        </w:object>
      </w:r>
      <w:r w:rsidR="00F90BFD" w:rsidRPr="00F271C1">
        <w:rPr>
          <w:b/>
          <w:sz w:val="24"/>
          <w:szCs w:val="24"/>
        </w:rPr>
        <w:fldChar w:fldCharType="begin"/>
      </w:r>
      <w:r w:rsidR="00192609" w:rsidRPr="00F271C1">
        <w:rPr>
          <w:b/>
          <w:sz w:val="24"/>
          <w:szCs w:val="24"/>
        </w:rPr>
        <w:instrText xml:space="preserve"> QUOTE </w:instrText>
      </w:r>
      <w:r w:rsidR="00C00B38" w:rsidRPr="00F90BFD">
        <w:rPr>
          <w:position w:val="-6"/>
          <w:sz w:val="24"/>
          <w:szCs w:val="24"/>
        </w:rPr>
        <w:pict>
          <v:shape id="_x0000_i1033" type="#_x0000_t75" style="width:6.8pt;height:14.4pt" equationxml="&lt;">
            <v:imagedata r:id="rId19" o:title="" chromakey="white"/>
          </v:shape>
        </w:pict>
      </w:r>
      <w:r w:rsidR="00192609" w:rsidRPr="00F271C1">
        <w:rPr>
          <w:b/>
          <w:sz w:val="24"/>
          <w:szCs w:val="24"/>
        </w:rPr>
        <w:instrText xml:space="preserve"> </w:instrText>
      </w:r>
      <w:r w:rsidR="00F90BFD" w:rsidRPr="00F271C1">
        <w:rPr>
          <w:b/>
          <w:sz w:val="24"/>
          <w:szCs w:val="24"/>
        </w:rPr>
        <w:fldChar w:fldCharType="end"/>
      </w:r>
      <w:r w:rsidR="00192609" w:rsidRPr="00F271C1">
        <w:rPr>
          <w:sz w:val="24"/>
          <w:szCs w:val="24"/>
        </w:rPr>
        <w:t xml:space="preserve">– </w:t>
      </w:r>
      <w:r w:rsidRPr="00F271C1">
        <w:rPr>
          <w:sz w:val="24"/>
          <w:szCs w:val="24"/>
          <w:lang w:val="en-US"/>
        </w:rPr>
        <w:t>is a one-way function that transforms the data into the string of the desired length</w:t>
      </w:r>
      <w:r w:rsidR="00192609" w:rsidRPr="00F271C1">
        <w:rPr>
          <w:sz w:val="24"/>
          <w:szCs w:val="24"/>
        </w:rPr>
        <w:t xml:space="preserve">: </w:t>
      </w:r>
    </w:p>
    <w:p w:rsidR="00192609" w:rsidRPr="00F271C1" w:rsidRDefault="00192609" w:rsidP="00F271C1">
      <w:pPr>
        <w:spacing w:line="360" w:lineRule="auto"/>
        <w:ind w:left="720" w:firstLine="630"/>
        <w:jc w:val="both"/>
        <w:rPr>
          <w:sz w:val="24"/>
          <w:szCs w:val="24"/>
          <w:lang w:val="ru-RU"/>
        </w:rPr>
      </w:pPr>
      <w:r w:rsidRPr="00E25BC5">
        <w:rPr>
          <w:rFonts w:eastAsia="Times New Roman"/>
          <w:position w:val="-32"/>
          <w:sz w:val="24"/>
          <w:szCs w:val="24"/>
          <w:lang w:val="ru-RU" w:eastAsia="ru-RU"/>
        </w:rPr>
        <w:object w:dxaOrig="1485" w:dyaOrig="765">
          <v:shape id="_x0000_i1034" type="#_x0000_t75" style="width:74.4pt;height:38.4pt" o:ole="">
            <v:imagedata r:id="rId20" o:title=""/>
          </v:shape>
          <o:OLEObject Type="Embed" ProgID="Equation.3" ShapeID="_x0000_i1034" DrawAspect="Content" ObjectID="_1515168746" r:id="rId21"/>
        </w:object>
      </w:r>
    </w:p>
    <w:p w:rsidR="00192609" w:rsidRPr="00F271C1" w:rsidRDefault="00BF7E7D" w:rsidP="00F271C1">
      <w:pPr>
        <w:spacing w:line="360" w:lineRule="auto"/>
        <w:ind w:left="720" w:firstLine="630"/>
        <w:jc w:val="both"/>
        <w:rPr>
          <w:rFonts w:ascii="Courier New" w:hAnsi="Courier New" w:cs="Courier New"/>
          <w:i/>
          <w:sz w:val="24"/>
          <w:szCs w:val="24"/>
          <w:lang w:val="ru-RU"/>
        </w:rPr>
      </w:pPr>
      <w:r w:rsidRPr="00F271C1">
        <w:rPr>
          <w:sz w:val="24"/>
          <w:szCs w:val="24"/>
          <w:lang w:val="en-US"/>
        </w:rPr>
        <w:t>According to the CRT</w:t>
      </w:r>
      <w:r w:rsidR="00192609" w:rsidRPr="00F271C1">
        <w:rPr>
          <w:sz w:val="24"/>
          <w:szCs w:val="24"/>
        </w:rPr>
        <w:t>:</w:t>
      </w:r>
    </w:p>
    <w:p w:rsidR="00192609" w:rsidRPr="00F271C1" w:rsidRDefault="00192609" w:rsidP="00F271C1">
      <w:pPr>
        <w:spacing w:line="360" w:lineRule="auto"/>
        <w:ind w:left="720" w:firstLine="630"/>
        <w:jc w:val="both"/>
        <w:rPr>
          <w:sz w:val="24"/>
          <w:szCs w:val="24"/>
        </w:rPr>
      </w:pPr>
      <w:r w:rsidRPr="00E25BC5">
        <w:rPr>
          <w:rFonts w:eastAsia="Times New Roman"/>
          <w:position w:val="-16"/>
          <w:sz w:val="24"/>
          <w:szCs w:val="24"/>
          <w:lang w:val="ru-RU" w:eastAsia="ru-RU"/>
        </w:rPr>
        <w:object w:dxaOrig="3285" w:dyaOrig="420">
          <v:shape id="_x0000_i1035" type="#_x0000_t75" style="width:164.4pt;height:21.2pt" o:ole="">
            <v:imagedata r:id="rId22" o:title=""/>
          </v:shape>
          <o:OLEObject Type="Embed" ProgID="Equation.3" ShapeID="_x0000_i1035" DrawAspect="Content" ObjectID="_1515168747" r:id="rId23"/>
        </w:object>
      </w:r>
    </w:p>
    <w:p w:rsidR="00192609" w:rsidRPr="00E25BC5" w:rsidRDefault="004F6233" w:rsidP="00E25BC5">
      <w:pPr>
        <w:pStyle w:val="PargrafodaLista"/>
        <w:spacing w:after="200" w:line="276" w:lineRule="auto"/>
        <w:rPr>
          <w:sz w:val="24"/>
          <w:szCs w:val="24"/>
          <w:lang w:val="en-US"/>
        </w:rPr>
      </w:pPr>
      <w:r w:rsidRPr="00F271C1">
        <w:rPr>
          <w:sz w:val="24"/>
          <w:szCs w:val="24"/>
        </w:rPr>
        <w:t xml:space="preserve">Thus calculated </w:t>
      </w:r>
      <w:r w:rsidRPr="00F271C1">
        <w:rPr>
          <w:sz w:val="24"/>
          <w:szCs w:val="24"/>
          <w:lang w:val="en-US"/>
        </w:rPr>
        <w:t>DEV_KEY</w:t>
      </w:r>
      <w:r w:rsidRPr="00F271C1">
        <w:rPr>
          <w:sz w:val="24"/>
          <w:szCs w:val="24"/>
        </w:rPr>
        <w:t xml:space="preserve"> is written to the permanent memory. </w:t>
      </w:r>
      <w:r w:rsidRPr="00F271C1">
        <w:rPr>
          <w:sz w:val="24"/>
          <w:szCs w:val="24"/>
          <w:lang w:val="en-US"/>
        </w:rPr>
        <w:t>The user share is not saved</w:t>
      </w:r>
      <w:r w:rsidRPr="00F271C1">
        <w:rPr>
          <w:sz w:val="24"/>
          <w:szCs w:val="24"/>
        </w:rPr>
        <w:t>. Otherwise, it would allow an attacker to locally validate the restored private key</w:t>
      </w:r>
      <w:r w:rsidR="00192609" w:rsidRPr="00F271C1">
        <w:rPr>
          <w:sz w:val="24"/>
          <w:szCs w:val="24"/>
        </w:rPr>
        <w:t>.</w:t>
      </w:r>
    </w:p>
    <w:p w:rsidR="00071057" w:rsidRPr="001109CA" w:rsidRDefault="00E25BC5" w:rsidP="00F271C1">
      <w:pPr>
        <w:spacing w:after="200" w:line="276" w:lineRule="auto"/>
        <w:ind w:left="360"/>
        <w:rPr>
          <w:b/>
          <w:sz w:val="24"/>
          <w:szCs w:val="24"/>
          <w:lang w:val="en-US"/>
        </w:rPr>
      </w:pPr>
      <w:r>
        <w:rPr>
          <w:sz w:val="24"/>
          <w:szCs w:val="24"/>
          <w:lang w:val="en-US"/>
        </w:rPr>
        <w:t xml:space="preserve">4. </w:t>
      </w:r>
      <w:r w:rsidR="00071057" w:rsidRPr="001109CA">
        <w:rPr>
          <w:b/>
          <w:sz w:val="24"/>
          <w:szCs w:val="24"/>
          <w:lang w:val="en-US"/>
        </w:rPr>
        <w:t>MOS (description)</w:t>
      </w:r>
    </w:p>
    <w:p w:rsidR="003B7F3D" w:rsidRPr="008700BD" w:rsidRDefault="003B7F3D" w:rsidP="008700BD">
      <w:pPr>
        <w:spacing w:after="200" w:line="276" w:lineRule="auto"/>
        <w:ind w:left="360"/>
        <w:rPr>
          <w:ins w:id="185" w:author="thiago Pereira" w:date="2016-01-23T15:11:00Z"/>
          <w:sz w:val="24"/>
          <w:szCs w:val="24"/>
          <w:lang w:val="en-US"/>
        </w:rPr>
      </w:pPr>
      <w:ins w:id="186" w:author="thiago Pereira" w:date="2016-01-23T15:11:00Z">
        <w:r w:rsidRPr="008700BD">
          <w:rPr>
            <w:sz w:val="24"/>
            <w:szCs w:val="24"/>
            <w:lang w:val="en-US"/>
          </w:rPr>
          <w:t>In the context of anomaly-based schemes</w:t>
        </w:r>
      </w:ins>
      <w:ins w:id="187" w:author="thiago Pereira" w:date="2016-01-23T15:25:00Z">
        <w:r w:rsidR="00282F2F" w:rsidRPr="008700BD">
          <w:rPr>
            <w:sz w:val="24"/>
            <w:szCs w:val="24"/>
            <w:lang w:val="en-US"/>
          </w:rPr>
          <w:t xml:space="preserve"> for attack detection</w:t>
        </w:r>
      </w:ins>
      <w:ins w:id="188" w:author="thiago Pereira" w:date="2016-01-23T15:11:00Z">
        <w:r w:rsidRPr="008700BD">
          <w:rPr>
            <w:sz w:val="24"/>
            <w:szCs w:val="24"/>
            <w:lang w:val="en-US"/>
          </w:rPr>
          <w:t xml:space="preserve">, the proposed </w:t>
        </w:r>
      </w:ins>
      <w:ins w:id="189" w:author="thiago Pereira" w:date="2016-01-23T15:25:00Z">
        <w:r w:rsidR="00282F2F" w:rsidRPr="008700BD">
          <w:rPr>
            <w:sz w:val="24"/>
            <w:szCs w:val="24"/>
            <w:lang w:val="en-US"/>
          </w:rPr>
          <w:t>behavioral</w:t>
        </w:r>
      </w:ins>
      <w:ins w:id="190" w:author="thiago Pereira" w:date="2016-01-23T15:11:00Z">
        <w:r w:rsidRPr="008700BD">
          <w:rPr>
            <w:sz w:val="24"/>
            <w:szCs w:val="24"/>
            <w:lang w:val="en-US"/>
          </w:rPr>
          <w:t xml:space="preserve"> analysis algorithm applies signal processing techniques, such as Principal Component Analyis and Model Order Selection schemes</w:t>
        </w:r>
      </w:ins>
      <w:ins w:id="191" w:author="thiago Pereira" w:date="2016-01-24T10:32:00Z">
        <w:r w:rsidR="00561A25">
          <w:rPr>
            <w:sz w:val="24"/>
            <w:szCs w:val="24"/>
            <w:lang w:val="en-US"/>
          </w:rPr>
          <w:t xml:space="preserve"> [18]</w:t>
        </w:r>
      </w:ins>
      <w:ins w:id="192" w:author="thiago Pereira" w:date="2016-01-23T15:11:00Z">
        <w:r w:rsidRPr="008700BD">
          <w:rPr>
            <w:sz w:val="24"/>
            <w:szCs w:val="24"/>
            <w:lang w:val="en-US"/>
          </w:rPr>
          <w:t xml:space="preserve">, for automatic identification of attacks or malicious behaviors. Additionally, </w:t>
        </w:r>
      </w:ins>
      <w:ins w:id="193" w:author="thiago Pereira" w:date="2016-01-23T15:27:00Z">
        <w:r w:rsidR="00282F2F" w:rsidRPr="008700BD">
          <w:rPr>
            <w:sz w:val="24"/>
            <w:szCs w:val="24"/>
            <w:lang w:val="en-US"/>
          </w:rPr>
          <w:t>similarity analysis</w:t>
        </w:r>
      </w:ins>
      <w:ins w:id="194" w:author="thiago Pereira" w:date="2016-01-23T15:11:00Z">
        <w:r w:rsidRPr="008700BD">
          <w:rPr>
            <w:sz w:val="24"/>
            <w:szCs w:val="24"/>
            <w:lang w:val="en-US"/>
          </w:rPr>
          <w:t xml:space="preserve"> techniques can be used to obtain detailed information about the malicious behavior, making possible to identify patterns</w:t>
        </w:r>
      </w:ins>
      <w:ins w:id="195" w:author="thiago Pereira" w:date="2016-01-23T15:28:00Z">
        <w:r w:rsidR="00282F2F" w:rsidRPr="008700BD">
          <w:rPr>
            <w:sz w:val="24"/>
            <w:szCs w:val="24"/>
            <w:lang w:val="en-US"/>
          </w:rPr>
          <w:t xml:space="preserve"> and their</w:t>
        </w:r>
      </w:ins>
      <w:ins w:id="196" w:author="thiago Pereira" w:date="2016-01-23T15:29:00Z">
        <w:r w:rsidR="00282F2F" w:rsidRPr="008700BD">
          <w:rPr>
            <w:sz w:val="24"/>
            <w:szCs w:val="24"/>
            <w:lang w:val="en-US"/>
          </w:rPr>
          <w:t xml:space="preserve"> time or location,</w:t>
        </w:r>
      </w:ins>
      <w:ins w:id="197" w:author="thiago Pereira" w:date="2016-01-23T15:11:00Z">
        <w:r w:rsidRPr="008700BD">
          <w:rPr>
            <w:sz w:val="24"/>
            <w:szCs w:val="24"/>
            <w:lang w:val="en-US"/>
          </w:rPr>
          <w:t xml:space="preserve"> and obtain the necessary information for performing reactive and proactive actions against possible threats.</w:t>
        </w:r>
      </w:ins>
    </w:p>
    <w:p w:rsidR="003B7F3D" w:rsidRPr="008700BD" w:rsidRDefault="003B7F3D" w:rsidP="008700BD">
      <w:pPr>
        <w:spacing w:after="200" w:line="276" w:lineRule="auto"/>
        <w:ind w:left="360"/>
        <w:rPr>
          <w:ins w:id="198" w:author="thiago Pereira" w:date="2016-01-23T15:11:00Z"/>
          <w:sz w:val="24"/>
          <w:szCs w:val="24"/>
          <w:lang w:val="en-US"/>
        </w:rPr>
      </w:pPr>
      <w:ins w:id="199" w:author="thiago Pereira" w:date="2016-01-23T15:11:00Z">
        <w:r w:rsidRPr="008700BD">
          <w:rPr>
            <w:sz w:val="24"/>
            <w:szCs w:val="24"/>
            <w:lang w:val="en-US"/>
          </w:rPr>
          <w:t xml:space="preserve">Therefore, the </w:t>
        </w:r>
      </w:ins>
      <w:ins w:id="200" w:author="thiago Pereira" w:date="2016-01-24T10:40:00Z">
        <w:r w:rsidR="008E4D60">
          <w:rPr>
            <w:sz w:val="24"/>
            <w:szCs w:val="24"/>
            <w:lang w:val="en-US"/>
          </w:rPr>
          <w:t>necessary features</w:t>
        </w:r>
      </w:ins>
      <w:ins w:id="201" w:author="thiago Pereira" w:date="2016-01-23T15:11:00Z">
        <w:r w:rsidRPr="008700BD">
          <w:rPr>
            <w:sz w:val="24"/>
            <w:szCs w:val="24"/>
            <w:lang w:val="en-US"/>
          </w:rPr>
          <w:t xml:space="preserve"> </w:t>
        </w:r>
      </w:ins>
      <w:ins w:id="202" w:author="thiago Pereira" w:date="2016-01-23T15:29:00Z">
        <w:r w:rsidR="00282F2F" w:rsidRPr="008700BD">
          <w:rPr>
            <w:sz w:val="24"/>
            <w:szCs w:val="24"/>
            <w:lang w:val="en-US"/>
          </w:rPr>
          <w:t>can be</w:t>
        </w:r>
      </w:ins>
      <w:ins w:id="203" w:author="thiago Pereira" w:date="2016-01-23T15:11:00Z">
        <w:r w:rsidRPr="008700BD">
          <w:rPr>
            <w:sz w:val="24"/>
            <w:szCs w:val="24"/>
            <w:lang w:val="en-US"/>
          </w:rPr>
          <w:t xml:space="preserve"> extracted from the </w:t>
        </w:r>
      </w:ins>
      <w:ins w:id="204" w:author="thiago Pereira" w:date="2016-01-24T10:40:00Z">
        <w:r w:rsidR="008E4D60" w:rsidRPr="008E4D60">
          <w:rPr>
            <w:sz w:val="24"/>
            <w:szCs w:val="24"/>
            <w:lang w:val="en-US"/>
          </w:rPr>
          <w:t>user</w:t>
        </w:r>
        <w:r w:rsidR="00857AAB">
          <w:rPr>
            <w:sz w:val="24"/>
            <w:szCs w:val="24"/>
            <w:lang w:val="en-US"/>
          </w:rPr>
          <w:t xml:space="preserve"> operatio</w:t>
        </w:r>
      </w:ins>
      <w:ins w:id="205" w:author="thiago Pereira" w:date="2016-01-24T10:41:00Z">
        <w:r w:rsidR="00857AAB">
          <w:rPr>
            <w:sz w:val="24"/>
            <w:szCs w:val="24"/>
            <w:lang w:val="en-US"/>
          </w:rPr>
          <w:t>n</w:t>
        </w:r>
      </w:ins>
      <w:ins w:id="206" w:author="thiago Pereira" w:date="2016-01-24T10:40:00Z">
        <w:r w:rsidR="008E4D60" w:rsidRPr="008E4D60">
          <w:rPr>
            <w:sz w:val="24"/>
            <w:szCs w:val="24"/>
            <w:lang w:val="en-US"/>
          </w:rPr>
          <w:t xml:space="preserve"> </w:t>
        </w:r>
      </w:ins>
      <w:ins w:id="207" w:author="thiago Pereira" w:date="2016-01-23T15:11:00Z">
        <w:r w:rsidRPr="008E4D60">
          <w:rPr>
            <w:sz w:val="24"/>
            <w:szCs w:val="24"/>
            <w:lang w:val="en-US"/>
          </w:rPr>
          <w:t>log</w:t>
        </w:r>
        <w:r w:rsidRPr="008700BD">
          <w:rPr>
            <w:sz w:val="24"/>
            <w:szCs w:val="24"/>
            <w:lang w:val="en-US"/>
          </w:rPr>
          <w:t>, in order to obtain useful features that shall be modeled as matrices</w:t>
        </w:r>
      </w:ins>
      <w:ins w:id="208" w:author="thiago Pereira" w:date="2016-01-24T10:42:00Z">
        <w:r w:rsidR="00857AAB">
          <w:rPr>
            <w:sz w:val="24"/>
            <w:szCs w:val="24"/>
            <w:lang w:val="en-US"/>
          </w:rPr>
          <w:t>,</w:t>
        </w:r>
      </w:ins>
      <w:ins w:id="209" w:author="thiago Pereira" w:date="2016-01-23T15:11:00Z">
        <w:r w:rsidRPr="008700BD">
          <w:rPr>
            <w:sz w:val="24"/>
            <w:szCs w:val="24"/>
            <w:lang w:val="en-US"/>
          </w:rPr>
          <w:t xml:space="preserve"> </w:t>
        </w:r>
      </w:ins>
      <w:ins w:id="210" w:author="thiago Pereira" w:date="2016-01-24T10:42:00Z">
        <w:r w:rsidR="00857AAB">
          <w:rPr>
            <w:sz w:val="24"/>
            <w:szCs w:val="24"/>
            <w:lang w:val="en-US"/>
          </w:rPr>
          <w:t xml:space="preserve">which </w:t>
        </w:r>
      </w:ins>
      <w:ins w:id="211" w:author="thiago Pereira" w:date="2016-01-23T15:11:00Z">
        <w:r w:rsidRPr="008700BD">
          <w:rPr>
            <w:sz w:val="24"/>
            <w:szCs w:val="24"/>
            <w:lang w:val="en-US"/>
          </w:rPr>
          <w:t xml:space="preserve">represents a signal superposition containing noise, legitimate and malicious </w:t>
        </w:r>
      </w:ins>
      <w:ins w:id="212" w:author="thiago Pereira" w:date="2016-01-24T10:42:00Z">
        <w:r w:rsidR="00857AAB">
          <w:rPr>
            <w:sz w:val="24"/>
            <w:szCs w:val="24"/>
            <w:lang w:val="en-US"/>
          </w:rPr>
          <w:t>behavior</w:t>
        </w:r>
      </w:ins>
      <w:ins w:id="213" w:author="thiago Pereira" w:date="2016-01-24T10:32:00Z">
        <w:r w:rsidR="00561A25">
          <w:rPr>
            <w:sz w:val="24"/>
            <w:szCs w:val="24"/>
            <w:lang w:val="en-US"/>
          </w:rPr>
          <w:t xml:space="preserve"> [18]</w:t>
        </w:r>
      </w:ins>
      <w:ins w:id="214" w:author="thiago Pereira" w:date="2016-01-23T15:11:00Z">
        <w:r w:rsidRPr="008700BD">
          <w:rPr>
            <w:sz w:val="24"/>
            <w:szCs w:val="24"/>
            <w:lang w:val="en-US"/>
          </w:rPr>
          <w:t xml:space="preserve">. </w:t>
        </w:r>
      </w:ins>
      <w:ins w:id="215" w:author="thiago Pereira" w:date="2016-01-23T15:30:00Z">
        <w:r w:rsidR="00282F2F" w:rsidRPr="008700BD">
          <w:rPr>
            <w:sz w:val="24"/>
            <w:szCs w:val="24"/>
            <w:lang w:val="en-US"/>
          </w:rPr>
          <w:t xml:space="preserve"> </w:t>
        </w:r>
      </w:ins>
      <w:ins w:id="216" w:author="thiago Pereira" w:date="2016-01-23T15:11:00Z">
        <w:r w:rsidRPr="008700BD">
          <w:rPr>
            <w:sz w:val="24"/>
            <w:szCs w:val="24"/>
            <w:lang w:val="en-US"/>
          </w:rPr>
          <w:t>From the extracted features</w:t>
        </w:r>
      </w:ins>
      <w:ins w:id="217" w:author="thiago Pereira" w:date="2016-01-24T10:43:00Z">
        <w:r w:rsidR="00857AAB">
          <w:rPr>
            <w:sz w:val="24"/>
            <w:szCs w:val="24"/>
            <w:lang w:val="en-US"/>
          </w:rPr>
          <w:t>,</w:t>
        </w:r>
      </w:ins>
      <w:ins w:id="218" w:author="thiago Pereira" w:date="2016-01-23T15:11:00Z">
        <w:r w:rsidRPr="008700BD">
          <w:rPr>
            <w:sz w:val="24"/>
            <w:szCs w:val="24"/>
            <w:lang w:val="en-US"/>
          </w:rPr>
          <w:t xml:space="preserve"> shall be performed the behavioral evaluation for identification of abnormalities over time, such as outstanding abnormalities or less expressive variations on the observed behavior. For this analysis we adopts the </w:t>
        </w:r>
        <w:proofErr w:type="spellStart"/>
        <w:r w:rsidRPr="008700BD">
          <w:rPr>
            <w:sz w:val="24"/>
            <w:szCs w:val="24"/>
            <w:lang w:val="en-US"/>
          </w:rPr>
          <w:t>eigenvalue</w:t>
        </w:r>
        <w:proofErr w:type="spellEnd"/>
        <w:r w:rsidRPr="008700BD">
          <w:rPr>
            <w:sz w:val="24"/>
            <w:szCs w:val="24"/>
            <w:lang w:val="en-US"/>
          </w:rPr>
          <w:t xml:space="preserve"> analysis based on covariance and correlation, </w:t>
        </w:r>
      </w:ins>
      <w:ins w:id="219" w:author="thiago Pereira" w:date="2016-01-24T10:43:00Z">
        <w:r w:rsidR="00857AAB">
          <w:rPr>
            <w:sz w:val="24"/>
            <w:szCs w:val="24"/>
            <w:lang w:val="en-US"/>
          </w:rPr>
          <w:t>in order to</w:t>
        </w:r>
      </w:ins>
      <w:ins w:id="220" w:author="thiago Pereira" w:date="2016-01-23T15:11:00Z">
        <w:r w:rsidRPr="008700BD">
          <w:rPr>
            <w:sz w:val="24"/>
            <w:szCs w:val="24"/>
            <w:lang w:val="en-US"/>
          </w:rPr>
          <w:t xml:space="preserve"> highlight behavior changing that shall be used as input for attack detection through Model Order Selection schemes</w:t>
        </w:r>
      </w:ins>
      <w:ins w:id="221" w:author="thiago Pereira" w:date="2016-01-24T10:44:00Z">
        <w:r w:rsidR="00857AAB">
          <w:rPr>
            <w:sz w:val="24"/>
            <w:szCs w:val="24"/>
            <w:lang w:val="en-US"/>
          </w:rPr>
          <w:t xml:space="preserve"> [18]</w:t>
        </w:r>
      </w:ins>
      <w:ins w:id="222" w:author="thiago Pereira" w:date="2016-01-23T15:11:00Z">
        <w:r w:rsidRPr="008700BD">
          <w:rPr>
            <w:sz w:val="24"/>
            <w:szCs w:val="24"/>
            <w:lang w:val="en-US"/>
          </w:rPr>
          <w:t>.</w:t>
        </w:r>
      </w:ins>
    </w:p>
    <w:p w:rsidR="003B7F3D" w:rsidRDefault="003B7F3D" w:rsidP="008700BD">
      <w:pPr>
        <w:spacing w:after="200" w:line="276" w:lineRule="auto"/>
        <w:ind w:left="360"/>
        <w:rPr>
          <w:ins w:id="223" w:author="thiago Pereira" w:date="2016-01-23T16:53:00Z"/>
          <w:sz w:val="24"/>
          <w:szCs w:val="24"/>
          <w:lang w:val="en-US"/>
        </w:rPr>
      </w:pPr>
      <w:ins w:id="224" w:author="thiago Pereira" w:date="2016-01-23T15:11:00Z">
        <w:r w:rsidRPr="008700BD">
          <w:rPr>
            <w:sz w:val="24"/>
            <w:szCs w:val="24"/>
            <w:lang w:val="en-US"/>
          </w:rPr>
          <w:t xml:space="preserve">The selected Model Order Selection scheme detects the attack occurrences, that can be enriched  by </w:t>
        </w:r>
      </w:ins>
      <w:ins w:id="225" w:author="thiago Pereira" w:date="2016-01-24T10:33:00Z">
        <w:r w:rsidR="00561A25" w:rsidRPr="008700BD">
          <w:rPr>
            <w:sz w:val="24"/>
            <w:szCs w:val="24"/>
            <w:lang w:val="en-US"/>
          </w:rPr>
          <w:t>techniques</w:t>
        </w:r>
      </w:ins>
      <w:ins w:id="226" w:author="thiago Pereira" w:date="2016-01-23T15:11:00Z">
        <w:r w:rsidRPr="008700BD">
          <w:rPr>
            <w:sz w:val="24"/>
            <w:szCs w:val="24"/>
            <w:lang w:val="en-US"/>
          </w:rPr>
          <w:t xml:space="preserve"> to extract detailed information of the detected attack. For detailed information extraction and attack identification</w:t>
        </w:r>
      </w:ins>
      <w:ins w:id="227" w:author="thiago Pereira" w:date="2016-01-24T10:46:00Z">
        <w:r w:rsidR="0099594D">
          <w:rPr>
            <w:sz w:val="24"/>
            <w:szCs w:val="24"/>
            <w:lang w:val="en-US"/>
          </w:rPr>
          <w:t>,</w:t>
        </w:r>
      </w:ins>
      <w:ins w:id="228" w:author="thiago Pereira" w:date="2016-01-23T15:11:00Z">
        <w:r w:rsidRPr="008700BD">
          <w:rPr>
            <w:sz w:val="24"/>
            <w:szCs w:val="24"/>
            <w:lang w:val="en-US"/>
          </w:rPr>
          <w:t xml:space="preserve"> we apply </w:t>
        </w:r>
      </w:ins>
      <w:ins w:id="229" w:author="thiago Pereira" w:date="2016-01-23T15:31:00Z">
        <w:r w:rsidR="00282F2F" w:rsidRPr="008700BD">
          <w:rPr>
            <w:sz w:val="24"/>
            <w:szCs w:val="24"/>
            <w:lang w:val="en-US"/>
          </w:rPr>
          <w:t xml:space="preserve">similarity analysis over </w:t>
        </w:r>
      </w:ins>
      <w:proofErr w:type="spellStart"/>
      <w:ins w:id="230" w:author="thiago Pereira" w:date="2016-01-23T15:11:00Z">
        <w:r w:rsidRPr="008700BD">
          <w:rPr>
            <w:sz w:val="24"/>
            <w:szCs w:val="24"/>
            <w:lang w:val="en-US"/>
          </w:rPr>
          <w:t>eigen</w:t>
        </w:r>
        <w:proofErr w:type="spellEnd"/>
        <w:r w:rsidRPr="008700BD">
          <w:rPr>
            <w:sz w:val="24"/>
            <w:szCs w:val="24"/>
            <w:lang w:val="en-US"/>
          </w:rPr>
          <w:t xml:space="preserve"> analysis for obtaining detailed information about accurate time</w:t>
        </w:r>
      </w:ins>
      <w:ins w:id="231" w:author="thiago Pereira" w:date="2016-01-23T15:31:00Z">
        <w:r w:rsidR="008700BD" w:rsidRPr="008700BD">
          <w:rPr>
            <w:sz w:val="24"/>
            <w:szCs w:val="24"/>
            <w:lang w:val="en-US"/>
          </w:rPr>
          <w:t>, location</w:t>
        </w:r>
      </w:ins>
      <w:ins w:id="232" w:author="thiago Pereira" w:date="2016-01-23T15:11:00Z">
        <w:r w:rsidRPr="008700BD">
          <w:rPr>
            <w:sz w:val="24"/>
            <w:szCs w:val="24"/>
            <w:lang w:val="en-US"/>
          </w:rPr>
          <w:t xml:space="preserve"> and attacker identification.</w:t>
        </w:r>
      </w:ins>
    </w:p>
    <w:p w:rsidR="003B7F3D" w:rsidRDefault="00B520A9" w:rsidP="009C7546">
      <w:pPr>
        <w:keepNext/>
        <w:keepLines/>
        <w:tabs>
          <w:tab w:val="left" w:pos="709"/>
        </w:tabs>
        <w:suppressAutoHyphens/>
        <w:spacing w:before="360" w:after="120"/>
        <w:ind w:left="360"/>
        <w:jc w:val="both"/>
        <w:outlineLvl w:val="0"/>
        <w:rPr>
          <w:ins w:id="233" w:author="thiago Pereira" w:date="2016-01-24T19:09:00Z"/>
          <w:rFonts w:eastAsia="Times New Roman"/>
          <w:kern w:val="28"/>
          <w:sz w:val="24"/>
          <w:szCs w:val="24"/>
          <w:lang w:val="en-US" w:eastAsia="ru-RU"/>
        </w:rPr>
      </w:pPr>
      <w:ins w:id="234" w:author="thiago Pereira" w:date="2016-01-24T19:02:00Z">
        <w:r>
          <w:rPr>
            <w:rFonts w:eastAsia="Times New Roman"/>
            <w:kern w:val="28"/>
            <w:sz w:val="24"/>
            <w:szCs w:val="24"/>
            <w:lang w:val="en-US" w:eastAsia="ru-RU"/>
          </w:rPr>
          <w:lastRenderedPageBreak/>
          <w:t xml:space="preserve">On </w:t>
        </w:r>
      </w:ins>
      <w:ins w:id="235" w:author="thiago Pereira" w:date="2016-01-24T19:01:00Z">
        <w:r>
          <w:rPr>
            <w:rFonts w:eastAsia="Times New Roman"/>
            <w:kern w:val="28"/>
            <w:sz w:val="24"/>
            <w:szCs w:val="24"/>
            <w:lang w:val="en-US" w:eastAsia="ru-RU"/>
          </w:rPr>
          <w:t>offline mode</w:t>
        </w:r>
      </w:ins>
      <w:ins w:id="236" w:author="thiago Pereira" w:date="2016-01-24T19:02:00Z">
        <w:r>
          <w:rPr>
            <w:rFonts w:eastAsia="Times New Roman"/>
            <w:kern w:val="28"/>
            <w:sz w:val="24"/>
            <w:szCs w:val="24"/>
            <w:lang w:val="en-US" w:eastAsia="ru-RU"/>
          </w:rPr>
          <w:t>,</w:t>
        </w:r>
      </w:ins>
      <w:ins w:id="237" w:author="thiago Pereira" w:date="2016-01-24T19:01:00Z">
        <w:r>
          <w:rPr>
            <w:rFonts w:eastAsia="Times New Roman"/>
            <w:kern w:val="28"/>
            <w:sz w:val="24"/>
            <w:szCs w:val="24"/>
            <w:lang w:val="en-US" w:eastAsia="ru-RU"/>
          </w:rPr>
          <w:t xml:space="preserve"> the user is still allowed to get access to </w:t>
        </w:r>
      </w:ins>
      <w:ins w:id="238" w:author="thiago Pereira" w:date="2016-01-24T19:02:00Z">
        <w:r>
          <w:rPr>
            <w:rFonts w:eastAsia="Times New Roman"/>
            <w:kern w:val="28"/>
            <w:sz w:val="24"/>
            <w:szCs w:val="24"/>
            <w:lang w:val="en-US" w:eastAsia="ru-RU"/>
          </w:rPr>
          <w:t>operations that does</w:t>
        </w:r>
      </w:ins>
      <w:ins w:id="239" w:author="thiago Pereira" w:date="2016-01-24T19:03:00Z">
        <w:r>
          <w:rPr>
            <w:rFonts w:eastAsia="Times New Roman"/>
            <w:kern w:val="28"/>
            <w:sz w:val="24"/>
            <w:szCs w:val="24"/>
            <w:lang w:val="en-US" w:eastAsia="ru-RU"/>
          </w:rPr>
          <w:t xml:space="preserve"> not require communication with the server side</w:t>
        </w:r>
      </w:ins>
      <w:ins w:id="240" w:author="thiago Pereira" w:date="2016-01-24T19:04:00Z">
        <w:r>
          <w:rPr>
            <w:rFonts w:eastAsia="Times New Roman"/>
            <w:kern w:val="28"/>
            <w:sz w:val="24"/>
            <w:szCs w:val="24"/>
            <w:lang w:val="en-US" w:eastAsia="ru-RU"/>
          </w:rPr>
          <w:t>. These operations</w:t>
        </w:r>
      </w:ins>
      <w:ins w:id="241" w:author="thiago Pereira" w:date="2016-01-24T19:06:00Z">
        <w:r>
          <w:rPr>
            <w:rFonts w:eastAsia="Times New Roman"/>
            <w:kern w:val="28"/>
            <w:sz w:val="24"/>
            <w:szCs w:val="24"/>
            <w:lang w:val="en-US" w:eastAsia="ru-RU"/>
          </w:rPr>
          <w:t xml:space="preserve"> and their selected features</w:t>
        </w:r>
      </w:ins>
      <w:ins w:id="242" w:author="thiago Pereira" w:date="2016-01-24T19:04:00Z">
        <w:r>
          <w:rPr>
            <w:rFonts w:eastAsia="Times New Roman"/>
            <w:kern w:val="28"/>
            <w:sz w:val="24"/>
            <w:szCs w:val="24"/>
            <w:lang w:val="en-US" w:eastAsia="ru-RU"/>
          </w:rPr>
          <w:t xml:space="preserve"> are incrementally logged in order to be evaluated to identify malicious behaviors.</w:t>
        </w:r>
      </w:ins>
      <w:ins w:id="243" w:author="thiago Pereira" w:date="2016-01-24T19:06:00Z">
        <w:r>
          <w:rPr>
            <w:rFonts w:eastAsia="Times New Roman"/>
            <w:kern w:val="28"/>
            <w:sz w:val="24"/>
            <w:szCs w:val="24"/>
            <w:lang w:val="en-US" w:eastAsia="ru-RU"/>
          </w:rPr>
          <w:t xml:space="preserve"> We propose to evaluate the following feat</w:t>
        </w:r>
      </w:ins>
      <w:ins w:id="244" w:author="thiago Pereira" w:date="2016-01-24T19:07:00Z">
        <w:r>
          <w:rPr>
            <w:rFonts w:eastAsia="Times New Roman"/>
            <w:kern w:val="28"/>
            <w:sz w:val="24"/>
            <w:szCs w:val="24"/>
            <w:lang w:val="en-US" w:eastAsia="ru-RU"/>
          </w:rPr>
          <w:t>ures:</w:t>
        </w:r>
      </w:ins>
    </w:p>
    <w:p w:rsidR="001C2B5A" w:rsidRPr="00B520A9" w:rsidRDefault="001C2B5A" w:rsidP="001C2B5A">
      <w:pPr>
        <w:pStyle w:val="PargrafodaLista"/>
        <w:keepNext/>
        <w:keepLines/>
        <w:numPr>
          <w:ilvl w:val="0"/>
          <w:numId w:val="29"/>
        </w:numPr>
        <w:tabs>
          <w:tab w:val="left" w:pos="709"/>
        </w:tabs>
        <w:suppressAutoHyphens/>
        <w:spacing w:before="360" w:after="120"/>
        <w:jc w:val="both"/>
        <w:outlineLvl w:val="0"/>
        <w:rPr>
          <w:ins w:id="245" w:author="thiago Pereira" w:date="2016-01-24T19:09:00Z"/>
          <w:rFonts w:eastAsia="Times New Roman"/>
          <w:kern w:val="28"/>
          <w:sz w:val="24"/>
          <w:szCs w:val="24"/>
          <w:lang w:val="en-US" w:eastAsia="ru-RU"/>
        </w:rPr>
      </w:pPr>
      <w:ins w:id="246" w:author="thiago Pereira" w:date="2016-01-24T19:09:00Z">
        <w:r w:rsidRPr="00B520A9">
          <w:rPr>
            <w:rFonts w:eastAsia="Times New Roman"/>
            <w:kern w:val="28"/>
            <w:sz w:val="24"/>
            <w:szCs w:val="24"/>
            <w:lang w:val="en-US" w:eastAsia="ru-RU"/>
          </w:rPr>
          <w:t>Pass Attempt (Time and Result)</w:t>
        </w:r>
        <w:r>
          <w:rPr>
            <w:rFonts w:eastAsia="Times New Roman"/>
            <w:kern w:val="28"/>
            <w:sz w:val="24"/>
            <w:szCs w:val="24"/>
            <w:lang w:val="en-US" w:eastAsia="ru-RU"/>
          </w:rPr>
          <w:t>;</w:t>
        </w:r>
      </w:ins>
    </w:p>
    <w:p w:rsidR="001C2B5A" w:rsidRPr="00B520A9" w:rsidRDefault="001C2B5A" w:rsidP="001C2B5A">
      <w:pPr>
        <w:pStyle w:val="PargrafodaLista"/>
        <w:keepNext/>
        <w:keepLines/>
        <w:numPr>
          <w:ilvl w:val="0"/>
          <w:numId w:val="29"/>
        </w:numPr>
        <w:tabs>
          <w:tab w:val="left" w:pos="709"/>
        </w:tabs>
        <w:suppressAutoHyphens/>
        <w:spacing w:before="360" w:after="120"/>
        <w:jc w:val="both"/>
        <w:outlineLvl w:val="0"/>
        <w:rPr>
          <w:ins w:id="247" w:author="thiago Pereira" w:date="2016-01-24T19:09:00Z"/>
          <w:rFonts w:eastAsia="Times New Roman"/>
          <w:kern w:val="28"/>
          <w:sz w:val="24"/>
          <w:szCs w:val="24"/>
          <w:lang w:val="en-US" w:eastAsia="ru-RU"/>
        </w:rPr>
      </w:pPr>
      <w:ins w:id="248" w:author="thiago Pereira" w:date="2016-01-24T19:09:00Z">
        <w:r w:rsidRPr="00B520A9">
          <w:rPr>
            <w:rFonts w:eastAsia="Times New Roman"/>
            <w:kern w:val="28"/>
            <w:sz w:val="24"/>
            <w:szCs w:val="24"/>
            <w:lang w:val="en-US" w:eastAsia="ru-RU"/>
          </w:rPr>
          <w:t>PIN Attempt(Time and result)</w:t>
        </w:r>
        <w:r>
          <w:rPr>
            <w:rFonts w:eastAsia="Times New Roman"/>
            <w:kern w:val="28"/>
            <w:sz w:val="24"/>
            <w:szCs w:val="24"/>
            <w:lang w:val="en-US" w:eastAsia="ru-RU"/>
          </w:rPr>
          <w:t>;</w:t>
        </w:r>
      </w:ins>
    </w:p>
    <w:p w:rsidR="001C2B5A" w:rsidRPr="00B520A9" w:rsidRDefault="001C2B5A" w:rsidP="001C2B5A">
      <w:pPr>
        <w:pStyle w:val="PargrafodaLista"/>
        <w:keepNext/>
        <w:keepLines/>
        <w:numPr>
          <w:ilvl w:val="0"/>
          <w:numId w:val="29"/>
        </w:numPr>
        <w:tabs>
          <w:tab w:val="left" w:pos="709"/>
        </w:tabs>
        <w:suppressAutoHyphens/>
        <w:spacing w:before="360" w:after="120"/>
        <w:jc w:val="both"/>
        <w:outlineLvl w:val="0"/>
        <w:rPr>
          <w:ins w:id="249" w:author="thiago Pereira" w:date="2016-01-24T19:09:00Z"/>
          <w:rFonts w:eastAsia="Times New Roman"/>
          <w:kern w:val="28"/>
          <w:sz w:val="24"/>
          <w:szCs w:val="24"/>
          <w:lang w:val="en-US" w:eastAsia="ru-RU"/>
        </w:rPr>
      </w:pPr>
      <w:ins w:id="250" w:author="thiago Pereira" w:date="2016-01-24T19:09:00Z">
        <w:r w:rsidRPr="00B520A9">
          <w:rPr>
            <w:rFonts w:eastAsia="Times New Roman"/>
            <w:kern w:val="28"/>
            <w:sz w:val="24"/>
            <w:szCs w:val="24"/>
            <w:lang w:val="en-US" w:eastAsia="ru-RU"/>
          </w:rPr>
          <w:t>File Request (Time and Location);</w:t>
        </w:r>
      </w:ins>
    </w:p>
    <w:p w:rsidR="001C2B5A" w:rsidRPr="00B520A9" w:rsidRDefault="001C2B5A" w:rsidP="001C2B5A">
      <w:pPr>
        <w:pStyle w:val="PargrafodaLista"/>
        <w:keepNext/>
        <w:keepLines/>
        <w:numPr>
          <w:ilvl w:val="0"/>
          <w:numId w:val="29"/>
        </w:numPr>
        <w:tabs>
          <w:tab w:val="left" w:pos="709"/>
        </w:tabs>
        <w:suppressAutoHyphens/>
        <w:spacing w:before="360" w:after="120"/>
        <w:jc w:val="both"/>
        <w:outlineLvl w:val="0"/>
        <w:rPr>
          <w:ins w:id="251" w:author="thiago Pereira" w:date="2016-01-24T19:09:00Z"/>
          <w:rFonts w:eastAsia="Times New Roman"/>
          <w:kern w:val="28"/>
          <w:sz w:val="24"/>
          <w:szCs w:val="24"/>
          <w:lang w:val="en-US" w:eastAsia="ru-RU"/>
        </w:rPr>
      </w:pPr>
      <w:ins w:id="252" w:author="thiago Pereira" w:date="2016-01-24T19:09:00Z">
        <w:r w:rsidRPr="00B520A9">
          <w:rPr>
            <w:rFonts w:eastAsia="Times New Roman"/>
            <w:kern w:val="28"/>
            <w:sz w:val="24"/>
            <w:szCs w:val="24"/>
            <w:lang w:val="en-US" w:eastAsia="ru-RU"/>
          </w:rPr>
          <w:t>File Selection (Time and Location);</w:t>
        </w:r>
      </w:ins>
    </w:p>
    <w:p w:rsidR="001C2B5A" w:rsidRPr="00B520A9" w:rsidRDefault="001C2B5A" w:rsidP="001C2B5A">
      <w:pPr>
        <w:pStyle w:val="PargrafodaLista"/>
        <w:keepNext/>
        <w:keepLines/>
        <w:numPr>
          <w:ilvl w:val="0"/>
          <w:numId w:val="29"/>
        </w:numPr>
        <w:tabs>
          <w:tab w:val="left" w:pos="709"/>
        </w:tabs>
        <w:suppressAutoHyphens/>
        <w:spacing w:before="360" w:after="120"/>
        <w:jc w:val="both"/>
        <w:outlineLvl w:val="0"/>
        <w:rPr>
          <w:ins w:id="253" w:author="thiago Pereira" w:date="2016-01-24T19:09:00Z"/>
          <w:rFonts w:eastAsia="Times New Roman"/>
          <w:kern w:val="28"/>
          <w:sz w:val="24"/>
          <w:szCs w:val="24"/>
          <w:lang w:val="en-US" w:eastAsia="ru-RU"/>
        </w:rPr>
      </w:pPr>
      <w:ins w:id="254" w:author="thiago Pereira" w:date="2016-01-24T19:09:00Z">
        <w:r w:rsidRPr="00B520A9">
          <w:rPr>
            <w:rFonts w:eastAsia="Times New Roman"/>
            <w:kern w:val="28"/>
            <w:sz w:val="24"/>
            <w:szCs w:val="24"/>
            <w:lang w:val="en-US" w:eastAsia="ru-RU"/>
          </w:rPr>
          <w:t>File Update (Time and Location);</w:t>
        </w:r>
      </w:ins>
    </w:p>
    <w:p w:rsidR="001C2B5A" w:rsidRDefault="001C2B5A" w:rsidP="001C2B5A">
      <w:pPr>
        <w:pStyle w:val="PargrafodaLista"/>
        <w:keepNext/>
        <w:keepLines/>
        <w:numPr>
          <w:ilvl w:val="0"/>
          <w:numId w:val="29"/>
        </w:numPr>
        <w:tabs>
          <w:tab w:val="left" w:pos="709"/>
        </w:tabs>
        <w:suppressAutoHyphens/>
        <w:spacing w:before="360" w:after="120"/>
        <w:jc w:val="both"/>
        <w:outlineLvl w:val="0"/>
        <w:rPr>
          <w:ins w:id="255" w:author="thiago Pereira" w:date="2016-01-24T19:09:00Z"/>
          <w:rFonts w:eastAsia="Times New Roman"/>
          <w:kern w:val="28"/>
          <w:sz w:val="24"/>
          <w:szCs w:val="24"/>
          <w:lang w:val="en-US" w:eastAsia="ru-RU"/>
        </w:rPr>
      </w:pPr>
      <w:ins w:id="256" w:author="thiago Pereira" w:date="2016-01-24T19:09:00Z">
        <w:r w:rsidRPr="001C2B5A">
          <w:rPr>
            <w:rFonts w:eastAsia="Times New Roman"/>
            <w:kern w:val="28"/>
            <w:sz w:val="24"/>
            <w:szCs w:val="24"/>
            <w:lang w:val="en-US" w:eastAsia="ru-RU"/>
          </w:rPr>
          <w:t>File Download (Start Time, End Time and Location);</w:t>
        </w:r>
      </w:ins>
    </w:p>
    <w:p w:rsidR="001C2B5A" w:rsidRPr="001C2B5A" w:rsidRDefault="001C2B5A" w:rsidP="001C2B5A">
      <w:pPr>
        <w:pStyle w:val="PargrafodaLista"/>
        <w:keepNext/>
        <w:keepLines/>
        <w:numPr>
          <w:ilvl w:val="0"/>
          <w:numId w:val="29"/>
        </w:numPr>
        <w:tabs>
          <w:tab w:val="left" w:pos="709"/>
        </w:tabs>
        <w:suppressAutoHyphens/>
        <w:spacing w:before="360" w:after="120"/>
        <w:jc w:val="both"/>
        <w:outlineLvl w:val="0"/>
        <w:rPr>
          <w:ins w:id="257" w:author="thiago Pereira" w:date="2016-01-24T19:08:00Z"/>
          <w:rFonts w:eastAsia="Times New Roman"/>
          <w:kern w:val="28"/>
          <w:sz w:val="24"/>
          <w:szCs w:val="24"/>
          <w:lang w:val="en-US" w:eastAsia="ru-RU"/>
        </w:rPr>
      </w:pPr>
      <w:ins w:id="258" w:author="thiago Pereira" w:date="2016-01-24T19:09:00Z">
        <w:r w:rsidRPr="001C2B5A">
          <w:rPr>
            <w:rFonts w:eastAsia="Times New Roman"/>
            <w:kern w:val="28"/>
            <w:sz w:val="24"/>
            <w:szCs w:val="24"/>
            <w:lang w:val="en-US" w:eastAsia="ru-RU"/>
          </w:rPr>
          <w:t>File Upload (Start Time, End Time and Location);</w:t>
        </w:r>
      </w:ins>
    </w:p>
    <w:p w:rsidR="001C2B5A" w:rsidRDefault="00E8517D" w:rsidP="009C7546">
      <w:pPr>
        <w:keepNext/>
        <w:keepLines/>
        <w:tabs>
          <w:tab w:val="left" w:pos="709"/>
        </w:tabs>
        <w:suppressAutoHyphens/>
        <w:spacing w:before="360" w:after="120"/>
        <w:ind w:left="360"/>
        <w:jc w:val="both"/>
        <w:outlineLvl w:val="0"/>
        <w:rPr>
          <w:ins w:id="259" w:author="thiago Pereira" w:date="2016-01-24T19:16:00Z"/>
          <w:rFonts w:eastAsia="Times New Roman"/>
          <w:b/>
          <w:lang w:val="pt-BR"/>
        </w:rPr>
      </w:pPr>
      <w:ins w:id="260" w:author="thiago Pereira" w:date="2016-01-24T19:10:00Z">
        <w:r>
          <w:rPr>
            <w:rFonts w:eastAsia="Times New Roman"/>
            <w:kern w:val="28"/>
            <w:sz w:val="24"/>
            <w:szCs w:val="24"/>
            <w:lang w:val="en-US" w:eastAsia="ru-RU"/>
          </w:rPr>
          <w:t xml:space="preserve">MOS considers a data </w:t>
        </w:r>
        <w:proofErr w:type="spellStart"/>
        <w:r>
          <w:rPr>
            <w:rFonts w:eastAsia="Times New Roman"/>
            <w:kern w:val="28"/>
            <w:sz w:val="24"/>
            <w:szCs w:val="24"/>
            <w:lang w:val="en-US" w:eastAsia="ru-RU"/>
          </w:rPr>
          <w:t>modelling</w:t>
        </w:r>
        <w:proofErr w:type="spellEnd"/>
        <w:r>
          <w:rPr>
            <w:rFonts w:eastAsia="Times New Roman"/>
            <w:kern w:val="28"/>
            <w:sz w:val="24"/>
            <w:szCs w:val="24"/>
            <w:lang w:val="en-US" w:eastAsia="ru-RU"/>
          </w:rPr>
          <w:t xml:space="preserve"> as superposition of legitimate, noise and malicious signals,</w:t>
        </w:r>
      </w:ins>
      <w:ins w:id="261" w:author="thiago Pereira" w:date="2016-01-24T19:11:00Z">
        <w:r>
          <w:rPr>
            <w:rFonts w:eastAsia="Times New Roman"/>
            <w:kern w:val="28"/>
            <w:sz w:val="24"/>
            <w:szCs w:val="24"/>
            <w:lang w:val="en-US" w:eastAsia="ru-RU"/>
          </w:rPr>
          <w:t xml:space="preserve"> Therefore, the selected features shall be </w:t>
        </w:r>
        <w:proofErr w:type="spellStart"/>
        <w:r>
          <w:rPr>
            <w:rFonts w:eastAsia="Times New Roman"/>
            <w:kern w:val="28"/>
            <w:sz w:val="24"/>
            <w:szCs w:val="24"/>
            <w:lang w:val="en-US" w:eastAsia="ru-RU"/>
          </w:rPr>
          <w:t>modelled</w:t>
        </w:r>
        <w:proofErr w:type="spellEnd"/>
        <w:r>
          <w:rPr>
            <w:rFonts w:eastAsia="Times New Roman"/>
            <w:kern w:val="28"/>
            <w:sz w:val="24"/>
            <w:szCs w:val="24"/>
            <w:lang w:val="en-US" w:eastAsia="ru-RU"/>
          </w:rPr>
          <w:t xml:space="preserve"> as matrix </w:t>
        </w:r>
      </w:ins>
      <w:ins w:id="262" w:author="thiago Pereira" w:date="2016-01-24T19:12:00Z">
        <w:r>
          <w:rPr>
            <w:rFonts w:eastAsia="Times New Roman"/>
            <w:kern w:val="28"/>
            <w:sz w:val="24"/>
            <w:szCs w:val="24"/>
            <w:lang w:val="en-US" w:eastAsia="ru-RU"/>
          </w:rPr>
          <w:t xml:space="preserve">of </w:t>
        </w:r>
      </w:ins>
      <w:ins w:id="263" w:author="thiago Pereira" w:date="2016-01-24T19:13:00Z">
        <w:r>
          <w:rPr>
            <w:rFonts w:eastAsia="Times New Roman"/>
            <w:kern w:val="28"/>
            <w:sz w:val="24"/>
            <w:szCs w:val="24"/>
            <w:lang w:val="en-US" w:eastAsia="ru-RU"/>
          </w:rPr>
          <w:t xml:space="preserve">behaviors over time, as the </w:t>
        </w:r>
      </w:ins>
      <w:ins w:id="264" w:author="thiago Pereira" w:date="2016-01-24T19:14:00Z">
        <w:r>
          <w:rPr>
            <w:rFonts w:eastAsia="Times New Roman"/>
            <w:kern w:val="28"/>
            <w:sz w:val="24"/>
            <w:szCs w:val="24"/>
            <w:lang w:val="en-US" w:eastAsia="ru-RU"/>
          </w:rPr>
          <w:t xml:space="preserve">following </w:t>
        </w:r>
      </w:ins>
      <w:ins w:id="265" w:author="thiago Pereira" w:date="2016-01-24T19:15:00Z">
        <w:r>
          <w:rPr>
            <w:rFonts w:eastAsia="Times New Roman"/>
            <w:kern w:val="28"/>
            <w:sz w:val="24"/>
            <w:szCs w:val="24"/>
            <w:lang w:val="en-US" w:eastAsia="ru-RU"/>
          </w:rPr>
          <w:t xml:space="preserve">matrices </w:t>
        </w:r>
        <m:oMath>
          <m:r>
            <m:rPr>
              <m:sty m:val="b"/>
            </m:rPr>
            <w:rPr>
              <w:rFonts w:ascii="Cambria Math" w:hAnsi="Cambria Math"/>
            </w:rPr>
            <m:t>∈</m:t>
          </m:r>
          <m:sSup>
            <m:sSupPr>
              <m:ctrlPr>
                <w:rPr>
                  <w:rFonts w:ascii="Cambria Math" w:hAnsi="Cambria Math"/>
                  <w:b/>
                </w:rPr>
              </m:ctrlPr>
            </m:sSupPr>
            <m:e>
              <m:r>
                <m:rPr>
                  <m:scr m:val="double-struck"/>
                  <m:sty m:val="b"/>
                </m:rPr>
                <w:rPr>
                  <w:rFonts w:ascii="Cambria Math" w:hAnsi="Cambria Math"/>
                </w:rPr>
                <m:t>R</m:t>
              </m:r>
            </m:e>
            <m:sup>
              <m:r>
                <m:rPr>
                  <m:sty m:val="p"/>
                </m:rPr>
                <w:rPr>
                  <w:rFonts w:ascii="Cambria Math" w:hAnsi="Cambria Math"/>
                </w:rPr>
                <m:t>m</m:t>
              </m:r>
              <m:r>
                <m:rPr>
                  <m:sty m:val="p"/>
                </m:rPr>
                <w:rPr>
                  <w:rFonts w:ascii="Cambria Math" w:hAnsi="Cambria Math"/>
                </w:rPr>
                <m:t>×</m:t>
              </m:r>
              <m:r>
                <w:rPr>
                  <w:rFonts w:ascii="Cambria Math" w:hAnsi="Cambria Math"/>
                </w:rPr>
                <m:t>n</m:t>
              </m:r>
            </m:sup>
          </m:sSup>
        </m:oMath>
      </w:ins>
      <w:ins w:id="266" w:author="thiago Pereira" w:date="2016-01-24T19:16:00Z">
        <w:r>
          <w:rPr>
            <w:rFonts w:eastAsia="Times New Roman"/>
            <w:b/>
            <w:lang w:val="pt-BR"/>
          </w:rPr>
          <w:t>:</w:t>
        </w:r>
      </w:ins>
    </w:p>
    <w:p w:rsidR="00E8517D" w:rsidRDefault="00E8517D" w:rsidP="00E8517D">
      <w:pPr>
        <w:pStyle w:val="PargrafodaLista"/>
        <w:keepNext/>
        <w:keepLines/>
        <w:numPr>
          <w:ilvl w:val="0"/>
          <w:numId w:val="29"/>
        </w:numPr>
        <w:tabs>
          <w:tab w:val="left" w:pos="709"/>
        </w:tabs>
        <w:suppressAutoHyphens/>
        <w:spacing w:before="360" w:after="120"/>
        <w:jc w:val="both"/>
        <w:outlineLvl w:val="0"/>
        <w:rPr>
          <w:ins w:id="267" w:author="thiago Pereira" w:date="2016-01-24T19:18:00Z"/>
          <w:rFonts w:eastAsia="Times New Roman"/>
          <w:kern w:val="28"/>
          <w:sz w:val="24"/>
          <w:szCs w:val="24"/>
          <w:lang w:val="en-US" w:eastAsia="ru-RU"/>
        </w:rPr>
      </w:pPr>
      <w:ins w:id="268" w:author="thiago Pereira" w:date="2016-01-24T19:17:00Z">
        <w:r>
          <w:rPr>
            <w:rFonts w:eastAsia="Times New Roman"/>
            <w:kern w:val="28"/>
            <w:sz w:val="24"/>
            <w:szCs w:val="24"/>
            <w:lang w:val="en-US" w:eastAsia="ru-RU"/>
          </w:rPr>
          <w:t xml:space="preserve">Number of </w:t>
        </w:r>
      </w:ins>
      <w:ins w:id="269" w:author="thiago Pereira" w:date="2016-01-24T19:20:00Z">
        <w:r w:rsidR="00735082">
          <w:rPr>
            <w:rFonts w:eastAsia="Times New Roman"/>
            <w:kern w:val="28"/>
            <w:sz w:val="24"/>
            <w:szCs w:val="24"/>
            <w:lang w:val="en-US" w:eastAsia="ru-RU"/>
          </w:rPr>
          <w:t>p</w:t>
        </w:r>
      </w:ins>
      <w:ins w:id="270" w:author="thiago Pereira" w:date="2016-01-24T19:17:00Z">
        <w:r>
          <w:rPr>
            <w:rFonts w:eastAsia="Times New Roman"/>
            <w:kern w:val="28"/>
            <w:sz w:val="24"/>
            <w:szCs w:val="24"/>
            <w:lang w:val="en-US" w:eastAsia="ru-RU"/>
          </w:rPr>
          <w:t xml:space="preserve">ass </w:t>
        </w:r>
      </w:ins>
      <w:ins w:id="271" w:author="thiago Pereira" w:date="2016-01-24T19:20:00Z">
        <w:r w:rsidR="00735082">
          <w:rPr>
            <w:rFonts w:eastAsia="Times New Roman"/>
            <w:kern w:val="28"/>
            <w:sz w:val="24"/>
            <w:szCs w:val="24"/>
            <w:lang w:val="en-US" w:eastAsia="ru-RU"/>
          </w:rPr>
          <w:t>a</w:t>
        </w:r>
      </w:ins>
      <w:ins w:id="272" w:author="thiago Pereira" w:date="2016-01-24T19:17:00Z">
        <w:r>
          <w:rPr>
            <w:rFonts w:eastAsia="Times New Roman"/>
            <w:kern w:val="28"/>
            <w:sz w:val="24"/>
            <w:szCs w:val="24"/>
            <w:lang w:val="en-US" w:eastAsia="ru-RU"/>
          </w:rPr>
          <w:t>ttempt</w:t>
        </w:r>
      </w:ins>
      <w:ins w:id="273" w:author="thiago Pereira" w:date="2016-01-24T19:20:00Z">
        <w:r w:rsidR="00735082">
          <w:rPr>
            <w:rFonts w:eastAsia="Times New Roman"/>
            <w:kern w:val="28"/>
            <w:sz w:val="24"/>
            <w:szCs w:val="24"/>
            <w:lang w:val="en-US" w:eastAsia="ru-RU"/>
          </w:rPr>
          <w:t>, grouped</w:t>
        </w:r>
      </w:ins>
      <w:ins w:id="274" w:author="thiago Pereira" w:date="2016-01-24T19:21:00Z">
        <w:r w:rsidR="00735082">
          <w:rPr>
            <w:rFonts w:eastAsia="Times New Roman"/>
            <w:kern w:val="28"/>
            <w:sz w:val="24"/>
            <w:szCs w:val="24"/>
            <w:lang w:val="en-US" w:eastAsia="ru-RU"/>
          </w:rPr>
          <w:t xml:space="preserve"> by</w:t>
        </w:r>
      </w:ins>
      <w:ins w:id="275" w:author="thiago Pereira" w:date="2016-01-24T19:18:00Z">
        <w:r>
          <w:rPr>
            <w:rFonts w:eastAsia="Times New Roman"/>
            <w:kern w:val="28"/>
            <w:sz w:val="24"/>
            <w:szCs w:val="24"/>
            <w:lang w:val="en-US" w:eastAsia="ru-RU"/>
          </w:rPr>
          <w:t xml:space="preserve"> </w:t>
        </w:r>
      </w:ins>
      <w:ins w:id="276" w:author="thiago Pereira" w:date="2016-01-24T19:21:00Z">
        <w:r w:rsidR="00735082">
          <w:rPr>
            <w:rFonts w:eastAsia="Times New Roman"/>
            <w:kern w:val="28"/>
            <w:sz w:val="24"/>
            <w:szCs w:val="24"/>
            <w:lang w:val="en-US" w:eastAsia="ru-RU"/>
          </w:rPr>
          <w:t>r</w:t>
        </w:r>
      </w:ins>
      <w:ins w:id="277" w:author="thiago Pereira" w:date="2016-01-24T19:18:00Z">
        <w:r w:rsidR="00735082">
          <w:rPr>
            <w:rFonts w:eastAsia="Times New Roman"/>
            <w:kern w:val="28"/>
            <w:sz w:val="24"/>
            <w:szCs w:val="24"/>
            <w:lang w:val="en-US" w:eastAsia="ru-RU"/>
          </w:rPr>
          <w:t>esult</w:t>
        </w:r>
      </w:ins>
      <w:ins w:id="278" w:author="thiago Pereira" w:date="2016-01-24T19:21:00Z">
        <w:r w:rsidR="00735082">
          <w:rPr>
            <w:rFonts w:eastAsia="Times New Roman"/>
            <w:kern w:val="28"/>
            <w:sz w:val="24"/>
            <w:szCs w:val="24"/>
            <w:lang w:val="en-US" w:eastAsia="ru-RU"/>
          </w:rPr>
          <w:t>, over</w:t>
        </w:r>
      </w:ins>
      <w:ins w:id="279" w:author="thiago Pereira" w:date="2016-01-24T19:18:00Z">
        <w:r w:rsidR="00735082">
          <w:rPr>
            <w:rFonts w:eastAsia="Times New Roman"/>
            <w:kern w:val="28"/>
            <w:sz w:val="24"/>
            <w:szCs w:val="24"/>
            <w:lang w:val="en-US" w:eastAsia="ru-RU"/>
          </w:rPr>
          <w:t xml:space="preserve"> </w:t>
        </w:r>
      </w:ins>
      <w:ins w:id="280" w:author="thiago Pereira" w:date="2016-01-24T19:21:00Z">
        <w:r w:rsidR="00735082">
          <w:rPr>
            <w:rFonts w:eastAsia="Times New Roman"/>
            <w:kern w:val="28"/>
            <w:sz w:val="24"/>
            <w:szCs w:val="24"/>
            <w:lang w:val="en-US" w:eastAsia="ru-RU"/>
          </w:rPr>
          <w:t>t</w:t>
        </w:r>
      </w:ins>
      <w:ins w:id="281" w:author="thiago Pereira" w:date="2016-01-24T19:18:00Z">
        <w:r w:rsidR="00735082">
          <w:rPr>
            <w:rFonts w:eastAsia="Times New Roman"/>
            <w:kern w:val="28"/>
            <w:sz w:val="24"/>
            <w:szCs w:val="24"/>
            <w:lang w:val="en-US" w:eastAsia="ru-RU"/>
          </w:rPr>
          <w:t>ime</w:t>
        </w:r>
      </w:ins>
      <w:ins w:id="282" w:author="thiago Pereira" w:date="2016-01-24T19:17:00Z">
        <w:r>
          <w:rPr>
            <w:rFonts w:eastAsia="Times New Roman"/>
            <w:kern w:val="28"/>
            <w:sz w:val="24"/>
            <w:szCs w:val="24"/>
            <w:lang w:val="en-US" w:eastAsia="ru-RU"/>
          </w:rPr>
          <w:t>;</w:t>
        </w:r>
      </w:ins>
    </w:p>
    <w:p w:rsidR="00735082" w:rsidRDefault="00735082" w:rsidP="00735082">
      <w:pPr>
        <w:pStyle w:val="PargrafodaLista"/>
        <w:keepNext/>
        <w:keepLines/>
        <w:numPr>
          <w:ilvl w:val="0"/>
          <w:numId w:val="29"/>
        </w:numPr>
        <w:tabs>
          <w:tab w:val="left" w:pos="709"/>
        </w:tabs>
        <w:suppressAutoHyphens/>
        <w:spacing w:before="360" w:after="120"/>
        <w:jc w:val="both"/>
        <w:outlineLvl w:val="0"/>
        <w:rPr>
          <w:ins w:id="283" w:author="thiago Pereira" w:date="2016-01-24T19:21:00Z"/>
          <w:rFonts w:eastAsia="Times New Roman"/>
          <w:kern w:val="28"/>
          <w:sz w:val="24"/>
          <w:szCs w:val="24"/>
          <w:lang w:val="en-US" w:eastAsia="ru-RU"/>
        </w:rPr>
      </w:pPr>
      <w:ins w:id="284" w:author="thiago Pereira" w:date="2016-01-24T19:21:00Z">
        <w:r>
          <w:rPr>
            <w:rFonts w:eastAsia="Times New Roman"/>
            <w:kern w:val="28"/>
            <w:sz w:val="24"/>
            <w:szCs w:val="24"/>
            <w:lang w:val="en-US" w:eastAsia="ru-RU"/>
          </w:rPr>
          <w:t xml:space="preserve">Number of </w:t>
        </w:r>
        <w:r>
          <w:rPr>
            <w:rFonts w:eastAsia="Times New Roman"/>
            <w:kern w:val="28"/>
            <w:sz w:val="24"/>
            <w:szCs w:val="24"/>
            <w:lang w:val="en-US" w:eastAsia="ru-RU"/>
          </w:rPr>
          <w:t>PIN</w:t>
        </w:r>
        <w:r>
          <w:rPr>
            <w:rFonts w:eastAsia="Times New Roman"/>
            <w:kern w:val="28"/>
            <w:sz w:val="24"/>
            <w:szCs w:val="24"/>
            <w:lang w:val="en-US" w:eastAsia="ru-RU"/>
          </w:rPr>
          <w:t xml:space="preserve"> attempt, grouped by result, over time;</w:t>
        </w:r>
      </w:ins>
    </w:p>
    <w:p w:rsidR="00E8517D" w:rsidRDefault="00735082" w:rsidP="00E8517D">
      <w:pPr>
        <w:pStyle w:val="PargrafodaLista"/>
        <w:keepNext/>
        <w:keepLines/>
        <w:numPr>
          <w:ilvl w:val="0"/>
          <w:numId w:val="29"/>
        </w:numPr>
        <w:tabs>
          <w:tab w:val="left" w:pos="709"/>
        </w:tabs>
        <w:suppressAutoHyphens/>
        <w:spacing w:before="360" w:after="120"/>
        <w:jc w:val="both"/>
        <w:outlineLvl w:val="0"/>
        <w:rPr>
          <w:ins w:id="285" w:author="thiago Pereira" w:date="2016-01-24T19:21:00Z"/>
          <w:rFonts w:eastAsia="Times New Roman"/>
          <w:kern w:val="28"/>
          <w:sz w:val="24"/>
          <w:szCs w:val="24"/>
          <w:lang w:val="en-US" w:eastAsia="ru-RU"/>
        </w:rPr>
      </w:pPr>
      <w:ins w:id="286" w:author="thiago Pereira" w:date="2016-01-24T19:19:00Z">
        <w:r>
          <w:rPr>
            <w:rFonts w:eastAsia="Times New Roman"/>
            <w:kern w:val="28"/>
            <w:sz w:val="24"/>
            <w:szCs w:val="24"/>
            <w:lang w:val="en-US" w:eastAsia="ru-RU"/>
          </w:rPr>
          <w:t xml:space="preserve">Number of </w:t>
        </w:r>
      </w:ins>
      <w:ins w:id="287" w:author="thiago Pereira" w:date="2016-01-24T19:20:00Z">
        <w:r>
          <w:rPr>
            <w:rFonts w:eastAsia="Times New Roman"/>
            <w:kern w:val="28"/>
            <w:sz w:val="24"/>
            <w:szCs w:val="24"/>
            <w:lang w:val="en-US" w:eastAsia="ru-RU"/>
          </w:rPr>
          <w:t>f</w:t>
        </w:r>
      </w:ins>
      <w:ins w:id="288" w:author="thiago Pereira" w:date="2016-01-24T19:17:00Z">
        <w:r w:rsidR="00E8517D" w:rsidRPr="00B520A9">
          <w:rPr>
            <w:rFonts w:eastAsia="Times New Roman"/>
            <w:kern w:val="28"/>
            <w:sz w:val="24"/>
            <w:szCs w:val="24"/>
            <w:lang w:val="en-US" w:eastAsia="ru-RU"/>
          </w:rPr>
          <w:t xml:space="preserve">ile </w:t>
        </w:r>
      </w:ins>
      <w:ins w:id="289" w:author="thiago Pereira" w:date="2016-01-24T19:21:00Z">
        <w:r>
          <w:rPr>
            <w:rFonts w:eastAsia="Times New Roman"/>
            <w:kern w:val="28"/>
            <w:sz w:val="24"/>
            <w:szCs w:val="24"/>
            <w:lang w:val="en-US" w:eastAsia="ru-RU"/>
          </w:rPr>
          <w:t>r</w:t>
        </w:r>
      </w:ins>
      <w:ins w:id="290" w:author="thiago Pereira" w:date="2016-01-24T19:17:00Z">
        <w:r w:rsidR="00E8517D" w:rsidRPr="00B520A9">
          <w:rPr>
            <w:rFonts w:eastAsia="Times New Roman"/>
            <w:kern w:val="28"/>
            <w:sz w:val="24"/>
            <w:szCs w:val="24"/>
            <w:lang w:val="en-US" w:eastAsia="ru-RU"/>
          </w:rPr>
          <w:t>equest</w:t>
        </w:r>
      </w:ins>
      <w:ins w:id="291" w:author="thiago Pereira" w:date="2016-01-24T19:19:00Z">
        <w:r>
          <w:rPr>
            <w:rFonts w:eastAsia="Times New Roman"/>
            <w:kern w:val="28"/>
            <w:sz w:val="24"/>
            <w:szCs w:val="24"/>
            <w:lang w:val="en-US" w:eastAsia="ru-RU"/>
          </w:rPr>
          <w:t>, grouped by fi</w:t>
        </w:r>
      </w:ins>
      <w:ins w:id="292" w:author="thiago Pereira" w:date="2016-01-24T19:20:00Z">
        <w:r>
          <w:rPr>
            <w:rFonts w:eastAsia="Times New Roman"/>
            <w:kern w:val="28"/>
            <w:sz w:val="24"/>
            <w:szCs w:val="24"/>
            <w:lang w:val="en-US" w:eastAsia="ru-RU"/>
          </w:rPr>
          <w:t>le name, over time</w:t>
        </w:r>
      </w:ins>
      <w:ins w:id="293" w:author="thiago Pereira" w:date="2016-01-24T19:17:00Z">
        <w:r w:rsidR="00E8517D" w:rsidRPr="00B520A9">
          <w:rPr>
            <w:rFonts w:eastAsia="Times New Roman"/>
            <w:kern w:val="28"/>
            <w:sz w:val="24"/>
            <w:szCs w:val="24"/>
            <w:lang w:val="en-US" w:eastAsia="ru-RU"/>
          </w:rPr>
          <w:t>;</w:t>
        </w:r>
      </w:ins>
    </w:p>
    <w:p w:rsidR="00735082" w:rsidRPr="00B520A9" w:rsidRDefault="00735082" w:rsidP="00E8517D">
      <w:pPr>
        <w:pStyle w:val="PargrafodaLista"/>
        <w:keepNext/>
        <w:keepLines/>
        <w:numPr>
          <w:ilvl w:val="0"/>
          <w:numId w:val="29"/>
        </w:numPr>
        <w:tabs>
          <w:tab w:val="left" w:pos="709"/>
        </w:tabs>
        <w:suppressAutoHyphens/>
        <w:spacing w:before="360" w:after="120"/>
        <w:jc w:val="both"/>
        <w:outlineLvl w:val="0"/>
        <w:rPr>
          <w:ins w:id="294" w:author="thiago Pereira" w:date="2016-01-24T19:17:00Z"/>
          <w:rFonts w:eastAsia="Times New Roman"/>
          <w:kern w:val="28"/>
          <w:sz w:val="24"/>
          <w:szCs w:val="24"/>
          <w:lang w:val="en-US" w:eastAsia="ru-RU"/>
        </w:rPr>
      </w:pPr>
      <w:ins w:id="295" w:author="thiago Pereira" w:date="2016-01-24T19:21:00Z">
        <w:r w:rsidRPr="00735082">
          <w:rPr>
            <w:rFonts w:eastAsia="Times New Roman"/>
            <w:kern w:val="28"/>
            <w:sz w:val="24"/>
            <w:szCs w:val="24"/>
            <w:lang w:val="en-US" w:eastAsia="ru-RU"/>
          </w:rPr>
          <w:t xml:space="preserve">Number of file </w:t>
        </w:r>
        <w:r w:rsidRPr="00735082">
          <w:rPr>
            <w:rFonts w:eastAsia="Times New Roman"/>
            <w:kern w:val="28"/>
            <w:sz w:val="24"/>
            <w:szCs w:val="24"/>
            <w:lang w:val="en-US" w:eastAsia="ru-RU"/>
          </w:rPr>
          <w:t>selection</w:t>
        </w:r>
        <w:r w:rsidRPr="00735082">
          <w:rPr>
            <w:rFonts w:eastAsia="Times New Roman"/>
            <w:kern w:val="28"/>
            <w:sz w:val="24"/>
            <w:szCs w:val="24"/>
            <w:lang w:val="en-US" w:eastAsia="ru-RU"/>
          </w:rPr>
          <w:t>, grouped by file name, over time;</w:t>
        </w:r>
        <w:r w:rsidRPr="00B520A9">
          <w:rPr>
            <w:rFonts w:eastAsia="Times New Roman"/>
            <w:kern w:val="28"/>
            <w:sz w:val="24"/>
            <w:szCs w:val="24"/>
            <w:lang w:val="en-US" w:eastAsia="ru-RU"/>
          </w:rPr>
          <w:t xml:space="preserve"> </w:t>
        </w:r>
      </w:ins>
    </w:p>
    <w:p w:rsidR="00E8517D" w:rsidRDefault="00735082" w:rsidP="00E8517D">
      <w:pPr>
        <w:pStyle w:val="PargrafodaLista"/>
        <w:keepNext/>
        <w:keepLines/>
        <w:numPr>
          <w:ilvl w:val="0"/>
          <w:numId w:val="29"/>
        </w:numPr>
        <w:tabs>
          <w:tab w:val="left" w:pos="709"/>
        </w:tabs>
        <w:suppressAutoHyphens/>
        <w:spacing w:before="360" w:after="120"/>
        <w:jc w:val="both"/>
        <w:outlineLvl w:val="0"/>
        <w:rPr>
          <w:ins w:id="296" w:author="thiago Pereira" w:date="2016-01-24T19:22:00Z"/>
          <w:rFonts w:eastAsia="Times New Roman"/>
          <w:kern w:val="28"/>
          <w:sz w:val="24"/>
          <w:szCs w:val="24"/>
          <w:lang w:val="en-US" w:eastAsia="ru-RU"/>
        </w:rPr>
      </w:pPr>
      <w:ins w:id="297" w:author="thiago Pereira" w:date="2016-01-24T19:22:00Z">
        <w:r w:rsidRPr="00735082">
          <w:rPr>
            <w:rFonts w:eastAsia="Times New Roman"/>
            <w:kern w:val="28"/>
            <w:sz w:val="24"/>
            <w:szCs w:val="24"/>
            <w:lang w:val="en-US" w:eastAsia="ru-RU"/>
          </w:rPr>
          <w:t xml:space="preserve">Number of file </w:t>
        </w:r>
        <w:r>
          <w:rPr>
            <w:rFonts w:eastAsia="Times New Roman"/>
            <w:kern w:val="28"/>
            <w:sz w:val="24"/>
            <w:szCs w:val="24"/>
            <w:lang w:val="en-US" w:eastAsia="ru-RU"/>
          </w:rPr>
          <w:t>update</w:t>
        </w:r>
        <w:r w:rsidRPr="00735082">
          <w:rPr>
            <w:rFonts w:eastAsia="Times New Roman"/>
            <w:kern w:val="28"/>
            <w:sz w:val="24"/>
            <w:szCs w:val="24"/>
            <w:lang w:val="en-US" w:eastAsia="ru-RU"/>
          </w:rPr>
          <w:t>, grouped by file name, over time;</w:t>
        </w:r>
      </w:ins>
    </w:p>
    <w:p w:rsidR="00735082" w:rsidRDefault="00735082" w:rsidP="00E8517D">
      <w:pPr>
        <w:pStyle w:val="PargrafodaLista"/>
        <w:keepNext/>
        <w:keepLines/>
        <w:numPr>
          <w:ilvl w:val="0"/>
          <w:numId w:val="29"/>
        </w:numPr>
        <w:tabs>
          <w:tab w:val="left" w:pos="709"/>
        </w:tabs>
        <w:suppressAutoHyphens/>
        <w:spacing w:before="360" w:after="120"/>
        <w:jc w:val="both"/>
        <w:outlineLvl w:val="0"/>
        <w:rPr>
          <w:ins w:id="298" w:author="thiago Pereira" w:date="2016-01-24T19:22:00Z"/>
          <w:rFonts w:eastAsia="Times New Roman"/>
          <w:kern w:val="28"/>
          <w:sz w:val="24"/>
          <w:szCs w:val="24"/>
          <w:lang w:val="en-US" w:eastAsia="ru-RU"/>
        </w:rPr>
      </w:pPr>
      <w:ins w:id="299" w:author="thiago Pereira" w:date="2016-01-24T19:22:00Z">
        <w:r w:rsidRPr="00735082">
          <w:rPr>
            <w:rFonts w:eastAsia="Times New Roman"/>
            <w:kern w:val="28"/>
            <w:sz w:val="24"/>
            <w:szCs w:val="24"/>
            <w:lang w:val="en-US" w:eastAsia="ru-RU"/>
          </w:rPr>
          <w:t xml:space="preserve">Number of file </w:t>
        </w:r>
        <w:r>
          <w:rPr>
            <w:rFonts w:eastAsia="Times New Roman"/>
            <w:kern w:val="28"/>
            <w:sz w:val="24"/>
            <w:szCs w:val="24"/>
            <w:lang w:val="en-US" w:eastAsia="ru-RU"/>
          </w:rPr>
          <w:t>download</w:t>
        </w:r>
        <w:r w:rsidRPr="00735082">
          <w:rPr>
            <w:rFonts w:eastAsia="Times New Roman"/>
            <w:kern w:val="28"/>
            <w:sz w:val="24"/>
            <w:szCs w:val="24"/>
            <w:lang w:val="en-US" w:eastAsia="ru-RU"/>
          </w:rPr>
          <w:t>, grouped by file name, over time;</w:t>
        </w:r>
      </w:ins>
    </w:p>
    <w:p w:rsidR="00E8517D" w:rsidRDefault="00735082" w:rsidP="00735082">
      <w:pPr>
        <w:pStyle w:val="PargrafodaLista"/>
        <w:keepNext/>
        <w:keepLines/>
        <w:numPr>
          <w:ilvl w:val="0"/>
          <w:numId w:val="29"/>
        </w:numPr>
        <w:tabs>
          <w:tab w:val="left" w:pos="709"/>
        </w:tabs>
        <w:suppressAutoHyphens/>
        <w:spacing w:before="360" w:after="120"/>
        <w:jc w:val="both"/>
        <w:outlineLvl w:val="0"/>
        <w:rPr>
          <w:ins w:id="300" w:author="thiago Pereira" w:date="2016-01-24T19:17:00Z"/>
          <w:b/>
          <w:sz w:val="24"/>
          <w:szCs w:val="24"/>
          <w:lang w:val="pt-BR"/>
        </w:rPr>
        <w:pPrChange w:id="301" w:author="thiago Pereira" w:date="2016-01-24T19:22:00Z">
          <w:pPr>
            <w:keepNext/>
            <w:keepLines/>
            <w:tabs>
              <w:tab w:val="left" w:pos="709"/>
            </w:tabs>
            <w:suppressAutoHyphens/>
            <w:spacing w:before="360" w:after="120"/>
            <w:ind w:left="360"/>
            <w:jc w:val="both"/>
            <w:outlineLvl w:val="0"/>
          </w:pPr>
        </w:pPrChange>
      </w:pPr>
      <w:ins w:id="302" w:author="thiago Pereira" w:date="2016-01-24T19:22:00Z">
        <w:r w:rsidRPr="00735082">
          <w:rPr>
            <w:rFonts w:eastAsia="Times New Roman"/>
            <w:kern w:val="28"/>
            <w:sz w:val="24"/>
            <w:szCs w:val="24"/>
            <w:lang w:val="en-US" w:eastAsia="ru-RU"/>
          </w:rPr>
          <w:t xml:space="preserve">Number of file </w:t>
        </w:r>
        <w:r>
          <w:rPr>
            <w:rFonts w:eastAsia="Times New Roman"/>
            <w:kern w:val="28"/>
            <w:sz w:val="24"/>
            <w:szCs w:val="24"/>
            <w:lang w:val="en-US" w:eastAsia="ru-RU"/>
          </w:rPr>
          <w:t>upload</w:t>
        </w:r>
        <w:r w:rsidRPr="00735082">
          <w:rPr>
            <w:rFonts w:eastAsia="Times New Roman"/>
            <w:kern w:val="28"/>
            <w:sz w:val="24"/>
            <w:szCs w:val="24"/>
            <w:lang w:val="en-US" w:eastAsia="ru-RU"/>
          </w:rPr>
          <w:t>, grouped by file name, over time;</w:t>
        </w:r>
        <w:r>
          <w:rPr>
            <w:b/>
            <w:sz w:val="24"/>
            <w:szCs w:val="24"/>
            <w:lang w:val="pt-BR"/>
          </w:rPr>
          <w:t xml:space="preserve"> </w:t>
        </w:r>
      </w:ins>
    </w:p>
    <w:p w:rsidR="005F4712" w:rsidRPr="000824A4" w:rsidRDefault="005F4712" w:rsidP="009C7546">
      <w:pPr>
        <w:keepNext/>
        <w:keepLines/>
        <w:tabs>
          <w:tab w:val="left" w:pos="709"/>
        </w:tabs>
        <w:suppressAutoHyphens/>
        <w:spacing w:before="360" w:after="120"/>
        <w:ind w:left="360"/>
        <w:jc w:val="both"/>
        <w:outlineLvl w:val="0"/>
        <w:rPr>
          <w:b/>
          <w:sz w:val="24"/>
          <w:szCs w:val="24"/>
          <w:lang w:val="en-US"/>
        </w:rPr>
      </w:pPr>
      <w:r w:rsidRPr="000824A4">
        <w:rPr>
          <w:b/>
          <w:sz w:val="24"/>
          <w:szCs w:val="24"/>
          <w:lang w:val="en-US"/>
        </w:rPr>
        <w:t xml:space="preserve">Offline mode: </w:t>
      </w:r>
      <w:r w:rsidR="00B57AEF">
        <w:rPr>
          <w:b/>
          <w:sz w:val="24"/>
          <w:szCs w:val="24"/>
          <w:lang w:val="en-US"/>
        </w:rPr>
        <w:t>proposed</w:t>
      </w:r>
      <w:r w:rsidR="00B57AEF" w:rsidRPr="000824A4">
        <w:rPr>
          <w:b/>
          <w:sz w:val="24"/>
          <w:szCs w:val="24"/>
          <w:lang w:val="en-US"/>
        </w:rPr>
        <w:t xml:space="preserve"> </w:t>
      </w:r>
      <w:r w:rsidRPr="000824A4">
        <w:rPr>
          <w:b/>
          <w:sz w:val="24"/>
          <w:szCs w:val="24"/>
          <w:lang w:val="en-US"/>
        </w:rPr>
        <w:t>solution</w:t>
      </w:r>
    </w:p>
    <w:p w:rsidR="00CE4874" w:rsidRPr="000824A4" w:rsidRDefault="00B57AEF" w:rsidP="00CE4874">
      <w:pPr>
        <w:keepNext/>
        <w:keepLines/>
        <w:tabs>
          <w:tab w:val="left" w:pos="709"/>
        </w:tabs>
        <w:suppressAutoHyphens/>
        <w:spacing w:before="360" w:after="120"/>
        <w:ind w:left="360"/>
        <w:jc w:val="both"/>
        <w:outlineLvl w:val="0"/>
        <w:rPr>
          <w:sz w:val="24"/>
          <w:szCs w:val="24"/>
          <w:lang w:val="en-US"/>
        </w:rPr>
      </w:pPr>
      <w:r w:rsidRPr="00071057">
        <w:rPr>
          <w:sz w:val="24"/>
          <w:szCs w:val="24"/>
          <w:lang w:val="en-US"/>
        </w:rPr>
        <w:t>Figure XXXX shows</w:t>
      </w:r>
      <w:r w:rsidR="00CE4874" w:rsidRPr="000824A4">
        <w:rPr>
          <w:sz w:val="24"/>
          <w:szCs w:val="24"/>
        </w:rPr>
        <w:t xml:space="preserve"> the workflow of the </w:t>
      </w:r>
      <w:r w:rsidRPr="00071057">
        <w:rPr>
          <w:sz w:val="24"/>
          <w:szCs w:val="24"/>
          <w:lang w:val="en-US"/>
        </w:rPr>
        <w:t xml:space="preserve">proposed </w:t>
      </w:r>
      <w:r w:rsidR="00CE4874" w:rsidRPr="000824A4">
        <w:rPr>
          <w:sz w:val="24"/>
          <w:szCs w:val="24"/>
        </w:rPr>
        <w:t>mobile application in the offline-mode:</w:t>
      </w:r>
    </w:p>
    <w:p w:rsidR="00CE4874" w:rsidRDefault="006E4038" w:rsidP="00C2285D">
      <w:pPr>
        <w:keepNext/>
        <w:keepLines/>
        <w:tabs>
          <w:tab w:val="left" w:pos="709"/>
          <w:tab w:val="left" w:pos="5130"/>
        </w:tabs>
        <w:suppressAutoHyphens/>
        <w:spacing w:before="360" w:after="120"/>
        <w:ind w:left="360"/>
        <w:jc w:val="both"/>
        <w:outlineLvl w:val="0"/>
        <w:rPr>
          <w:b/>
          <w:lang w:val="en-US"/>
        </w:rPr>
      </w:pPr>
      <w:r>
        <w:rPr>
          <w:noProof/>
          <w:lang w:val="pt-BR" w:eastAsia="pt-BR"/>
        </w:rPr>
        <w:lastRenderedPageBreak/>
        <w:drawing>
          <wp:inline distT="0" distB="0" distL="0" distR="0">
            <wp:extent cx="5143500" cy="4619625"/>
            <wp:effectExtent l="3810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5F4712" w:rsidRDefault="005F4712" w:rsidP="009C7546">
      <w:pPr>
        <w:keepNext/>
        <w:keepLines/>
        <w:tabs>
          <w:tab w:val="left" w:pos="709"/>
        </w:tabs>
        <w:suppressAutoHyphens/>
        <w:spacing w:before="360" w:after="120"/>
        <w:ind w:left="360"/>
        <w:jc w:val="both"/>
        <w:outlineLvl w:val="0"/>
        <w:rPr>
          <w:b/>
          <w:lang w:val="en-US"/>
        </w:rPr>
      </w:pPr>
    </w:p>
    <w:p w:rsidR="00E46506" w:rsidRDefault="00E46506" w:rsidP="005F4712">
      <w:pPr>
        <w:rPr>
          <w:sz w:val="24"/>
          <w:szCs w:val="24"/>
          <w:lang w:val="en-US"/>
        </w:rPr>
      </w:pPr>
      <w:r>
        <w:rPr>
          <w:sz w:val="24"/>
          <w:szCs w:val="24"/>
          <w:lang w:val="en-US"/>
        </w:rPr>
        <w:t>The approach is based on the combination of AES-ABE-SSS methods. The key feature of th</w:t>
      </w:r>
      <w:r w:rsidR="00B57AEF">
        <w:rPr>
          <w:sz w:val="24"/>
          <w:szCs w:val="24"/>
          <w:lang w:val="en-US"/>
        </w:rPr>
        <w:t>is</w:t>
      </w:r>
      <w:r>
        <w:rPr>
          <w:sz w:val="24"/>
          <w:szCs w:val="24"/>
          <w:lang w:val="en-US"/>
        </w:rPr>
        <w:t xml:space="preserve"> approach is that the client does not actually store any part of the user password to be verified. The client combines its own key with the user share (PIN and password-derived) in order to restore the initial KEY_SET_KEY</w:t>
      </w:r>
      <w:r w:rsidR="008B15C6">
        <w:rPr>
          <w:sz w:val="24"/>
          <w:szCs w:val="24"/>
          <w:lang w:val="en-US"/>
        </w:rPr>
        <w:t>. If the user provides the wrong share the client will not be able to recognize it, but will decrypt the files incorrectly.</w:t>
      </w:r>
    </w:p>
    <w:p w:rsidR="008B15C6" w:rsidRDefault="008B15C6" w:rsidP="005F4712">
      <w:pPr>
        <w:rPr>
          <w:sz w:val="24"/>
          <w:szCs w:val="24"/>
          <w:lang w:val="en-US"/>
        </w:rPr>
      </w:pPr>
    </w:p>
    <w:p w:rsidR="008B15C6" w:rsidRPr="008B15C6" w:rsidRDefault="008B15C6" w:rsidP="005F4712">
      <w:pPr>
        <w:rPr>
          <w:i/>
          <w:sz w:val="24"/>
          <w:szCs w:val="24"/>
          <w:lang w:val="en-US"/>
        </w:rPr>
      </w:pPr>
      <w:r w:rsidRPr="008B15C6">
        <w:rPr>
          <w:i/>
          <w:sz w:val="24"/>
          <w:szCs w:val="24"/>
          <w:lang w:val="en-US"/>
        </w:rPr>
        <w:t>Security analysis</w:t>
      </w:r>
    </w:p>
    <w:p w:rsidR="008B15C6" w:rsidRDefault="008B15C6" w:rsidP="005F4712">
      <w:pPr>
        <w:rPr>
          <w:sz w:val="24"/>
          <w:szCs w:val="24"/>
          <w:lang w:val="en-US"/>
        </w:rPr>
      </w:pPr>
    </w:p>
    <w:p w:rsidR="005F4712" w:rsidRPr="00C2285D" w:rsidRDefault="005F4712" w:rsidP="008B15C6">
      <w:pPr>
        <w:spacing w:after="200" w:line="276" w:lineRule="auto"/>
        <w:rPr>
          <w:sz w:val="24"/>
          <w:szCs w:val="24"/>
        </w:rPr>
      </w:pPr>
      <w:r w:rsidRPr="00C2285D">
        <w:rPr>
          <w:sz w:val="24"/>
          <w:szCs w:val="24"/>
        </w:rPr>
        <w:t>The client does</w:t>
      </w:r>
      <w:r w:rsidR="00B57AEF" w:rsidRPr="00071057">
        <w:rPr>
          <w:sz w:val="24"/>
          <w:szCs w:val="24"/>
          <w:lang w:val="en-US"/>
        </w:rPr>
        <w:t xml:space="preserve"> </w:t>
      </w:r>
      <w:r w:rsidRPr="00C2285D">
        <w:rPr>
          <w:sz w:val="24"/>
          <w:szCs w:val="24"/>
        </w:rPr>
        <w:t>n</w:t>
      </w:r>
      <w:r w:rsidR="00B57AEF" w:rsidRPr="00071057">
        <w:rPr>
          <w:sz w:val="24"/>
          <w:szCs w:val="24"/>
          <w:lang w:val="en-US"/>
        </w:rPr>
        <w:t>o</w:t>
      </w:r>
      <w:r w:rsidRPr="00C2285D">
        <w:rPr>
          <w:sz w:val="24"/>
          <w:szCs w:val="24"/>
        </w:rPr>
        <w:t>t store the user password</w:t>
      </w:r>
      <w:r w:rsidR="00B57AEF" w:rsidRPr="00071057">
        <w:rPr>
          <w:sz w:val="24"/>
          <w:szCs w:val="24"/>
          <w:lang w:val="en-US"/>
        </w:rPr>
        <w:t>,</w:t>
      </w:r>
      <w:r w:rsidRPr="00C2285D">
        <w:rPr>
          <w:sz w:val="24"/>
          <w:szCs w:val="24"/>
        </w:rPr>
        <w:t xml:space="preserve"> </w:t>
      </w:r>
      <w:r w:rsidR="008B15C6">
        <w:rPr>
          <w:sz w:val="24"/>
          <w:szCs w:val="24"/>
          <w:lang w:val="en-US"/>
        </w:rPr>
        <w:t>i.e.</w:t>
      </w:r>
      <w:r w:rsidR="008B15C6">
        <w:rPr>
          <w:sz w:val="24"/>
          <w:szCs w:val="24"/>
        </w:rPr>
        <w:t xml:space="preserve"> </w:t>
      </w:r>
      <w:r w:rsidRPr="00C2285D">
        <w:rPr>
          <w:sz w:val="24"/>
          <w:szCs w:val="24"/>
        </w:rPr>
        <w:t xml:space="preserve">no information </w:t>
      </w:r>
      <w:r w:rsidR="00B57AEF" w:rsidRPr="00071057">
        <w:rPr>
          <w:sz w:val="24"/>
          <w:szCs w:val="24"/>
          <w:lang w:val="en-US"/>
        </w:rPr>
        <w:t>about</w:t>
      </w:r>
      <w:r w:rsidR="00B57AEF" w:rsidRPr="00C2285D">
        <w:rPr>
          <w:sz w:val="24"/>
          <w:szCs w:val="24"/>
        </w:rPr>
        <w:t xml:space="preserve"> </w:t>
      </w:r>
      <w:r w:rsidRPr="00C2285D">
        <w:rPr>
          <w:sz w:val="24"/>
          <w:szCs w:val="24"/>
        </w:rPr>
        <w:t>the password leaks, and also there is no possibility for the malicious user to check if the password</w:t>
      </w:r>
      <w:r w:rsidR="008B15C6">
        <w:rPr>
          <w:sz w:val="24"/>
          <w:szCs w:val="24"/>
          <w:lang w:val="en-US"/>
        </w:rPr>
        <w:t xml:space="preserve"> he is trying to enter</w:t>
      </w:r>
      <w:r w:rsidRPr="00C2285D">
        <w:rPr>
          <w:sz w:val="24"/>
          <w:szCs w:val="24"/>
        </w:rPr>
        <w:t xml:space="preserve"> is correct</w:t>
      </w:r>
      <w:r w:rsidR="008B15C6">
        <w:rPr>
          <w:sz w:val="24"/>
          <w:szCs w:val="24"/>
          <w:lang w:val="en-US"/>
        </w:rPr>
        <w:t>. The only possible scenario for the information leakage</w:t>
      </w:r>
      <w:r w:rsidR="001606EA">
        <w:rPr>
          <w:sz w:val="24"/>
          <w:szCs w:val="24"/>
          <w:lang w:val="en-US"/>
        </w:rPr>
        <w:t xml:space="preserve"> in the case of the malicious outsider</w:t>
      </w:r>
      <w:r w:rsidR="008B15C6">
        <w:rPr>
          <w:sz w:val="24"/>
          <w:szCs w:val="24"/>
          <w:lang w:val="en-US"/>
        </w:rPr>
        <w:t xml:space="preserve"> is</w:t>
      </w:r>
      <w:r w:rsidRPr="00C2285D">
        <w:rPr>
          <w:sz w:val="24"/>
          <w:szCs w:val="24"/>
        </w:rPr>
        <w:t>:</w:t>
      </w:r>
    </w:p>
    <w:p w:rsidR="005F4712" w:rsidRPr="00C2285D" w:rsidRDefault="008B15C6" w:rsidP="005F4712">
      <w:pPr>
        <w:numPr>
          <w:ilvl w:val="1"/>
          <w:numId w:val="16"/>
        </w:numPr>
        <w:spacing w:after="200" w:line="276" w:lineRule="auto"/>
        <w:rPr>
          <w:sz w:val="24"/>
          <w:szCs w:val="24"/>
        </w:rPr>
      </w:pPr>
      <w:r>
        <w:rPr>
          <w:sz w:val="24"/>
          <w:szCs w:val="24"/>
          <w:lang w:val="en-US"/>
        </w:rPr>
        <w:t>The hacker steals</w:t>
      </w:r>
      <w:r w:rsidR="005F4712" w:rsidRPr="00C2285D">
        <w:rPr>
          <w:sz w:val="24"/>
          <w:szCs w:val="24"/>
        </w:rPr>
        <w:t xml:space="preserve"> all the parts of KEY_SET_KEY</w:t>
      </w:r>
    </w:p>
    <w:p w:rsidR="005F4712" w:rsidRPr="00C2285D" w:rsidRDefault="008B15C6" w:rsidP="005F4712">
      <w:pPr>
        <w:numPr>
          <w:ilvl w:val="1"/>
          <w:numId w:val="16"/>
        </w:numPr>
        <w:spacing w:after="200" w:line="276" w:lineRule="auto"/>
        <w:rPr>
          <w:sz w:val="24"/>
          <w:szCs w:val="24"/>
        </w:rPr>
      </w:pPr>
      <w:r>
        <w:rPr>
          <w:sz w:val="24"/>
          <w:szCs w:val="24"/>
          <w:lang w:val="en-US"/>
        </w:rPr>
        <w:t xml:space="preserve">The hacker steals </w:t>
      </w:r>
      <w:r w:rsidR="005F4712" w:rsidRPr="00C2285D">
        <w:rPr>
          <w:sz w:val="24"/>
          <w:szCs w:val="24"/>
        </w:rPr>
        <w:t>the KEY_SET</w:t>
      </w:r>
    </w:p>
    <w:p w:rsidR="005F4712" w:rsidRPr="00C2285D" w:rsidRDefault="008B15C6" w:rsidP="005F4712">
      <w:pPr>
        <w:numPr>
          <w:ilvl w:val="1"/>
          <w:numId w:val="16"/>
        </w:numPr>
        <w:spacing w:after="200" w:line="276" w:lineRule="auto"/>
        <w:rPr>
          <w:sz w:val="24"/>
          <w:szCs w:val="24"/>
        </w:rPr>
      </w:pPr>
      <w:r>
        <w:rPr>
          <w:sz w:val="24"/>
          <w:szCs w:val="24"/>
          <w:lang w:val="en-US"/>
        </w:rPr>
        <w:t>The hacker t</w:t>
      </w:r>
      <w:r w:rsidR="005F4712" w:rsidRPr="00C2285D">
        <w:rPr>
          <w:sz w:val="24"/>
          <w:szCs w:val="24"/>
        </w:rPr>
        <w:t xml:space="preserve">ry the brute force offline dictionary attack on all the previous values, they have to belong to ONE TIME SESSION (the values of </w:t>
      </w:r>
      <w:r w:rsidR="00B57AEF" w:rsidRPr="00071057">
        <w:rPr>
          <w:sz w:val="24"/>
          <w:szCs w:val="24"/>
          <w:lang w:val="en-US"/>
        </w:rPr>
        <w:t>”</w:t>
      </w:r>
      <w:r w:rsidR="005F4712" w:rsidRPr="00C2285D">
        <w:rPr>
          <w:sz w:val="24"/>
          <w:szCs w:val="24"/>
        </w:rPr>
        <w:t>a</w:t>
      </w:r>
      <w:r w:rsidR="00B57AEF" w:rsidRPr="00071057">
        <w:rPr>
          <w:sz w:val="24"/>
          <w:szCs w:val="24"/>
          <w:lang w:val="en-US"/>
        </w:rPr>
        <w:t>”</w:t>
      </w:r>
      <w:r w:rsidR="005F4712" w:rsidRPr="00C2285D">
        <w:rPr>
          <w:sz w:val="24"/>
          <w:szCs w:val="24"/>
        </w:rPr>
        <w:t xml:space="preserve"> and </w:t>
      </w:r>
      <w:r w:rsidR="00B57AEF" w:rsidRPr="00071057">
        <w:rPr>
          <w:sz w:val="24"/>
          <w:szCs w:val="24"/>
          <w:lang w:val="en-US"/>
        </w:rPr>
        <w:t>”</w:t>
      </w:r>
      <w:r w:rsidR="005F4712" w:rsidRPr="00C2285D">
        <w:rPr>
          <w:sz w:val="24"/>
          <w:szCs w:val="24"/>
        </w:rPr>
        <w:t>b</w:t>
      </w:r>
      <w:r w:rsidR="00B57AEF" w:rsidRPr="00071057">
        <w:rPr>
          <w:sz w:val="24"/>
          <w:szCs w:val="24"/>
          <w:lang w:val="en-US"/>
        </w:rPr>
        <w:t>”</w:t>
      </w:r>
      <w:r w:rsidR="005F4712" w:rsidRPr="00C2285D">
        <w:rPr>
          <w:sz w:val="24"/>
          <w:szCs w:val="24"/>
        </w:rPr>
        <w:t xml:space="preserve"> belong to one period of time i.e. TIME, DEV_PASS, KEY_SET). </w:t>
      </w:r>
    </w:p>
    <w:p w:rsidR="005F4712" w:rsidRPr="00C2285D" w:rsidRDefault="005F4712" w:rsidP="005F4712">
      <w:pPr>
        <w:numPr>
          <w:ilvl w:val="1"/>
          <w:numId w:val="16"/>
        </w:numPr>
        <w:spacing w:after="200" w:line="276" w:lineRule="auto"/>
        <w:rPr>
          <w:sz w:val="24"/>
          <w:szCs w:val="24"/>
        </w:rPr>
      </w:pPr>
      <w:r w:rsidRPr="00C2285D">
        <w:rPr>
          <w:sz w:val="24"/>
          <w:szCs w:val="24"/>
        </w:rPr>
        <w:lastRenderedPageBreak/>
        <w:t>Steal the permanent FILE_KEY (this is protect</w:t>
      </w:r>
      <w:r w:rsidR="008B15C6">
        <w:rPr>
          <w:sz w:val="24"/>
          <w:szCs w:val="24"/>
        </w:rPr>
        <w:t>ed by the KEY_SET</w:t>
      </w:r>
      <w:r w:rsidRPr="00C2285D">
        <w:rPr>
          <w:sz w:val="24"/>
          <w:szCs w:val="24"/>
        </w:rPr>
        <w:t>).</w:t>
      </w:r>
    </w:p>
    <w:p w:rsidR="005F4712" w:rsidRPr="00C2285D" w:rsidRDefault="005F4712" w:rsidP="005F4712">
      <w:pPr>
        <w:numPr>
          <w:ilvl w:val="1"/>
          <w:numId w:val="16"/>
        </w:numPr>
        <w:spacing w:after="200" w:line="276" w:lineRule="auto"/>
        <w:rPr>
          <w:sz w:val="24"/>
          <w:szCs w:val="24"/>
        </w:rPr>
      </w:pPr>
      <w:r w:rsidRPr="00C2285D">
        <w:rPr>
          <w:sz w:val="24"/>
          <w:szCs w:val="24"/>
        </w:rPr>
        <w:t>Steal the file and try to decrypt it with offline dictionary.</w:t>
      </w:r>
    </w:p>
    <w:p w:rsidR="005F4712" w:rsidRDefault="001606EA" w:rsidP="005F4712">
      <w:pPr>
        <w:rPr>
          <w:sz w:val="24"/>
          <w:szCs w:val="24"/>
          <w:lang w:val="en-US"/>
        </w:rPr>
      </w:pPr>
      <w:r>
        <w:rPr>
          <w:sz w:val="24"/>
          <w:szCs w:val="24"/>
        </w:rPr>
        <w:t xml:space="preserve">        The hacker has to get</w:t>
      </w:r>
      <w:r>
        <w:rPr>
          <w:sz w:val="24"/>
          <w:szCs w:val="24"/>
          <w:lang w:val="en-US"/>
        </w:rPr>
        <w:t xml:space="preserve"> 4 values:</w:t>
      </w:r>
      <w:r w:rsidR="005F4712" w:rsidRPr="00C2285D">
        <w:rPr>
          <w:sz w:val="24"/>
          <w:szCs w:val="24"/>
        </w:rPr>
        <w:t xml:space="preserve"> TIME, DEV_PASS, KEY_SET, FILE_KEY  - from one session. </w:t>
      </w:r>
      <w:r>
        <w:rPr>
          <w:sz w:val="24"/>
          <w:szCs w:val="24"/>
          <w:lang w:val="en-US"/>
        </w:rPr>
        <w:t xml:space="preserve">At the same time he should </w:t>
      </w:r>
      <w:r w:rsidR="005F4712" w:rsidRPr="00C2285D">
        <w:rPr>
          <w:sz w:val="24"/>
          <w:szCs w:val="24"/>
        </w:rPr>
        <w:t xml:space="preserve">try the offline dictionary attack on PIN+PASS. </w:t>
      </w:r>
      <w:r>
        <w:rPr>
          <w:sz w:val="24"/>
          <w:szCs w:val="24"/>
          <w:lang w:val="en-US"/>
        </w:rPr>
        <w:t>Moreover, the 4 values provide access only to 1 single file. So practically, it is very difficult to perform such attack due to the key expiration period.</w:t>
      </w:r>
    </w:p>
    <w:p w:rsidR="001606EA" w:rsidRDefault="001606EA" w:rsidP="005F4712">
      <w:pPr>
        <w:rPr>
          <w:sz w:val="24"/>
          <w:szCs w:val="24"/>
          <w:lang w:val="en-US"/>
        </w:rPr>
      </w:pPr>
    </w:p>
    <w:p w:rsidR="001606EA" w:rsidRPr="00C2285D" w:rsidRDefault="001606EA" w:rsidP="001606EA">
      <w:pPr>
        <w:spacing w:after="200" w:line="276" w:lineRule="auto"/>
        <w:rPr>
          <w:sz w:val="24"/>
          <w:szCs w:val="24"/>
        </w:rPr>
      </w:pPr>
      <w:r w:rsidRPr="00C2285D">
        <w:rPr>
          <w:sz w:val="24"/>
          <w:szCs w:val="24"/>
        </w:rPr>
        <w:t>The temporar</w:t>
      </w:r>
      <w:r>
        <w:rPr>
          <w:sz w:val="24"/>
          <w:szCs w:val="24"/>
        </w:rPr>
        <w:t xml:space="preserve">y nature of all parameters </w:t>
      </w:r>
      <w:r>
        <w:rPr>
          <w:sz w:val="24"/>
          <w:szCs w:val="24"/>
          <w:lang w:val="en-US"/>
        </w:rPr>
        <w:t>obliges</w:t>
      </w:r>
      <w:r w:rsidRPr="00C2285D">
        <w:rPr>
          <w:sz w:val="24"/>
          <w:szCs w:val="24"/>
        </w:rPr>
        <w:t xml:space="preserve"> the user </w:t>
      </w:r>
      <w:r>
        <w:rPr>
          <w:sz w:val="24"/>
          <w:szCs w:val="24"/>
          <w:lang w:val="en-US"/>
        </w:rPr>
        <w:t xml:space="preserve">to </w:t>
      </w:r>
      <w:r w:rsidRPr="00C2285D">
        <w:rPr>
          <w:sz w:val="24"/>
          <w:szCs w:val="24"/>
        </w:rPr>
        <w:t>connect to server when necessary and prevent</w:t>
      </w:r>
      <w:r>
        <w:rPr>
          <w:sz w:val="24"/>
          <w:szCs w:val="24"/>
          <w:lang w:val="en-US"/>
        </w:rPr>
        <w:t>s</w:t>
      </w:r>
      <w:r w:rsidRPr="00C2285D">
        <w:rPr>
          <w:sz w:val="24"/>
          <w:szCs w:val="24"/>
        </w:rPr>
        <w:t xml:space="preserve"> the malicious actions from the user side. </w:t>
      </w:r>
      <w:r>
        <w:rPr>
          <w:sz w:val="24"/>
          <w:szCs w:val="24"/>
          <w:lang w:val="en-US"/>
        </w:rPr>
        <w:t xml:space="preserve">The only possible scenario when the </w:t>
      </w:r>
      <w:r w:rsidR="00071057">
        <w:rPr>
          <w:sz w:val="24"/>
          <w:szCs w:val="24"/>
          <w:lang w:val="en-US"/>
        </w:rPr>
        <w:t>bad-willed</w:t>
      </w:r>
      <w:ins w:id="303" w:author="Edison" w:date="2016-01-21T11:12:00Z">
        <w:r w:rsidR="00D83E10">
          <w:rPr>
            <w:sz w:val="24"/>
            <w:szCs w:val="24"/>
            <w:lang w:val="en-US"/>
          </w:rPr>
          <w:t xml:space="preserve"> (malicious)</w:t>
        </w:r>
      </w:ins>
      <w:r w:rsidR="00071057">
        <w:rPr>
          <w:sz w:val="24"/>
          <w:szCs w:val="24"/>
          <w:lang w:val="en-US"/>
        </w:rPr>
        <w:t xml:space="preserve"> or expired </w:t>
      </w:r>
      <w:r>
        <w:rPr>
          <w:sz w:val="24"/>
          <w:szCs w:val="24"/>
          <w:lang w:val="en-US"/>
        </w:rPr>
        <w:t>user wishes to</w:t>
      </w:r>
      <w:r w:rsidRPr="00C2285D">
        <w:rPr>
          <w:sz w:val="24"/>
          <w:szCs w:val="24"/>
        </w:rPr>
        <w:t xml:space="preserve"> prolong his old credentials</w:t>
      </w:r>
      <w:r>
        <w:rPr>
          <w:sz w:val="24"/>
          <w:szCs w:val="24"/>
          <w:lang w:val="en-US"/>
        </w:rPr>
        <w:t xml:space="preserve"> is</w:t>
      </w:r>
      <w:r w:rsidRPr="00C2285D">
        <w:rPr>
          <w:sz w:val="24"/>
          <w:szCs w:val="24"/>
        </w:rPr>
        <w:t>:</w:t>
      </w:r>
    </w:p>
    <w:p w:rsidR="001606EA" w:rsidRPr="00C2285D" w:rsidRDefault="001606EA" w:rsidP="001606EA">
      <w:pPr>
        <w:numPr>
          <w:ilvl w:val="1"/>
          <w:numId w:val="17"/>
        </w:numPr>
        <w:spacing w:after="200" w:line="276" w:lineRule="auto"/>
        <w:rPr>
          <w:sz w:val="24"/>
          <w:szCs w:val="24"/>
        </w:rPr>
      </w:pPr>
      <w:r w:rsidRPr="00C2285D">
        <w:rPr>
          <w:sz w:val="24"/>
          <w:szCs w:val="24"/>
        </w:rPr>
        <w:t>He has to steal the DEV_PASS and TIME synchronized with his credentials.</w:t>
      </w:r>
    </w:p>
    <w:p w:rsidR="001606EA" w:rsidRPr="00C2285D" w:rsidRDefault="001606EA" w:rsidP="001606EA">
      <w:pPr>
        <w:numPr>
          <w:ilvl w:val="1"/>
          <w:numId w:val="17"/>
        </w:numPr>
        <w:spacing w:after="200" w:line="276" w:lineRule="auto"/>
        <w:rPr>
          <w:sz w:val="24"/>
          <w:szCs w:val="24"/>
        </w:rPr>
      </w:pPr>
      <w:r w:rsidRPr="00C2285D">
        <w:rPr>
          <w:sz w:val="24"/>
          <w:szCs w:val="24"/>
        </w:rPr>
        <w:t>He has to be able to combine.</w:t>
      </w:r>
    </w:p>
    <w:p w:rsidR="001606EA" w:rsidRPr="00C2285D" w:rsidRDefault="001606EA" w:rsidP="001606EA">
      <w:pPr>
        <w:numPr>
          <w:ilvl w:val="1"/>
          <w:numId w:val="17"/>
        </w:numPr>
        <w:spacing w:after="200" w:line="276" w:lineRule="auto"/>
        <w:rPr>
          <w:sz w:val="24"/>
          <w:szCs w:val="24"/>
        </w:rPr>
      </w:pPr>
      <w:r w:rsidRPr="00C2285D">
        <w:rPr>
          <w:sz w:val="24"/>
          <w:szCs w:val="24"/>
        </w:rPr>
        <w:t>He has to steal the KEY_SET  synchronized with his credentials.</w:t>
      </w:r>
    </w:p>
    <w:p w:rsidR="001606EA" w:rsidRPr="00C2285D" w:rsidRDefault="001606EA" w:rsidP="001606EA">
      <w:pPr>
        <w:numPr>
          <w:ilvl w:val="1"/>
          <w:numId w:val="17"/>
        </w:numPr>
        <w:spacing w:after="200" w:line="276" w:lineRule="auto"/>
        <w:rPr>
          <w:sz w:val="24"/>
          <w:szCs w:val="24"/>
        </w:rPr>
      </w:pPr>
      <w:r w:rsidRPr="00C2285D">
        <w:rPr>
          <w:sz w:val="24"/>
          <w:szCs w:val="24"/>
        </w:rPr>
        <w:t>He has to steal the protected FILE_KEY  (also synchronized) and file.</w:t>
      </w:r>
    </w:p>
    <w:p w:rsidR="001606EA" w:rsidRPr="00C2285D" w:rsidRDefault="001606EA" w:rsidP="001606EA">
      <w:pPr>
        <w:numPr>
          <w:ilvl w:val="1"/>
          <w:numId w:val="17"/>
        </w:numPr>
        <w:spacing w:after="200" w:line="276" w:lineRule="auto"/>
        <w:rPr>
          <w:sz w:val="24"/>
          <w:szCs w:val="24"/>
        </w:rPr>
      </w:pPr>
      <w:r w:rsidRPr="00C2285D">
        <w:rPr>
          <w:sz w:val="24"/>
          <w:szCs w:val="24"/>
        </w:rPr>
        <w:t>He has to do everything without the client (because the client checks the TIME and renews the PUBLIC_SHARE_KEY)</w:t>
      </w:r>
    </w:p>
    <w:p w:rsidR="001606EA" w:rsidRPr="00C2285D" w:rsidRDefault="001606EA" w:rsidP="001606EA">
      <w:pPr>
        <w:rPr>
          <w:sz w:val="24"/>
          <w:szCs w:val="24"/>
        </w:rPr>
      </w:pPr>
      <w:r w:rsidRPr="00C2285D">
        <w:rPr>
          <w:sz w:val="24"/>
          <w:szCs w:val="24"/>
        </w:rPr>
        <w:t>Basically</w:t>
      </w:r>
      <w:r w:rsidR="00B57AEF" w:rsidRPr="00372B65">
        <w:rPr>
          <w:sz w:val="24"/>
          <w:szCs w:val="24"/>
          <w:lang w:val="en-US"/>
        </w:rPr>
        <w:t>,</w:t>
      </w:r>
      <w:r w:rsidRPr="00C2285D">
        <w:rPr>
          <w:sz w:val="24"/>
          <w:szCs w:val="24"/>
        </w:rPr>
        <w:t xml:space="preserve"> for </w:t>
      </w:r>
      <w:r w:rsidR="00B57AEF" w:rsidRPr="00372B65">
        <w:rPr>
          <w:sz w:val="24"/>
          <w:szCs w:val="24"/>
          <w:lang w:val="en-US"/>
        </w:rPr>
        <w:t xml:space="preserve">a </w:t>
      </w:r>
      <w:r w:rsidRPr="00C2285D">
        <w:rPr>
          <w:sz w:val="24"/>
          <w:szCs w:val="24"/>
        </w:rPr>
        <w:t>malicious user there is practically no way to us</w:t>
      </w:r>
      <w:r>
        <w:rPr>
          <w:sz w:val="24"/>
          <w:szCs w:val="24"/>
        </w:rPr>
        <w:t>e the client with the old keys.</w:t>
      </w:r>
      <w:r>
        <w:rPr>
          <w:sz w:val="24"/>
          <w:szCs w:val="24"/>
          <w:lang w:val="en-US"/>
        </w:rPr>
        <w:t xml:space="preserve"> </w:t>
      </w:r>
      <w:r w:rsidRPr="00C2285D">
        <w:rPr>
          <w:sz w:val="24"/>
          <w:szCs w:val="24"/>
        </w:rPr>
        <w:t xml:space="preserve">The fact that </w:t>
      </w:r>
      <w:r w:rsidR="00B57AEF" w:rsidRPr="00372B65">
        <w:rPr>
          <w:sz w:val="24"/>
          <w:szCs w:val="24"/>
          <w:lang w:val="en-US"/>
        </w:rPr>
        <w:t xml:space="preserve">the </w:t>
      </w:r>
      <w:r w:rsidRPr="00C2285D">
        <w:rPr>
          <w:sz w:val="24"/>
          <w:szCs w:val="24"/>
        </w:rPr>
        <w:t>client does</w:t>
      </w:r>
      <w:r w:rsidR="00B57AEF" w:rsidRPr="00372B65">
        <w:rPr>
          <w:sz w:val="24"/>
          <w:szCs w:val="24"/>
          <w:lang w:val="en-US"/>
        </w:rPr>
        <w:t xml:space="preserve"> </w:t>
      </w:r>
      <w:r w:rsidRPr="00C2285D">
        <w:rPr>
          <w:sz w:val="24"/>
          <w:szCs w:val="24"/>
        </w:rPr>
        <w:t>n</w:t>
      </w:r>
      <w:r w:rsidR="00B57AEF" w:rsidRPr="00372B65">
        <w:rPr>
          <w:sz w:val="24"/>
          <w:szCs w:val="24"/>
          <w:lang w:val="en-US"/>
        </w:rPr>
        <w:t>o</w:t>
      </w:r>
      <w:r w:rsidRPr="00C2285D">
        <w:rPr>
          <w:sz w:val="24"/>
          <w:szCs w:val="24"/>
        </w:rPr>
        <w:t>t contain any check data does</w:t>
      </w:r>
      <w:r w:rsidR="00B57AEF" w:rsidRPr="00372B65">
        <w:rPr>
          <w:sz w:val="24"/>
          <w:szCs w:val="24"/>
          <w:lang w:val="en-US"/>
        </w:rPr>
        <w:t xml:space="preserve"> </w:t>
      </w:r>
      <w:r w:rsidRPr="00C2285D">
        <w:rPr>
          <w:sz w:val="24"/>
          <w:szCs w:val="24"/>
        </w:rPr>
        <w:t>n</w:t>
      </w:r>
      <w:r w:rsidR="00B57AEF" w:rsidRPr="00372B65">
        <w:rPr>
          <w:sz w:val="24"/>
          <w:szCs w:val="24"/>
          <w:lang w:val="en-US"/>
        </w:rPr>
        <w:t>o</w:t>
      </w:r>
      <w:r w:rsidRPr="00C2285D">
        <w:rPr>
          <w:sz w:val="24"/>
          <w:szCs w:val="24"/>
        </w:rPr>
        <w:t>t prevent the user from seeing the contents of decrypted files</w:t>
      </w:r>
      <w:r w:rsidR="00B57AEF" w:rsidRPr="00372B65">
        <w:rPr>
          <w:sz w:val="24"/>
          <w:szCs w:val="24"/>
          <w:lang w:val="en-US"/>
        </w:rPr>
        <w:t>,</w:t>
      </w:r>
      <w:r w:rsidRPr="00C2285D">
        <w:rPr>
          <w:sz w:val="24"/>
          <w:szCs w:val="24"/>
        </w:rPr>
        <w:t xml:space="preserve"> but with the wrong password the decrypted files will be totally wrong.</w:t>
      </w:r>
    </w:p>
    <w:p w:rsidR="001606EA" w:rsidRPr="001606EA" w:rsidRDefault="001606EA" w:rsidP="001606EA">
      <w:pPr>
        <w:spacing w:after="200" w:line="276" w:lineRule="auto"/>
        <w:rPr>
          <w:sz w:val="24"/>
          <w:szCs w:val="24"/>
          <w:lang w:val="en-US"/>
        </w:rPr>
      </w:pPr>
      <w:r w:rsidRPr="00C2285D">
        <w:rPr>
          <w:sz w:val="24"/>
          <w:szCs w:val="24"/>
        </w:rPr>
        <w:t>The client still has to count the tries (to prevent the hacker</w:t>
      </w:r>
      <w:r>
        <w:rPr>
          <w:sz w:val="24"/>
          <w:szCs w:val="24"/>
          <w:lang w:val="en-US"/>
        </w:rPr>
        <w:t xml:space="preserve"> brute force attack</w:t>
      </w:r>
      <w:r w:rsidRPr="00C2285D">
        <w:rPr>
          <w:sz w:val="24"/>
          <w:szCs w:val="24"/>
        </w:rPr>
        <w:t>) within one sessi</w:t>
      </w:r>
      <w:r>
        <w:rPr>
          <w:sz w:val="24"/>
          <w:szCs w:val="24"/>
        </w:rPr>
        <w:t>on.</w:t>
      </w:r>
    </w:p>
    <w:p w:rsidR="001606EA" w:rsidRPr="001606EA" w:rsidRDefault="001606EA" w:rsidP="005F4712">
      <w:pPr>
        <w:rPr>
          <w:i/>
          <w:sz w:val="24"/>
          <w:szCs w:val="24"/>
          <w:lang w:val="en-US"/>
        </w:rPr>
      </w:pPr>
      <w:r w:rsidRPr="001606EA">
        <w:rPr>
          <w:i/>
          <w:sz w:val="24"/>
          <w:szCs w:val="24"/>
          <w:lang w:val="en-US"/>
        </w:rPr>
        <w:t>Complexity analysis</w:t>
      </w:r>
    </w:p>
    <w:p w:rsidR="001606EA" w:rsidRPr="001606EA" w:rsidRDefault="001606EA" w:rsidP="005F4712">
      <w:pPr>
        <w:rPr>
          <w:i/>
          <w:sz w:val="24"/>
          <w:szCs w:val="24"/>
          <w:lang w:val="en-US"/>
        </w:rPr>
      </w:pPr>
    </w:p>
    <w:p w:rsidR="001606EA" w:rsidRPr="001606EA" w:rsidRDefault="001606EA" w:rsidP="001606EA">
      <w:pPr>
        <w:rPr>
          <w:sz w:val="24"/>
          <w:szCs w:val="24"/>
          <w:lang w:val="en-US"/>
        </w:rPr>
      </w:pPr>
      <w:r w:rsidRPr="001606EA">
        <w:rPr>
          <w:sz w:val="24"/>
          <w:szCs w:val="24"/>
          <w:lang w:val="en-US"/>
        </w:rPr>
        <w:t>The client actions are:</w:t>
      </w:r>
    </w:p>
    <w:p w:rsidR="001606EA" w:rsidRPr="00C2285D" w:rsidRDefault="001606EA" w:rsidP="001606EA">
      <w:pPr>
        <w:rPr>
          <w:sz w:val="24"/>
          <w:szCs w:val="24"/>
          <w:lang w:val="en-US"/>
        </w:rPr>
      </w:pPr>
    </w:p>
    <w:p w:rsidR="001606EA" w:rsidRPr="00C2285D" w:rsidRDefault="001606EA" w:rsidP="001606EA">
      <w:pPr>
        <w:numPr>
          <w:ilvl w:val="0"/>
          <w:numId w:val="14"/>
        </w:numPr>
        <w:spacing w:after="200" w:line="276" w:lineRule="auto"/>
        <w:rPr>
          <w:sz w:val="24"/>
          <w:szCs w:val="24"/>
        </w:rPr>
      </w:pPr>
      <w:r w:rsidRPr="00C2285D">
        <w:rPr>
          <w:sz w:val="24"/>
          <w:szCs w:val="24"/>
        </w:rPr>
        <w:t>Combine the PASS+PIN+TIME+DEV_PASS=KEY_SET_KEY    -------   SSS secret restoring</w:t>
      </w:r>
    </w:p>
    <w:p w:rsidR="001606EA" w:rsidRPr="00C2285D" w:rsidRDefault="001606EA" w:rsidP="001606EA">
      <w:pPr>
        <w:numPr>
          <w:ilvl w:val="0"/>
          <w:numId w:val="15"/>
        </w:numPr>
        <w:spacing w:after="200" w:line="276" w:lineRule="auto"/>
        <w:rPr>
          <w:sz w:val="24"/>
          <w:szCs w:val="24"/>
        </w:rPr>
      </w:pPr>
      <w:r w:rsidRPr="00C2285D">
        <w:rPr>
          <w:sz w:val="24"/>
          <w:szCs w:val="24"/>
        </w:rPr>
        <w:t>Decrypt the KEY_SET with the KEY_SET_KEY --------- symmetric decryption</w:t>
      </w:r>
    </w:p>
    <w:p w:rsidR="001606EA" w:rsidRPr="00C2285D" w:rsidRDefault="001606EA" w:rsidP="001606EA">
      <w:pPr>
        <w:numPr>
          <w:ilvl w:val="0"/>
          <w:numId w:val="15"/>
        </w:numPr>
        <w:spacing w:after="200" w:line="276" w:lineRule="auto"/>
        <w:rPr>
          <w:sz w:val="24"/>
          <w:szCs w:val="24"/>
        </w:rPr>
      </w:pPr>
      <w:r w:rsidRPr="00C2285D">
        <w:rPr>
          <w:sz w:val="24"/>
          <w:szCs w:val="24"/>
        </w:rPr>
        <w:t>Select the SHARE_KEY from the KEY_SE</w:t>
      </w:r>
      <w:r>
        <w:rPr>
          <w:sz w:val="24"/>
          <w:szCs w:val="24"/>
        </w:rPr>
        <w:t>T -------------- no calculation</w:t>
      </w:r>
    </w:p>
    <w:p w:rsidR="001606EA" w:rsidRPr="00C2285D" w:rsidRDefault="001606EA" w:rsidP="001606EA">
      <w:pPr>
        <w:numPr>
          <w:ilvl w:val="0"/>
          <w:numId w:val="15"/>
        </w:numPr>
        <w:spacing w:after="200" w:line="276" w:lineRule="auto"/>
        <w:rPr>
          <w:sz w:val="24"/>
          <w:szCs w:val="24"/>
        </w:rPr>
      </w:pPr>
      <w:r w:rsidRPr="00C2285D">
        <w:rPr>
          <w:sz w:val="24"/>
          <w:szCs w:val="24"/>
        </w:rPr>
        <w:t>Decrypt the FILE_KEY with the SHARE_KEY  ---------------- ABE decryption</w:t>
      </w:r>
    </w:p>
    <w:p w:rsidR="001606EA" w:rsidRPr="00C2285D" w:rsidRDefault="001606EA" w:rsidP="001606EA">
      <w:pPr>
        <w:numPr>
          <w:ilvl w:val="0"/>
          <w:numId w:val="15"/>
        </w:numPr>
        <w:spacing w:after="200" w:line="276" w:lineRule="auto"/>
        <w:rPr>
          <w:sz w:val="24"/>
          <w:szCs w:val="24"/>
        </w:rPr>
      </w:pPr>
      <w:r w:rsidRPr="00C2285D">
        <w:rPr>
          <w:sz w:val="24"/>
          <w:szCs w:val="24"/>
        </w:rPr>
        <w:t>Decrypt the file with the FILE_KEY ----------------------------symmetric (AES) decryption</w:t>
      </w:r>
    </w:p>
    <w:p w:rsidR="001606EA" w:rsidRPr="00C2285D" w:rsidRDefault="001606EA" w:rsidP="001606EA">
      <w:pPr>
        <w:numPr>
          <w:ilvl w:val="0"/>
          <w:numId w:val="15"/>
        </w:numPr>
        <w:spacing w:after="200" w:line="276" w:lineRule="auto"/>
        <w:rPr>
          <w:sz w:val="24"/>
          <w:szCs w:val="24"/>
        </w:rPr>
      </w:pPr>
      <w:r w:rsidRPr="00C2285D">
        <w:rPr>
          <w:sz w:val="24"/>
          <w:szCs w:val="24"/>
        </w:rPr>
        <w:t>Modify the TIME periodically ------------------------------ timer</w:t>
      </w:r>
    </w:p>
    <w:p w:rsidR="001606EA" w:rsidRPr="00C2285D" w:rsidRDefault="001606EA" w:rsidP="001606EA">
      <w:pPr>
        <w:numPr>
          <w:ilvl w:val="0"/>
          <w:numId w:val="15"/>
        </w:numPr>
        <w:spacing w:after="200" w:line="276" w:lineRule="auto"/>
        <w:rPr>
          <w:sz w:val="24"/>
          <w:szCs w:val="24"/>
        </w:rPr>
      </w:pPr>
      <w:r w:rsidRPr="00C2285D">
        <w:rPr>
          <w:sz w:val="24"/>
          <w:szCs w:val="24"/>
        </w:rPr>
        <w:t>Count the tries within the TIME ---------------------------count</w:t>
      </w:r>
    </w:p>
    <w:p w:rsidR="001606EA" w:rsidRPr="00C2285D" w:rsidRDefault="001606EA" w:rsidP="001606EA">
      <w:pPr>
        <w:numPr>
          <w:ilvl w:val="0"/>
          <w:numId w:val="15"/>
        </w:numPr>
        <w:spacing w:after="200" w:line="276" w:lineRule="auto"/>
        <w:rPr>
          <w:sz w:val="24"/>
          <w:szCs w:val="24"/>
        </w:rPr>
      </w:pPr>
      <w:r w:rsidRPr="00C2285D">
        <w:rPr>
          <w:sz w:val="24"/>
          <w:szCs w:val="24"/>
        </w:rPr>
        <w:t>Modify or delete PUBLIC_SHARE_KEY</w:t>
      </w:r>
    </w:p>
    <w:p w:rsidR="005F4712" w:rsidRPr="001606EA" w:rsidRDefault="001606EA" w:rsidP="001606EA">
      <w:pPr>
        <w:rPr>
          <w:sz w:val="24"/>
          <w:szCs w:val="24"/>
          <w:lang w:val="en-US"/>
        </w:rPr>
      </w:pPr>
      <w:r>
        <w:rPr>
          <w:sz w:val="24"/>
          <w:szCs w:val="24"/>
          <w:lang w:val="en-US"/>
        </w:rPr>
        <w:lastRenderedPageBreak/>
        <w:t>From this analysis</w:t>
      </w:r>
      <w:r w:rsidR="00B57AEF">
        <w:rPr>
          <w:sz w:val="24"/>
          <w:szCs w:val="24"/>
          <w:lang w:val="en-US"/>
        </w:rPr>
        <w:t>,</w:t>
      </w:r>
      <w:r>
        <w:rPr>
          <w:sz w:val="24"/>
          <w:szCs w:val="24"/>
          <w:lang w:val="en-US"/>
        </w:rPr>
        <w:t xml:space="preserve"> </w:t>
      </w:r>
      <w:r w:rsidR="00B57AEF">
        <w:rPr>
          <w:sz w:val="24"/>
          <w:szCs w:val="24"/>
          <w:lang w:val="en-US"/>
        </w:rPr>
        <w:t>it is possible to observe</w:t>
      </w:r>
      <w:r>
        <w:rPr>
          <w:sz w:val="24"/>
          <w:szCs w:val="24"/>
          <w:lang w:val="en-US"/>
        </w:rPr>
        <w:t xml:space="preserve"> that the client does not perform complex calculations and does not use to</w:t>
      </w:r>
      <w:r w:rsidR="00B57AEF">
        <w:rPr>
          <w:sz w:val="24"/>
          <w:szCs w:val="24"/>
          <w:lang w:val="en-US"/>
        </w:rPr>
        <w:t>o</w:t>
      </w:r>
      <w:r>
        <w:rPr>
          <w:sz w:val="24"/>
          <w:szCs w:val="24"/>
          <w:lang w:val="en-US"/>
        </w:rPr>
        <w:t xml:space="preserve"> many resources due to the fact that the initial key is shared and the client performs only </w:t>
      </w:r>
      <w:r w:rsidR="00B57AEF">
        <w:rPr>
          <w:sz w:val="24"/>
          <w:szCs w:val="24"/>
          <w:lang w:val="en-US"/>
        </w:rPr>
        <w:t xml:space="preserve">a </w:t>
      </w:r>
      <w:r>
        <w:rPr>
          <w:sz w:val="24"/>
          <w:szCs w:val="24"/>
          <w:lang w:val="en-US"/>
        </w:rPr>
        <w:t>decryption</w:t>
      </w:r>
      <w:r w:rsidR="00B57AEF">
        <w:rPr>
          <w:sz w:val="24"/>
          <w:szCs w:val="24"/>
          <w:lang w:val="en-US"/>
        </w:rPr>
        <w:t>,</w:t>
      </w:r>
      <w:r>
        <w:rPr>
          <w:sz w:val="24"/>
          <w:szCs w:val="24"/>
          <w:lang w:val="en-US"/>
        </w:rPr>
        <w:t xml:space="preserve"> which is not a time-consuming operation. </w:t>
      </w:r>
      <w:r w:rsidR="00F2780E">
        <w:rPr>
          <w:sz w:val="24"/>
          <w:szCs w:val="24"/>
          <w:lang w:val="en-US"/>
        </w:rPr>
        <w:t xml:space="preserve">The proposal </w:t>
      </w:r>
      <w:r>
        <w:rPr>
          <w:sz w:val="24"/>
          <w:szCs w:val="24"/>
          <w:lang w:val="en-US"/>
        </w:rPr>
        <w:t>support</w:t>
      </w:r>
      <w:r w:rsidR="00F2780E">
        <w:rPr>
          <w:sz w:val="24"/>
          <w:szCs w:val="24"/>
          <w:lang w:val="en-US"/>
        </w:rPr>
        <w:t>s</w:t>
      </w:r>
      <w:r>
        <w:rPr>
          <w:sz w:val="24"/>
          <w:szCs w:val="24"/>
          <w:lang w:val="en-US"/>
        </w:rPr>
        <w:t xml:space="preserve"> the concept of the light-weighted </w:t>
      </w:r>
      <w:r w:rsidR="005F4712" w:rsidRPr="00C2285D">
        <w:rPr>
          <w:sz w:val="24"/>
          <w:szCs w:val="24"/>
        </w:rPr>
        <w:t>client</w:t>
      </w:r>
      <w:r>
        <w:rPr>
          <w:sz w:val="24"/>
          <w:szCs w:val="24"/>
        </w:rPr>
        <w:t xml:space="preserve">, i.e. the most </w:t>
      </w:r>
      <w:r>
        <w:rPr>
          <w:sz w:val="24"/>
          <w:szCs w:val="24"/>
          <w:lang w:val="en-US"/>
        </w:rPr>
        <w:t>consuming</w:t>
      </w:r>
      <w:r w:rsidR="005F4712" w:rsidRPr="00C2285D">
        <w:rPr>
          <w:sz w:val="24"/>
          <w:szCs w:val="24"/>
        </w:rPr>
        <w:t xml:space="preserve"> operation</w:t>
      </w:r>
      <w:r>
        <w:rPr>
          <w:sz w:val="24"/>
          <w:szCs w:val="24"/>
          <w:lang w:val="en-US"/>
        </w:rPr>
        <w:t>s</w:t>
      </w:r>
      <w:r>
        <w:rPr>
          <w:sz w:val="24"/>
          <w:szCs w:val="24"/>
        </w:rPr>
        <w:t xml:space="preserve"> </w:t>
      </w:r>
      <w:r>
        <w:rPr>
          <w:sz w:val="24"/>
          <w:szCs w:val="24"/>
          <w:lang w:val="en-US"/>
        </w:rPr>
        <w:t>are</w:t>
      </w:r>
      <w:r w:rsidR="005F4712" w:rsidRPr="00C2285D">
        <w:rPr>
          <w:sz w:val="24"/>
          <w:szCs w:val="24"/>
        </w:rPr>
        <w:t xml:space="preserve"> ABE and AES decryption. </w:t>
      </w:r>
    </w:p>
    <w:p w:rsidR="005F4712" w:rsidRDefault="004C730B" w:rsidP="009C7546">
      <w:pPr>
        <w:keepNext/>
        <w:keepLines/>
        <w:tabs>
          <w:tab w:val="left" w:pos="709"/>
        </w:tabs>
        <w:suppressAutoHyphens/>
        <w:spacing w:before="360" w:after="120"/>
        <w:ind w:left="360"/>
        <w:jc w:val="both"/>
        <w:outlineLvl w:val="0"/>
        <w:rPr>
          <w:rFonts w:eastAsia="Times New Roman"/>
          <w:b/>
          <w:kern w:val="28"/>
          <w:sz w:val="24"/>
          <w:szCs w:val="24"/>
          <w:lang w:val="en-US" w:eastAsia="ru-RU"/>
        </w:rPr>
      </w:pPr>
      <w:r>
        <w:rPr>
          <w:rFonts w:eastAsia="Times New Roman"/>
          <w:b/>
          <w:kern w:val="28"/>
          <w:sz w:val="24"/>
          <w:szCs w:val="24"/>
          <w:lang w:val="en-US" w:eastAsia="ru-RU"/>
        </w:rPr>
        <w:t>Online mode</w:t>
      </w:r>
    </w:p>
    <w:p w:rsidR="004C730B" w:rsidRDefault="004C730B" w:rsidP="009C7546">
      <w:pPr>
        <w:keepNext/>
        <w:keepLines/>
        <w:tabs>
          <w:tab w:val="left" w:pos="709"/>
        </w:tabs>
        <w:suppressAutoHyphens/>
        <w:spacing w:before="360" w:after="120"/>
        <w:ind w:left="360"/>
        <w:jc w:val="both"/>
        <w:outlineLvl w:val="0"/>
        <w:rPr>
          <w:rFonts w:eastAsia="Times New Roman"/>
          <w:b/>
          <w:kern w:val="28"/>
          <w:sz w:val="24"/>
          <w:szCs w:val="24"/>
          <w:lang w:val="en-US" w:eastAsia="ru-RU"/>
        </w:rPr>
      </w:pPr>
      <w:r>
        <w:rPr>
          <w:rFonts w:eastAsia="Times New Roman"/>
          <w:b/>
          <w:kern w:val="28"/>
          <w:sz w:val="24"/>
          <w:szCs w:val="24"/>
          <w:lang w:val="en-US" w:eastAsia="ru-RU"/>
        </w:rPr>
        <w:t>In the online mode the client acts differently. There is a support from server and the user credentials can be checked once the validity period of his keys expires.</w:t>
      </w:r>
      <w:r w:rsidR="004700E3">
        <w:rPr>
          <w:rFonts w:eastAsia="Times New Roman"/>
          <w:b/>
          <w:kern w:val="28"/>
          <w:sz w:val="24"/>
          <w:szCs w:val="24"/>
          <w:lang w:val="en-US" w:eastAsia="ru-RU"/>
        </w:rPr>
        <w:t xml:space="preserve"> So the communication with server happens once the client discovers the time is expired.</w:t>
      </w:r>
    </w:p>
    <w:p w:rsidR="004700E3" w:rsidRDefault="004700E3" w:rsidP="00C516FC">
      <w:pPr>
        <w:pStyle w:val="PargrafodaLista"/>
        <w:keepNext/>
        <w:keepLines/>
        <w:tabs>
          <w:tab w:val="left" w:pos="709"/>
        </w:tabs>
        <w:suppressAutoHyphens/>
        <w:spacing w:before="360" w:after="120"/>
        <w:jc w:val="both"/>
        <w:outlineLvl w:val="0"/>
        <w:rPr>
          <w:rFonts w:eastAsia="Times New Roman"/>
          <w:b/>
          <w:kern w:val="28"/>
          <w:sz w:val="24"/>
          <w:szCs w:val="24"/>
          <w:lang w:val="en-US" w:eastAsia="ru-RU"/>
        </w:rPr>
      </w:pPr>
    </w:p>
    <w:p w:rsidR="004700E3" w:rsidRDefault="004700E3"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Client checks the time counter and the keys validity.</w:t>
      </w:r>
    </w:p>
    <w:p w:rsidR="008A4157" w:rsidRDefault="008A4157"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If time is expired the client deletes the PUBLIC_SHARE_KEY of the user.</w:t>
      </w:r>
    </w:p>
    <w:p w:rsidR="008A4157" w:rsidRDefault="008A4157"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user does not have access to the files anymore.</w:t>
      </w:r>
    </w:p>
    <w:p w:rsidR="008A4157" w:rsidRDefault="008A4157"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client asks the user to connect to the server</w:t>
      </w:r>
      <w:r w:rsidR="00926B1B">
        <w:rPr>
          <w:rFonts w:eastAsia="Times New Roman"/>
          <w:b/>
          <w:kern w:val="28"/>
          <w:sz w:val="24"/>
          <w:szCs w:val="24"/>
          <w:lang w:val="en-US" w:eastAsia="ru-RU"/>
        </w:rPr>
        <w:t xml:space="preserve"> (or does it in the background)</w:t>
      </w:r>
    </w:p>
    <w:p w:rsidR="00926B1B" w:rsidRDefault="00926B1B"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User enter</w:t>
      </w:r>
      <w:del w:id="304" w:author="Edison" w:date="2016-01-21T11:13:00Z">
        <w:r w:rsidDel="00D83E10">
          <w:rPr>
            <w:rFonts w:eastAsia="Times New Roman"/>
            <w:b/>
            <w:kern w:val="28"/>
            <w:sz w:val="24"/>
            <w:szCs w:val="24"/>
            <w:lang w:val="en-US" w:eastAsia="ru-RU"/>
          </w:rPr>
          <w:delText xml:space="preserve"> </w:delText>
        </w:r>
      </w:del>
      <w:r>
        <w:rPr>
          <w:rFonts w:eastAsia="Times New Roman"/>
          <w:b/>
          <w:kern w:val="28"/>
          <w:sz w:val="24"/>
          <w:szCs w:val="24"/>
          <w:lang w:val="en-US" w:eastAsia="ru-RU"/>
        </w:rPr>
        <w:t>s the PASS and PIN</w:t>
      </w:r>
    </w:p>
    <w:p w:rsidR="00926B1B" w:rsidRDefault="00926B1B"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client uses the safe protocol for key exchange (for the moment,</w:t>
      </w:r>
      <w:r w:rsidR="00DF5F25">
        <w:rPr>
          <w:rFonts w:eastAsia="Times New Roman"/>
          <w:b/>
          <w:kern w:val="28"/>
          <w:sz w:val="24"/>
          <w:szCs w:val="24"/>
          <w:lang w:val="en-US" w:eastAsia="ru-RU"/>
        </w:rPr>
        <w:t xml:space="preserve"> </w:t>
      </w:r>
      <w:r>
        <w:rPr>
          <w:rFonts w:eastAsia="Times New Roman"/>
          <w:b/>
          <w:kern w:val="28"/>
          <w:sz w:val="24"/>
          <w:szCs w:val="24"/>
          <w:lang w:val="en-US" w:eastAsia="ru-RU"/>
        </w:rPr>
        <w:t>J-PAKE) to establish the new KEY_SET and KEY_SET_KEY</w:t>
      </w:r>
    </w:p>
    <w:p w:rsidR="00AE4143" w:rsidRDefault="00AE4143"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After receiving the KEY_SET and TIME+DEV_PASS the client sets up the time counter.</w:t>
      </w:r>
    </w:p>
    <w:p w:rsidR="00AE4143" w:rsidRDefault="00AE4143" w:rsidP="00C516FC">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From this moment the communication with the server is not necessary. User just needs to enter his PIN in order to decrypt the protected files.</w:t>
      </w:r>
    </w:p>
    <w:p w:rsidR="00277BE6" w:rsidRDefault="00277BE6" w:rsidP="00C516FC">
      <w:pPr>
        <w:pStyle w:val="PargrafodaLista"/>
        <w:keepNext/>
        <w:keepLines/>
        <w:tabs>
          <w:tab w:val="left" w:pos="709"/>
        </w:tabs>
        <w:suppressAutoHyphens/>
        <w:spacing w:before="360" w:after="120"/>
        <w:jc w:val="both"/>
        <w:outlineLvl w:val="0"/>
        <w:rPr>
          <w:rFonts w:eastAsia="Times New Roman"/>
          <w:b/>
          <w:kern w:val="28"/>
          <w:sz w:val="24"/>
          <w:szCs w:val="24"/>
          <w:lang w:val="en-US" w:eastAsia="ru-RU"/>
        </w:rPr>
      </w:pPr>
    </w:p>
    <w:p w:rsidR="00277BE6" w:rsidRPr="00900E7E" w:rsidRDefault="00277BE6" w:rsidP="00277BE6">
      <w:pPr>
        <w:keepNext/>
        <w:keepLines/>
        <w:tabs>
          <w:tab w:val="left" w:pos="709"/>
        </w:tabs>
        <w:suppressAutoHyphens/>
        <w:spacing w:before="360" w:after="120"/>
        <w:jc w:val="both"/>
        <w:outlineLvl w:val="0"/>
        <w:rPr>
          <w:rFonts w:eastAsia="Times New Roman"/>
          <w:b/>
          <w:kern w:val="28"/>
          <w:sz w:val="24"/>
          <w:szCs w:val="24"/>
          <w:lang w:val="en-US" w:eastAsia="ru-RU"/>
        </w:rPr>
      </w:pPr>
      <w:r w:rsidRPr="00900E7E">
        <w:rPr>
          <w:rFonts w:eastAsia="Times New Roman"/>
          <w:b/>
          <w:kern w:val="28"/>
          <w:sz w:val="24"/>
          <w:szCs w:val="24"/>
          <w:lang w:val="en-US" w:eastAsia="ru-RU"/>
        </w:rPr>
        <w:t xml:space="preserve">It is important to keep </w:t>
      </w:r>
      <w:del w:id="305" w:author="Edison" w:date="2016-01-21T11:13:00Z">
        <w:r w:rsidRPr="00900E7E" w:rsidDel="00D83E10">
          <w:rPr>
            <w:rFonts w:eastAsia="Times New Roman"/>
            <w:b/>
            <w:kern w:val="28"/>
            <w:sz w:val="24"/>
            <w:szCs w:val="24"/>
            <w:lang w:val="en-US" w:eastAsia="ru-RU"/>
          </w:rPr>
          <w:delText xml:space="preserve">the </w:delText>
        </w:r>
      </w:del>
      <w:r w:rsidRPr="00900E7E">
        <w:rPr>
          <w:rFonts w:eastAsia="Times New Roman"/>
          <w:b/>
          <w:kern w:val="28"/>
          <w:sz w:val="24"/>
          <w:szCs w:val="24"/>
          <w:lang w:val="en-US" w:eastAsia="ru-RU"/>
        </w:rPr>
        <w:t>track of time both on s</w:t>
      </w:r>
      <w:r w:rsidRPr="00AE4143">
        <w:rPr>
          <w:rFonts w:eastAsia="Times New Roman"/>
          <w:b/>
          <w:kern w:val="28"/>
          <w:sz w:val="24"/>
          <w:szCs w:val="24"/>
          <w:lang w:val="en-US" w:eastAsia="ru-RU"/>
        </w:rPr>
        <w:t>erver and on client in parallel</w:t>
      </w:r>
      <w:r>
        <w:rPr>
          <w:rFonts w:eastAsia="Times New Roman"/>
          <w:b/>
          <w:kern w:val="28"/>
          <w:sz w:val="24"/>
          <w:szCs w:val="24"/>
          <w:lang w:val="en-US" w:eastAsia="ru-RU"/>
        </w:rPr>
        <w:t xml:space="preserve"> in order to avoid the malicious user behavior. In such concept of a synchronized communication with server, when the client does not need to be connected all the time (statistics can also be send to server with each session) the advantage is that the load on the device as network traffic (which is often a constraint) is set to minimum</w:t>
      </w:r>
      <w:r w:rsidR="00DF5F25">
        <w:rPr>
          <w:rFonts w:eastAsia="Times New Roman"/>
          <w:b/>
          <w:kern w:val="28"/>
          <w:sz w:val="24"/>
          <w:szCs w:val="24"/>
          <w:lang w:val="en-US" w:eastAsia="ru-RU"/>
        </w:rPr>
        <w:t>.</w:t>
      </w:r>
    </w:p>
    <w:p w:rsidR="00277BE6" w:rsidRDefault="00277BE6" w:rsidP="00277BE6">
      <w:r>
        <w:rPr>
          <w:lang w:val="en-US"/>
        </w:rPr>
        <w:t xml:space="preserve">The client has a token of the previous session </w:t>
      </w:r>
      <w:r>
        <w:t>DEV_PASS</w:t>
      </w:r>
      <w:r w:rsidR="00DF5F25" w:rsidRPr="00F271C1">
        <w:rPr>
          <w:lang w:val="en-US"/>
        </w:rPr>
        <w:t>,</w:t>
      </w:r>
      <w:r>
        <w:t xml:space="preserve"> </w:t>
      </w:r>
      <w:r>
        <w:rPr>
          <w:lang w:val="en-US"/>
        </w:rPr>
        <w:t>which is used for the server communication</w:t>
      </w:r>
      <w:r>
        <w:t>:</w:t>
      </w:r>
    </w:p>
    <w:p w:rsidR="00277BE6" w:rsidRDefault="00277BE6" w:rsidP="00277BE6">
      <w:r>
        <w:rPr>
          <w:lang w:val="en-US"/>
        </w:rPr>
        <w:t>T</w:t>
      </w:r>
      <w:r>
        <w:t xml:space="preserve">his value serves as a proof </w:t>
      </w:r>
      <w:ins w:id="306" w:author="Edison" w:date="2016-01-21T11:14:00Z">
        <w:r w:rsidR="00D83E10" w:rsidRPr="00D83E10">
          <w:rPr>
            <w:lang w:val="en-US"/>
          </w:rPr>
          <w:t xml:space="preserve">that </w:t>
        </w:r>
      </w:ins>
      <w:r>
        <w:t xml:space="preserve">the device is the one with which server communicated. </w:t>
      </w:r>
    </w:p>
    <w:p w:rsidR="00277BE6" w:rsidRPr="00900E7E" w:rsidRDefault="00277BE6" w:rsidP="00277BE6">
      <w:pPr>
        <w:rPr>
          <w:lang w:val="en-US"/>
        </w:rPr>
      </w:pPr>
      <w:r>
        <w:t>To prevent the direct attack on the KEY_SET</w:t>
      </w:r>
      <w:r w:rsidR="00DF5F25" w:rsidRPr="00F271C1">
        <w:rPr>
          <w:lang w:val="en-US"/>
        </w:rPr>
        <w:t>,</w:t>
      </w:r>
      <w:r>
        <w:t xml:space="preserve"> </w:t>
      </w:r>
      <w:del w:id="307" w:author="Edison" w:date="2016-01-21T11:14:00Z">
        <w:r w:rsidDel="00D83E10">
          <w:delText xml:space="preserve">e </w:delText>
        </w:r>
      </w:del>
      <w:r>
        <w:t>the KEY_SET_KEY</w:t>
      </w:r>
      <w:r w:rsidR="00DF5F25" w:rsidRPr="00F271C1">
        <w:rPr>
          <w:lang w:val="en-US"/>
        </w:rPr>
        <w:t xml:space="preserve"> is received</w:t>
      </w:r>
      <w:r>
        <w:t xml:space="preserve"> (for symmetric encryption) from the communication with the server. This value is split into PASS, PIN (permanent), TIME (temporary), DEV_PASS (calculated from previous values).</w:t>
      </w:r>
      <w:r>
        <w:rPr>
          <w:lang w:val="en-US"/>
        </w:rPr>
        <w:t xml:space="preserve"> The </w:t>
      </w:r>
      <w:r w:rsidR="00DF5F25">
        <w:rPr>
          <w:lang w:val="en-US"/>
        </w:rPr>
        <w:t xml:space="preserve">value </w:t>
      </w:r>
      <w:r>
        <w:rPr>
          <w:lang w:val="en-US"/>
        </w:rPr>
        <w:t>splittin</w:t>
      </w:r>
      <w:r w:rsidR="00DF5F25">
        <w:rPr>
          <w:lang w:val="en-US"/>
        </w:rPr>
        <w:t>g</w:t>
      </w:r>
      <w:r>
        <w:rPr>
          <w:lang w:val="en-US"/>
        </w:rPr>
        <w:t xml:space="preserve"> is performed on a server. The task of a client is to receive the TIME and DEV_PASS from server.</w:t>
      </w:r>
    </w:p>
    <w:p w:rsidR="00277BE6" w:rsidRPr="00900E7E" w:rsidRDefault="00277BE6" w:rsidP="00277BE6">
      <w:pPr>
        <w:rPr>
          <w:lang w:val="en-US"/>
        </w:rPr>
      </w:pPr>
      <w:r>
        <w:rPr>
          <w:lang w:val="en-US"/>
        </w:rPr>
        <w:t>In order to perform the splitting</w:t>
      </w:r>
      <w:r w:rsidR="00DF5F25">
        <w:rPr>
          <w:lang w:val="en-US"/>
        </w:rPr>
        <w:t>,</w:t>
      </w:r>
      <w:r>
        <w:rPr>
          <w:lang w:val="en-US"/>
        </w:rPr>
        <w:t xml:space="preserve"> the server has </w:t>
      </w:r>
      <w:del w:id="308" w:author="Edison" w:date="2016-01-21T11:15:00Z">
        <w:r w:rsidDel="00D83E10">
          <w:rPr>
            <w:lang w:val="en-US"/>
          </w:rPr>
          <w:delText xml:space="preserve">posses </w:delText>
        </w:r>
      </w:del>
      <w:r>
        <w:rPr>
          <w:lang w:val="en-US"/>
        </w:rPr>
        <w:t>the knowledge of the user PIN.</w:t>
      </w:r>
    </w:p>
    <w:p w:rsidR="00277BE6" w:rsidRDefault="00277BE6" w:rsidP="00277BE6">
      <w:r>
        <w:t>The client uses some balanced key exchange to communicate with server:</w:t>
      </w:r>
    </w:p>
    <w:p w:rsidR="00277BE6" w:rsidRDefault="00277BE6" w:rsidP="00277BE6">
      <w:r>
        <w:t>J-PAKE or SIS-EKE.</w:t>
      </w:r>
    </w:p>
    <w:p w:rsidR="00277BE6" w:rsidRDefault="00277BE6" w:rsidP="00277BE6">
      <w:pPr>
        <w:rPr>
          <w:lang w:val="en-US"/>
        </w:rPr>
      </w:pPr>
      <w:r>
        <w:t>The client sends the token to server: DEV_PASS +PASS+PIN – to prove his identity and identity of the user to server. The server establishes the safe session with the help of new SESSION_KEY = KEY_SET_</w:t>
      </w:r>
      <w:r>
        <w:rPr>
          <w:lang w:val="en-US"/>
        </w:rPr>
        <w:t>KEY</w:t>
      </w:r>
      <w:r>
        <w:t>, verifies the communication and sends the key set to the client.</w:t>
      </w:r>
    </w:p>
    <w:p w:rsidR="00277BE6" w:rsidRPr="00C516FC" w:rsidRDefault="00D83E10" w:rsidP="00277BE6">
      <w:pPr>
        <w:rPr>
          <w:lang w:val="en-US"/>
        </w:rPr>
      </w:pPr>
      <w:ins w:id="309" w:author="Edison" w:date="2016-01-21T11:16:00Z">
        <w:r>
          <w:rPr>
            <w:lang w:val="en-US"/>
          </w:rPr>
          <w:t xml:space="preserve">The </w:t>
        </w:r>
      </w:ins>
      <w:del w:id="310" w:author="Edison" w:date="2016-01-21T11:16:00Z">
        <w:r w:rsidR="00277BE6" w:rsidDel="00D83E10">
          <w:rPr>
            <w:lang w:val="en-US"/>
          </w:rPr>
          <w:delText>O</w:delText>
        </w:r>
      </w:del>
      <w:ins w:id="311" w:author="Edison" w:date="2016-01-21T11:16:00Z">
        <w:r>
          <w:rPr>
            <w:lang w:val="en-US"/>
          </w:rPr>
          <w:t>o</w:t>
        </w:r>
      </w:ins>
      <w:r w:rsidR="00277BE6">
        <w:rPr>
          <w:lang w:val="en-US"/>
        </w:rPr>
        <w:t>nline workflow diagram</w:t>
      </w:r>
      <w:ins w:id="312" w:author="Edison" w:date="2016-01-21T11:16:00Z">
        <w:r>
          <w:rPr>
            <w:lang w:val="en-US"/>
          </w:rPr>
          <w:t xml:space="preserve"> is presented in Figure ZZZZ</w:t>
        </w:r>
      </w:ins>
      <w:r w:rsidR="00277BE6">
        <w:rPr>
          <w:lang w:val="en-US"/>
        </w:rPr>
        <w:t>:</w:t>
      </w:r>
    </w:p>
    <w:p w:rsidR="00277BE6" w:rsidRPr="00C516FC" w:rsidRDefault="00277BE6" w:rsidP="00C516FC">
      <w:pPr>
        <w:pStyle w:val="PargrafodaLista"/>
        <w:keepNext/>
        <w:keepLines/>
        <w:tabs>
          <w:tab w:val="left" w:pos="709"/>
        </w:tabs>
        <w:suppressAutoHyphens/>
        <w:spacing w:before="360" w:after="120"/>
        <w:jc w:val="both"/>
        <w:outlineLvl w:val="0"/>
        <w:rPr>
          <w:rFonts w:eastAsia="Times New Roman"/>
          <w:b/>
          <w:kern w:val="28"/>
          <w:sz w:val="24"/>
          <w:szCs w:val="24"/>
          <w:lang w:eastAsia="ru-RU"/>
        </w:rPr>
      </w:pPr>
    </w:p>
    <w:p w:rsidR="00F271C1" w:rsidRDefault="00CD7C91" w:rsidP="00262B2F">
      <w:pPr>
        <w:rPr>
          <w:ins w:id="313" w:author="TanTan" w:date="2016-01-21T13:55:00Z"/>
          <w:i/>
          <w:sz w:val="24"/>
          <w:szCs w:val="24"/>
          <w:lang w:val="en-US"/>
        </w:rPr>
      </w:pPr>
      <w:r>
        <w:rPr>
          <w:rFonts w:eastAsia="Times New Roman"/>
          <w:b/>
          <w:noProof/>
          <w:kern w:val="28"/>
          <w:sz w:val="24"/>
          <w:szCs w:val="24"/>
          <w:lang w:val="pt-BR" w:eastAsia="pt-BR"/>
        </w:rPr>
        <w:drawing>
          <wp:inline distT="0" distB="0" distL="0" distR="0">
            <wp:extent cx="5486400" cy="3200400"/>
            <wp:effectExtent l="38100" t="0" r="762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AE4143" w:rsidRPr="00F612CC" w:rsidRDefault="00AE4143" w:rsidP="00262B2F">
      <w:pPr>
        <w:rPr>
          <w:i/>
          <w:sz w:val="24"/>
          <w:szCs w:val="24"/>
          <w:lang w:val="en-US"/>
        </w:rPr>
      </w:pPr>
      <w:r w:rsidRPr="00F612CC">
        <w:rPr>
          <w:i/>
          <w:sz w:val="24"/>
          <w:szCs w:val="24"/>
          <w:lang w:val="en-US"/>
        </w:rPr>
        <w:t>EKE description</w:t>
      </w:r>
    </w:p>
    <w:p w:rsidR="00F612CC" w:rsidRDefault="00D83E10" w:rsidP="00262B2F">
      <w:pPr>
        <w:rPr>
          <w:ins w:id="314" w:author="Edison" w:date="2016-01-21T11:16:00Z"/>
          <w:i/>
          <w:sz w:val="24"/>
          <w:szCs w:val="24"/>
          <w:lang w:val="en-US"/>
        </w:rPr>
      </w:pPr>
      <w:ins w:id="315" w:author="Edison" w:date="2016-01-21T11:16:00Z">
        <w:r>
          <w:rPr>
            <w:i/>
            <w:sz w:val="24"/>
            <w:szCs w:val="24"/>
            <w:lang w:val="en-US"/>
          </w:rPr>
          <w:tab/>
        </w:r>
        <w:r>
          <w:rPr>
            <w:i/>
            <w:sz w:val="24"/>
            <w:szCs w:val="24"/>
            <w:lang w:val="en-US"/>
          </w:rPr>
          <w:tab/>
        </w:r>
        <w:r>
          <w:rPr>
            <w:i/>
            <w:sz w:val="24"/>
            <w:szCs w:val="24"/>
            <w:lang w:val="en-US"/>
          </w:rPr>
          <w:tab/>
        </w:r>
        <w:r>
          <w:rPr>
            <w:i/>
            <w:sz w:val="24"/>
            <w:szCs w:val="24"/>
            <w:lang w:val="en-US"/>
          </w:rPr>
          <w:tab/>
          <w:t xml:space="preserve">Figure ZZZ: </w:t>
        </w:r>
      </w:ins>
      <w:ins w:id="316" w:author="Edison" w:date="2016-01-21T11:17:00Z">
        <w:r>
          <w:rPr>
            <w:lang w:val="en-US"/>
          </w:rPr>
          <w:t>Online workflow diagram.</w:t>
        </w:r>
      </w:ins>
    </w:p>
    <w:p w:rsidR="00D83E10" w:rsidRPr="00F612CC" w:rsidRDefault="00D83E10" w:rsidP="00262B2F">
      <w:pPr>
        <w:rPr>
          <w:i/>
          <w:sz w:val="24"/>
          <w:szCs w:val="24"/>
          <w:lang w:val="en-US"/>
        </w:rPr>
      </w:pPr>
    </w:p>
    <w:p w:rsidR="00AE4143" w:rsidRPr="00F612CC" w:rsidRDefault="00DF5F25" w:rsidP="00F612CC">
      <w:pPr>
        <w:ind w:firstLine="720"/>
        <w:rPr>
          <w:sz w:val="24"/>
          <w:szCs w:val="24"/>
          <w:lang w:val="en-US"/>
        </w:rPr>
      </w:pPr>
      <w:r w:rsidRPr="00F612CC">
        <w:rPr>
          <w:sz w:val="24"/>
          <w:szCs w:val="24"/>
          <w:lang w:val="en-US"/>
        </w:rPr>
        <w:t>This proposal</w:t>
      </w:r>
      <w:r w:rsidR="00AE4143" w:rsidRPr="00F612CC">
        <w:rPr>
          <w:sz w:val="24"/>
          <w:szCs w:val="24"/>
          <w:lang w:val="en-US"/>
        </w:rPr>
        <w:t xml:space="preserve"> use</w:t>
      </w:r>
      <w:r w:rsidRPr="00F612CC">
        <w:rPr>
          <w:sz w:val="24"/>
          <w:szCs w:val="24"/>
          <w:lang w:val="en-US"/>
        </w:rPr>
        <w:t>s</w:t>
      </w:r>
      <w:r w:rsidR="00AE4143" w:rsidRPr="00F612CC">
        <w:rPr>
          <w:sz w:val="24"/>
          <w:szCs w:val="24"/>
          <w:lang w:val="en-US"/>
        </w:rPr>
        <w:t xml:space="preserve"> a light-wei</w:t>
      </w:r>
      <w:r w:rsidRPr="00F612CC">
        <w:rPr>
          <w:sz w:val="24"/>
          <w:szCs w:val="24"/>
          <w:lang w:val="en-US"/>
        </w:rPr>
        <w:t>g</w:t>
      </w:r>
      <w:r w:rsidR="00AE4143" w:rsidRPr="00F612CC">
        <w:rPr>
          <w:sz w:val="24"/>
          <w:szCs w:val="24"/>
          <w:lang w:val="en-US"/>
        </w:rPr>
        <w:t>hted EKE for server communication l</w:t>
      </w:r>
      <w:r w:rsidRPr="00F612CC">
        <w:rPr>
          <w:sz w:val="24"/>
          <w:szCs w:val="24"/>
          <w:lang w:val="en-US"/>
        </w:rPr>
        <w:t>i</w:t>
      </w:r>
      <w:r w:rsidR="00AE4143" w:rsidRPr="00F612CC">
        <w:rPr>
          <w:sz w:val="24"/>
          <w:szCs w:val="24"/>
          <w:lang w:val="en-US"/>
        </w:rPr>
        <w:t>ke J</w:t>
      </w:r>
      <w:ins w:id="317" w:author="TanTan" w:date="2016-01-21T13:34:00Z">
        <w:r w:rsidR="00F612CC">
          <w:rPr>
            <w:sz w:val="24"/>
            <w:szCs w:val="24"/>
            <w:lang w:val="en-US"/>
          </w:rPr>
          <w:t>-</w:t>
        </w:r>
      </w:ins>
      <w:del w:id="318" w:author="TanTan" w:date="2016-01-21T13:34:00Z">
        <w:r w:rsidR="00AE4143" w:rsidRPr="00F612CC" w:rsidDel="00F612CC">
          <w:rPr>
            <w:sz w:val="24"/>
            <w:szCs w:val="24"/>
            <w:lang w:val="en-US"/>
          </w:rPr>
          <w:delText>_</w:delText>
        </w:r>
      </w:del>
      <w:r w:rsidR="00AE4143" w:rsidRPr="00F612CC">
        <w:rPr>
          <w:sz w:val="24"/>
          <w:szCs w:val="24"/>
          <w:lang w:val="en-US"/>
        </w:rPr>
        <w:t>PAKE</w:t>
      </w:r>
      <w:ins w:id="319" w:author="TanTan" w:date="2016-01-21T13:34:00Z">
        <w:r w:rsidR="00F612CC">
          <w:rPr>
            <w:sz w:val="24"/>
            <w:szCs w:val="24"/>
            <w:lang w:val="en-US"/>
          </w:rPr>
          <w:t xml:space="preserve"> []</w:t>
        </w:r>
      </w:ins>
      <w:r w:rsidR="00AE4143" w:rsidRPr="00F612CC">
        <w:rPr>
          <w:sz w:val="24"/>
          <w:szCs w:val="24"/>
          <w:lang w:val="en-US"/>
        </w:rPr>
        <w:t xml:space="preserve">  or SIS-based EKE</w:t>
      </w:r>
      <w:ins w:id="320" w:author="TanTan" w:date="2016-01-21T13:34:00Z">
        <w:r w:rsidR="00F612CC">
          <w:rPr>
            <w:sz w:val="24"/>
            <w:szCs w:val="24"/>
            <w:lang w:val="en-US"/>
          </w:rPr>
          <w:t xml:space="preserve"> []</w:t>
        </w:r>
      </w:ins>
      <w:r w:rsidR="00AE4143" w:rsidRPr="00F612CC">
        <w:rPr>
          <w:sz w:val="24"/>
          <w:szCs w:val="24"/>
          <w:lang w:val="en-US"/>
        </w:rPr>
        <w:t>. SIS is a public key encryption that avoid</w:t>
      </w:r>
      <w:r w:rsidRPr="00F612CC">
        <w:rPr>
          <w:sz w:val="24"/>
          <w:szCs w:val="24"/>
          <w:lang w:val="en-US"/>
        </w:rPr>
        <w:t>s</w:t>
      </w:r>
      <w:r w:rsidR="00AE4143" w:rsidRPr="00F612CC">
        <w:rPr>
          <w:sz w:val="24"/>
          <w:szCs w:val="24"/>
          <w:lang w:val="en-US"/>
        </w:rPr>
        <w:t xml:space="preserve"> generating the big number of primes and thus can be used for the secure key exchange</w:t>
      </w:r>
      <w:ins w:id="321" w:author="TanTan" w:date="2016-01-21T13:35:00Z">
        <w:r w:rsidR="00F612CC">
          <w:rPr>
            <w:sz w:val="24"/>
            <w:szCs w:val="24"/>
            <w:lang w:val="en-US"/>
          </w:rPr>
          <w:t xml:space="preserve"> [], []</w:t>
        </w:r>
      </w:ins>
      <w:r w:rsidR="00AE4143" w:rsidRPr="00F612CC">
        <w:rPr>
          <w:sz w:val="24"/>
          <w:szCs w:val="24"/>
          <w:lang w:val="en-US"/>
        </w:rPr>
        <w:t>.</w:t>
      </w:r>
    </w:p>
    <w:p w:rsidR="00262B2F" w:rsidRPr="00F612CC" w:rsidRDefault="00262B2F" w:rsidP="00262B2F">
      <w:pPr>
        <w:rPr>
          <w:sz w:val="24"/>
          <w:szCs w:val="24"/>
        </w:rPr>
      </w:pPr>
      <w:r w:rsidRPr="00F612CC">
        <w:rPr>
          <w:sz w:val="24"/>
          <w:szCs w:val="24"/>
        </w:rPr>
        <w:t>There are generally 3 phases of any EKE:</w:t>
      </w:r>
    </w:p>
    <w:p w:rsidR="00262B2F" w:rsidRPr="00F612CC" w:rsidRDefault="00262B2F" w:rsidP="00262B2F">
      <w:pPr>
        <w:numPr>
          <w:ilvl w:val="0"/>
          <w:numId w:val="21"/>
        </w:numPr>
        <w:spacing w:after="200" w:line="276" w:lineRule="auto"/>
        <w:rPr>
          <w:sz w:val="24"/>
          <w:szCs w:val="24"/>
        </w:rPr>
      </w:pPr>
      <w:r w:rsidRPr="00F612CC">
        <w:rPr>
          <w:sz w:val="24"/>
          <w:szCs w:val="24"/>
        </w:rPr>
        <w:t>Key establishment (authentication of the user PASS and PIN and device DEV_PASS)</w:t>
      </w:r>
    </w:p>
    <w:p w:rsidR="00262B2F" w:rsidRPr="00F612CC" w:rsidRDefault="00262B2F" w:rsidP="00262B2F">
      <w:pPr>
        <w:numPr>
          <w:ilvl w:val="0"/>
          <w:numId w:val="21"/>
        </w:numPr>
        <w:spacing w:after="200" w:line="276" w:lineRule="auto"/>
        <w:rPr>
          <w:sz w:val="24"/>
          <w:szCs w:val="24"/>
        </w:rPr>
      </w:pPr>
      <w:r w:rsidRPr="00F612CC">
        <w:rPr>
          <w:sz w:val="24"/>
          <w:szCs w:val="24"/>
        </w:rPr>
        <w:t>Key verification</w:t>
      </w:r>
    </w:p>
    <w:p w:rsidR="00F612CC" w:rsidRPr="00F612CC" w:rsidRDefault="00262B2F" w:rsidP="00F612CC">
      <w:pPr>
        <w:numPr>
          <w:ilvl w:val="0"/>
          <w:numId w:val="21"/>
        </w:numPr>
        <w:spacing w:after="200" w:line="276" w:lineRule="auto"/>
        <w:rPr>
          <w:sz w:val="24"/>
          <w:szCs w:val="24"/>
        </w:rPr>
      </w:pPr>
      <w:r w:rsidRPr="00F612CC">
        <w:rPr>
          <w:sz w:val="24"/>
          <w:szCs w:val="24"/>
        </w:rPr>
        <w:t>Sending the data (everytime the TIME should be checked and the data should be send within the protected channel)</w:t>
      </w:r>
      <w:r w:rsidR="00F612CC">
        <w:rPr>
          <w:sz w:val="24"/>
          <w:szCs w:val="24"/>
          <w:lang w:val="en-US"/>
        </w:rPr>
        <w:t>.</w:t>
      </w:r>
    </w:p>
    <w:p w:rsidR="00F612CC" w:rsidRPr="00F612CC" w:rsidRDefault="00F612CC" w:rsidP="00F612CC">
      <w:pPr>
        <w:spacing w:after="200" w:line="276" w:lineRule="auto"/>
        <w:rPr>
          <w:sz w:val="24"/>
          <w:szCs w:val="24"/>
        </w:rPr>
      </w:pPr>
      <w:del w:id="322" w:author="Edison" w:date="2016-01-21T11:17:00Z">
        <w:r w:rsidDel="00D83E10">
          <w:rPr>
            <w:sz w:val="24"/>
            <w:szCs w:val="24"/>
            <w:lang w:val="en-US"/>
          </w:rPr>
          <w:delText>We briefly</w:delText>
        </w:r>
      </w:del>
      <w:ins w:id="323" w:author="Edison" w:date="2016-01-21T11:17:00Z">
        <w:r w:rsidR="00D83E10">
          <w:rPr>
            <w:sz w:val="24"/>
            <w:szCs w:val="24"/>
            <w:lang w:val="en-US"/>
          </w:rPr>
          <w:t xml:space="preserve">In order to clarify the whole process, </w:t>
        </w:r>
      </w:ins>
      <w:del w:id="324" w:author="Edison" w:date="2016-01-21T11:18:00Z">
        <w:r w:rsidDel="00D83E10">
          <w:rPr>
            <w:sz w:val="24"/>
            <w:szCs w:val="24"/>
            <w:lang w:val="en-US"/>
          </w:rPr>
          <w:delText xml:space="preserve"> describe </w:delText>
        </w:r>
      </w:del>
      <w:r>
        <w:rPr>
          <w:sz w:val="24"/>
          <w:szCs w:val="24"/>
          <w:lang w:val="en-US"/>
        </w:rPr>
        <w:t>the J-PAKE protocol</w:t>
      </w:r>
      <w:ins w:id="325" w:author="TanTan" w:date="2016-01-21T13:34:00Z">
        <w:r>
          <w:rPr>
            <w:sz w:val="24"/>
            <w:szCs w:val="24"/>
            <w:lang w:val="en-US"/>
          </w:rPr>
          <w:t xml:space="preserve"> []</w:t>
        </w:r>
      </w:ins>
      <w:ins w:id="326" w:author="Edison" w:date="2016-01-21T11:18:00Z">
        <w:r w:rsidR="00D83E10">
          <w:rPr>
            <w:sz w:val="24"/>
            <w:szCs w:val="24"/>
            <w:lang w:val="en-US"/>
          </w:rPr>
          <w:t xml:space="preserve">, used </w:t>
        </w:r>
      </w:ins>
      <w:del w:id="327" w:author="Edison" w:date="2016-01-21T11:18:00Z">
        <w:r w:rsidDel="00D83E10">
          <w:rPr>
            <w:sz w:val="24"/>
            <w:szCs w:val="24"/>
            <w:lang w:val="en-US"/>
          </w:rPr>
          <w:delText xml:space="preserve"> </w:delText>
        </w:r>
      </w:del>
      <w:r>
        <w:rPr>
          <w:sz w:val="24"/>
          <w:szCs w:val="24"/>
          <w:lang w:val="en-US"/>
        </w:rPr>
        <w:t>for the user credential verification and the key renovation</w:t>
      </w:r>
      <w:ins w:id="328" w:author="Edison" w:date="2016-01-21T11:18:00Z">
        <w:r w:rsidR="00D83E10">
          <w:rPr>
            <w:sz w:val="24"/>
            <w:szCs w:val="24"/>
            <w:lang w:val="en-US"/>
          </w:rPr>
          <w:t>, is briefly described</w:t>
        </w:r>
      </w:ins>
      <w:r>
        <w:rPr>
          <w:sz w:val="24"/>
          <w:szCs w:val="24"/>
          <w:lang w:val="en-US"/>
        </w:rPr>
        <w:t xml:space="preserve">. The protocol acts as soon as the key is expired and the client asks the user to synchronize with the server. Note that </w:t>
      </w:r>
      <w:del w:id="329" w:author="Edison" w:date="2016-01-21T11:19:00Z">
        <w:r w:rsidDel="00D83E10">
          <w:rPr>
            <w:sz w:val="24"/>
            <w:szCs w:val="24"/>
            <w:lang w:val="en-US"/>
          </w:rPr>
          <w:delText xml:space="preserve">we do not demand using </w:delText>
        </w:r>
      </w:del>
      <w:r>
        <w:rPr>
          <w:sz w:val="24"/>
          <w:szCs w:val="24"/>
          <w:lang w:val="en-US"/>
        </w:rPr>
        <w:t>the EKE</w:t>
      </w:r>
      <w:ins w:id="330" w:author="Edison" w:date="2016-01-21T11:19:00Z">
        <w:r w:rsidR="00D83E10">
          <w:rPr>
            <w:sz w:val="24"/>
            <w:szCs w:val="24"/>
            <w:lang w:val="en-US"/>
          </w:rPr>
          <w:t xml:space="preserve"> is not demanded</w:t>
        </w:r>
      </w:ins>
      <w:r>
        <w:rPr>
          <w:sz w:val="24"/>
          <w:szCs w:val="24"/>
          <w:lang w:val="en-US"/>
        </w:rPr>
        <w:t xml:space="preserve"> to send the files or statistics.</w:t>
      </w:r>
    </w:p>
    <w:p w:rsidR="0089514B" w:rsidRPr="007E76CB" w:rsidRDefault="0089514B" w:rsidP="0055490B">
      <w:pPr>
        <w:keepNext/>
        <w:keepLines/>
        <w:tabs>
          <w:tab w:val="left" w:pos="709"/>
        </w:tabs>
        <w:suppressAutoHyphens/>
        <w:spacing w:before="360" w:after="120"/>
        <w:jc w:val="both"/>
        <w:outlineLvl w:val="0"/>
        <w:rPr>
          <w:rFonts w:eastAsia="Times New Roman"/>
          <w:b/>
          <w:kern w:val="28"/>
          <w:sz w:val="24"/>
          <w:szCs w:val="24"/>
          <w:lang w:val="en-US" w:eastAsia="ru-RU"/>
        </w:rPr>
      </w:pPr>
      <w:r w:rsidRPr="007E76CB">
        <w:rPr>
          <w:rFonts w:eastAsia="Times New Roman"/>
          <w:b/>
          <w:kern w:val="28"/>
          <w:sz w:val="24"/>
          <w:szCs w:val="24"/>
          <w:lang w:val="en-US" w:eastAsia="ru-RU"/>
        </w:rPr>
        <w:lastRenderedPageBreak/>
        <w:t>The client security architecture</w:t>
      </w:r>
    </w:p>
    <w:p w:rsidR="0089514B" w:rsidRDefault="0089514B"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client architecture consists of the following blocks:</w:t>
      </w:r>
    </w:p>
    <w:p w:rsidR="0089514B" w:rsidRDefault="00D45C6E" w:rsidP="007E76CB">
      <w:pPr>
        <w:pStyle w:val="PargrafodaLista"/>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Cryptographic functions</w:t>
      </w:r>
      <w:r>
        <w:rPr>
          <w:rFonts w:eastAsia="Times New Roman"/>
          <w:kern w:val="28"/>
          <w:sz w:val="24"/>
          <w:szCs w:val="24"/>
          <w:lang w:val="en-US" w:eastAsia="ru-RU"/>
        </w:rPr>
        <w:t xml:space="preserve"> that include</w:t>
      </w:r>
      <w:bookmarkStart w:id="331" w:name="_GoBack"/>
      <w:bookmarkEnd w:id="331"/>
      <w:r>
        <w:rPr>
          <w:rFonts w:eastAsia="Times New Roman"/>
          <w:kern w:val="28"/>
          <w:sz w:val="24"/>
          <w:szCs w:val="24"/>
          <w:lang w:val="en-US" w:eastAsia="ru-RU"/>
        </w:rPr>
        <w:t xml:space="preserve"> the decryption (for AES and ABE) key restoration for SSS and EKE token generation procedure.</w:t>
      </w:r>
    </w:p>
    <w:p w:rsidR="00D45C6E" w:rsidRDefault="00D45C6E" w:rsidP="007E76CB">
      <w:pPr>
        <w:pStyle w:val="PargrafodaLista"/>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monitoring infrastructure</w:t>
      </w:r>
      <w:r>
        <w:rPr>
          <w:rFonts w:eastAsia="Times New Roman"/>
          <w:kern w:val="28"/>
          <w:sz w:val="24"/>
          <w:szCs w:val="24"/>
          <w:lang w:val="en-US" w:eastAsia="ru-RU"/>
        </w:rPr>
        <w:t xml:space="preserve"> that includes simple actors such as the time counter for the key expiry period, the counter of unsuccessful tries in order to protect from the brute force attack, and more elaborate MOS-inspired statistics collector. The alerting and killing functions belong to this block as well.</w:t>
      </w:r>
    </w:p>
    <w:p w:rsidR="00D45C6E" w:rsidRDefault="006E73F3" w:rsidP="007E76CB">
      <w:pPr>
        <w:pStyle w:val="PargrafodaLista"/>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communication with server</w:t>
      </w:r>
      <w:r>
        <w:rPr>
          <w:rFonts w:eastAsia="Times New Roman"/>
          <w:kern w:val="28"/>
          <w:sz w:val="24"/>
          <w:szCs w:val="24"/>
          <w:lang w:val="en-US" w:eastAsia="ru-RU"/>
        </w:rPr>
        <w:t xml:space="preserve"> includes the separate sender and receiver to check the user credentials and receiver the new keys which acts based on the EKE. The remaining data like access list and files can be sent via the unprotected channels. </w:t>
      </w:r>
    </w:p>
    <w:p w:rsidR="006E73F3" w:rsidRDefault="006E73F3" w:rsidP="007E76CB">
      <w:pPr>
        <w:pStyle w:val="PargrafodaLista"/>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storage</w:t>
      </w:r>
      <w:r>
        <w:rPr>
          <w:rFonts w:eastAsia="Times New Roman"/>
          <w:kern w:val="28"/>
          <w:sz w:val="24"/>
          <w:szCs w:val="24"/>
          <w:lang w:val="en-US" w:eastAsia="ru-RU"/>
        </w:rPr>
        <w:t xml:space="preserve"> can be separated in two parts: temporary and permanent. While the files and file keys are stored permanently in order to reduce the traffic jam and the resource usage on client, the ABE keys and the key storage protection data are temporary.</w:t>
      </w:r>
    </w:p>
    <w:p w:rsidR="002A74EF" w:rsidRDefault="006E73F3" w:rsidP="007E76CB">
      <w:pPr>
        <w:keepNext/>
        <w:keepLines/>
        <w:tabs>
          <w:tab w:val="left" w:pos="709"/>
        </w:tabs>
        <w:suppressAutoHyphens/>
        <w:spacing w:before="360" w:after="120"/>
        <w:ind w:left="720"/>
        <w:jc w:val="both"/>
        <w:outlineLvl w:val="0"/>
        <w:rPr>
          <w:rFonts w:eastAsia="Times New Roman"/>
          <w:kern w:val="28"/>
          <w:sz w:val="24"/>
          <w:szCs w:val="24"/>
          <w:lang w:val="en-US" w:eastAsia="ru-RU"/>
        </w:rPr>
      </w:pPr>
      <w:r>
        <w:rPr>
          <w:rFonts w:eastAsia="Times New Roman"/>
          <w:kern w:val="28"/>
          <w:sz w:val="24"/>
          <w:szCs w:val="24"/>
          <w:lang w:val="en-US" w:eastAsia="ru-RU"/>
        </w:rPr>
        <w:t>The figure XXX illustrates the client security architecture:</w:t>
      </w:r>
    </w:p>
    <w:p w:rsidR="00B5009C" w:rsidRDefault="002A74EF"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noProof/>
          <w:kern w:val="28"/>
          <w:sz w:val="24"/>
          <w:szCs w:val="24"/>
          <w:lang w:val="pt-BR" w:eastAsia="pt-BR"/>
        </w:rPr>
        <w:drawing>
          <wp:inline distT="0" distB="0" distL="0" distR="0">
            <wp:extent cx="6115050" cy="471487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B5009C" w:rsidRDefault="00B5009C" w:rsidP="0055490B">
      <w:pPr>
        <w:keepNext/>
        <w:keepLines/>
        <w:tabs>
          <w:tab w:val="left" w:pos="709"/>
        </w:tabs>
        <w:suppressAutoHyphens/>
        <w:spacing w:before="360" w:after="120"/>
        <w:jc w:val="both"/>
        <w:outlineLvl w:val="0"/>
        <w:rPr>
          <w:rFonts w:eastAsia="Times New Roman"/>
          <w:kern w:val="28"/>
          <w:sz w:val="24"/>
          <w:szCs w:val="24"/>
          <w:lang w:val="en-US" w:eastAsia="ru-RU"/>
        </w:rPr>
      </w:pPr>
    </w:p>
    <w:p w:rsidR="00AF078D" w:rsidRDefault="00AF078D"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How to secure the data when the user leaves the group.</w:t>
      </w:r>
    </w:p>
    <w:p w:rsidR="0069700A" w:rsidRDefault="0069700A"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Reduce power consumption</w:t>
      </w:r>
    </w:p>
    <w:p w:rsidR="0069700A" w:rsidRDefault="0069700A"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Improve reliability</w:t>
      </w:r>
    </w:p>
    <w:p w:rsidR="0069700A" w:rsidRDefault="0069700A"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Enhance processing</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spellStart"/>
      <w:r>
        <w:rPr>
          <w:rFonts w:ascii="VxybfdTimes-Roman" w:eastAsiaTheme="minorHAnsi" w:hAnsi="VxybfdTimes-Roman" w:cs="VxybfdTimes-Roman"/>
          <w:sz w:val="17"/>
          <w:szCs w:val="17"/>
          <w:lang w:val="en-US"/>
        </w:rPr>
        <w:t>Shamsi</w:t>
      </w:r>
      <w:proofErr w:type="spellEnd"/>
      <w:r>
        <w:rPr>
          <w:rFonts w:ascii="VxybfdTimes-Roman" w:eastAsiaTheme="minorHAnsi" w:hAnsi="VxybfdTimes-Roman" w:cs="VxybfdTimes-Roman"/>
          <w:sz w:val="17"/>
          <w:szCs w:val="17"/>
          <w:lang w:val="en-US"/>
        </w:rPr>
        <w:t xml:space="preserve">, J., </w:t>
      </w:r>
      <w:proofErr w:type="spellStart"/>
      <w:r>
        <w:rPr>
          <w:rFonts w:ascii="VxybfdTimes-Roman" w:eastAsiaTheme="minorHAnsi" w:hAnsi="VxybfdTimes-Roman" w:cs="VxybfdTimes-Roman"/>
          <w:sz w:val="17"/>
          <w:szCs w:val="17"/>
          <w:lang w:val="en-US"/>
        </w:rPr>
        <w:t>Khojaye</w:t>
      </w:r>
      <w:proofErr w:type="spellEnd"/>
      <w:r>
        <w:rPr>
          <w:rFonts w:ascii="VxybfdTimes-Roman" w:eastAsiaTheme="minorHAnsi" w:hAnsi="VxybfdTimes-Roman" w:cs="VxybfdTimes-Roman"/>
          <w:sz w:val="17"/>
          <w:szCs w:val="17"/>
          <w:lang w:val="en-US"/>
        </w:rPr>
        <w:t xml:space="preserve">, M.A., </w:t>
      </w:r>
      <w:proofErr w:type="spellStart"/>
      <w:r>
        <w:rPr>
          <w:rFonts w:ascii="VxybfdTimes-Roman" w:eastAsiaTheme="minorHAnsi" w:hAnsi="VxybfdTimes-Roman" w:cs="VxybfdTimes-Roman"/>
          <w:sz w:val="17"/>
          <w:szCs w:val="17"/>
          <w:lang w:val="en-US"/>
        </w:rPr>
        <w:t>Qasmi</w:t>
      </w:r>
      <w:proofErr w:type="spellEnd"/>
      <w:r>
        <w:rPr>
          <w:rFonts w:ascii="VxybfdTimes-Roman" w:eastAsiaTheme="minorHAnsi" w:hAnsi="VxybfdTimes-Roman" w:cs="VxybfdTimes-Roman"/>
          <w:sz w:val="17"/>
          <w:szCs w:val="17"/>
          <w:lang w:val="en-US"/>
        </w:rPr>
        <w:t>, M.A.: Data-intensive</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cloud computing: requirements, expectations, challenges,</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and solutions. Journal of Grid Computing </w:t>
      </w:r>
      <w:r>
        <w:rPr>
          <w:rFonts w:ascii="PffxqjTimes-Bold" w:eastAsiaTheme="minorHAnsi" w:hAnsi="PffxqjTimes-Bold" w:cs="PffxqjTimes-Bold"/>
          <w:b/>
          <w:bCs/>
          <w:sz w:val="17"/>
          <w:szCs w:val="17"/>
          <w:lang w:val="en-US"/>
        </w:rPr>
        <w:t>11</w:t>
      </w:r>
      <w:r>
        <w:rPr>
          <w:rFonts w:ascii="VxybfdTimes-Roman" w:eastAsiaTheme="minorHAnsi" w:hAnsi="VxybfdTimes-Roman" w:cs="VxybfdTimes-Roman"/>
          <w:sz w:val="17"/>
          <w:szCs w:val="17"/>
          <w:lang w:val="en-US"/>
        </w:rPr>
        <w:t>, 281–310</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(2013)</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2. Khan, A.R., Othman, M., </w:t>
      </w:r>
      <w:proofErr w:type="spellStart"/>
      <w:r>
        <w:rPr>
          <w:rFonts w:ascii="VxybfdTimes-Roman" w:eastAsiaTheme="minorHAnsi" w:hAnsi="VxybfdTimes-Roman" w:cs="VxybfdTimes-Roman"/>
          <w:sz w:val="17"/>
          <w:szCs w:val="17"/>
          <w:lang w:val="en-US"/>
        </w:rPr>
        <w:t>Madani</w:t>
      </w:r>
      <w:proofErr w:type="spellEnd"/>
      <w:r>
        <w:rPr>
          <w:rFonts w:ascii="VxybfdTimes-Roman" w:eastAsiaTheme="minorHAnsi" w:hAnsi="VxybfdTimes-Roman" w:cs="VxybfdTimes-Roman"/>
          <w:sz w:val="17"/>
          <w:szCs w:val="17"/>
          <w:lang w:val="en-US"/>
        </w:rPr>
        <w:t>, S.A., Khan, S.U.: A</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survey of mobile cloud computing application models.</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Communications Surveys &amp; Tutorials, IEEE </w:t>
      </w:r>
      <w:r>
        <w:rPr>
          <w:rFonts w:ascii="PffxqjTimes-Bold" w:eastAsiaTheme="minorHAnsi" w:hAnsi="PffxqjTimes-Bold" w:cs="PffxqjTimes-Bold"/>
          <w:b/>
          <w:bCs/>
          <w:sz w:val="17"/>
          <w:szCs w:val="17"/>
          <w:lang w:val="en-US"/>
        </w:rPr>
        <w:t>16</w:t>
      </w:r>
      <w:r>
        <w:rPr>
          <w:rFonts w:ascii="VxybfdTimes-Roman" w:eastAsiaTheme="minorHAnsi" w:hAnsi="VxybfdTimes-Roman" w:cs="VxybfdTimes-Roman"/>
          <w:sz w:val="17"/>
          <w:szCs w:val="17"/>
          <w:lang w:val="en-US"/>
        </w:rPr>
        <w:t>, 393–413</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(2014)</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3. Kumar, K., Lu, Y.H.: Cloud computing for mobile users:</w:t>
      </w:r>
    </w:p>
    <w:p w:rsidR="00570005" w:rsidRPr="00570005" w:rsidRDefault="00570005" w:rsidP="00570005">
      <w:pPr>
        <w:autoSpaceDE w:val="0"/>
        <w:autoSpaceDN w:val="0"/>
        <w:adjustRightInd w:val="0"/>
        <w:rPr>
          <w:rFonts w:ascii="VxybfdTimes-Roman" w:eastAsiaTheme="minorHAnsi" w:hAnsi="VxybfdTimes-Roman" w:cs="VxybfdTimes-Roman"/>
          <w:sz w:val="17"/>
          <w:szCs w:val="17"/>
          <w:lang w:val="es-ES"/>
        </w:rPr>
      </w:pPr>
      <w:r>
        <w:rPr>
          <w:rFonts w:ascii="VxybfdTimes-Roman" w:eastAsiaTheme="minorHAnsi" w:hAnsi="VxybfdTimes-Roman" w:cs="VxybfdTimes-Roman"/>
          <w:sz w:val="17"/>
          <w:szCs w:val="17"/>
          <w:lang w:val="en-US"/>
        </w:rPr>
        <w:t xml:space="preserve">Can offloading computation save energy? </w:t>
      </w:r>
      <w:proofErr w:type="spellStart"/>
      <w:r w:rsidRPr="00570005">
        <w:rPr>
          <w:rFonts w:ascii="VxybfdTimes-Roman" w:eastAsiaTheme="minorHAnsi" w:hAnsi="VxybfdTimes-Roman" w:cs="VxybfdTimes-Roman"/>
          <w:sz w:val="17"/>
          <w:szCs w:val="17"/>
          <w:lang w:val="es-ES"/>
        </w:rPr>
        <w:t>Computer</w:t>
      </w:r>
      <w:proofErr w:type="spellEnd"/>
      <w:r w:rsidRPr="00570005">
        <w:rPr>
          <w:rFonts w:ascii="VxybfdTimes-Roman" w:eastAsiaTheme="minorHAnsi" w:hAnsi="VxybfdTimes-Roman" w:cs="VxybfdTimes-Roman"/>
          <w:sz w:val="17"/>
          <w:szCs w:val="17"/>
          <w:lang w:val="es-ES"/>
        </w:rPr>
        <w:t xml:space="preserve"> </w:t>
      </w:r>
      <w:r w:rsidRPr="00570005">
        <w:rPr>
          <w:rFonts w:ascii="PffxqjTimes-Bold" w:eastAsiaTheme="minorHAnsi" w:hAnsi="PffxqjTimes-Bold" w:cs="PffxqjTimes-Bold"/>
          <w:b/>
          <w:bCs/>
          <w:sz w:val="17"/>
          <w:szCs w:val="17"/>
          <w:lang w:val="es-ES"/>
        </w:rPr>
        <w:t>43</w:t>
      </w:r>
      <w:r w:rsidRPr="00570005">
        <w:rPr>
          <w:rFonts w:ascii="VxybfdTimes-Roman" w:eastAsiaTheme="minorHAnsi" w:hAnsi="VxybfdTimes-Roman" w:cs="VxybfdTimes-Roman"/>
          <w:sz w:val="17"/>
          <w:szCs w:val="17"/>
          <w:lang w:val="es-ES"/>
        </w:rPr>
        <w:t>,</w:t>
      </w:r>
    </w:p>
    <w:p w:rsidR="00570005" w:rsidRPr="00570005" w:rsidRDefault="00570005" w:rsidP="00570005">
      <w:pPr>
        <w:autoSpaceDE w:val="0"/>
        <w:autoSpaceDN w:val="0"/>
        <w:adjustRightInd w:val="0"/>
        <w:rPr>
          <w:rFonts w:ascii="VxybfdTimes-Roman" w:eastAsiaTheme="minorHAnsi" w:hAnsi="VxybfdTimes-Roman" w:cs="VxybfdTimes-Roman"/>
          <w:sz w:val="17"/>
          <w:szCs w:val="17"/>
          <w:lang w:val="es-ES"/>
        </w:rPr>
      </w:pPr>
      <w:r w:rsidRPr="00570005">
        <w:rPr>
          <w:rFonts w:ascii="VxybfdTimes-Roman" w:eastAsiaTheme="minorHAnsi" w:hAnsi="VxybfdTimes-Roman" w:cs="VxybfdTimes-Roman"/>
          <w:sz w:val="17"/>
          <w:szCs w:val="17"/>
          <w:lang w:val="es-ES"/>
        </w:rPr>
        <w:t>51–56 (2010)</w:t>
      </w:r>
    </w:p>
    <w:p w:rsidR="00570005" w:rsidRPr="00570005" w:rsidRDefault="00570005" w:rsidP="00570005">
      <w:pPr>
        <w:autoSpaceDE w:val="0"/>
        <w:autoSpaceDN w:val="0"/>
        <w:adjustRightInd w:val="0"/>
        <w:rPr>
          <w:rFonts w:ascii="VxybfdTimes-Roman" w:eastAsiaTheme="minorHAnsi" w:hAnsi="VxybfdTimes-Roman" w:cs="VxybfdTimes-Roman"/>
          <w:sz w:val="17"/>
          <w:szCs w:val="17"/>
          <w:lang w:val="es-ES"/>
        </w:rPr>
      </w:pPr>
      <w:r w:rsidRPr="00570005">
        <w:rPr>
          <w:rFonts w:ascii="VxybfdTimes-Roman" w:eastAsiaTheme="minorHAnsi" w:hAnsi="VxybfdTimes-Roman" w:cs="VxybfdTimes-Roman"/>
          <w:sz w:val="17"/>
          <w:szCs w:val="17"/>
          <w:lang w:val="es-ES"/>
        </w:rPr>
        <w:t xml:space="preserve">4. </w:t>
      </w:r>
      <w:proofErr w:type="spellStart"/>
      <w:r w:rsidRPr="00570005">
        <w:rPr>
          <w:rFonts w:ascii="VxybfdTimes-Roman" w:eastAsiaTheme="minorHAnsi" w:hAnsi="VxybfdTimes-Roman" w:cs="VxybfdTimes-Roman"/>
          <w:sz w:val="17"/>
          <w:szCs w:val="17"/>
          <w:lang w:val="es-ES"/>
        </w:rPr>
        <w:t>Lorido-Botran</w:t>
      </w:r>
      <w:proofErr w:type="spellEnd"/>
      <w:r w:rsidRPr="00570005">
        <w:rPr>
          <w:rFonts w:ascii="VxybfdTimes-Roman" w:eastAsiaTheme="minorHAnsi" w:hAnsi="VxybfdTimes-Roman" w:cs="VxybfdTimes-Roman"/>
          <w:sz w:val="17"/>
          <w:szCs w:val="17"/>
          <w:lang w:val="es-ES"/>
        </w:rPr>
        <w:t>, T., Miguel-Alonso, J., Lozano, J.A.: A</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review of auto-scaling techniques for elastic applications in</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cloud environments. Journal of Grid Computing </w:t>
      </w:r>
      <w:r>
        <w:rPr>
          <w:rFonts w:ascii="PffxqjTimes-Bold" w:eastAsiaTheme="minorHAnsi" w:hAnsi="PffxqjTimes-Bold" w:cs="PffxqjTimes-Bold"/>
          <w:b/>
          <w:bCs/>
          <w:sz w:val="17"/>
          <w:szCs w:val="17"/>
          <w:lang w:val="en-US"/>
        </w:rPr>
        <w:t>12</w:t>
      </w:r>
      <w:r>
        <w:rPr>
          <w:rFonts w:ascii="VxybfdTimes-Roman" w:eastAsiaTheme="minorHAnsi" w:hAnsi="VxybfdTimes-Roman" w:cs="VxybfdTimes-Roman"/>
          <w:sz w:val="17"/>
          <w:szCs w:val="17"/>
          <w:lang w:val="en-US"/>
        </w:rPr>
        <w:t>, 559–</w:t>
      </w:r>
    </w:p>
    <w:p w:rsidR="00570005" w:rsidRPr="00372B65" w:rsidRDefault="00570005" w:rsidP="00570005">
      <w:pPr>
        <w:autoSpaceDE w:val="0"/>
        <w:autoSpaceDN w:val="0"/>
        <w:adjustRightInd w:val="0"/>
        <w:rPr>
          <w:rFonts w:ascii="VxybfdTimes-Roman" w:eastAsiaTheme="minorHAnsi" w:hAnsi="VxybfdTimes-Roman" w:cs="VxybfdTimes-Roman"/>
          <w:sz w:val="17"/>
          <w:szCs w:val="17"/>
          <w:lang w:val="sv-SE"/>
        </w:rPr>
      </w:pPr>
      <w:r w:rsidRPr="00372B65">
        <w:rPr>
          <w:rFonts w:ascii="VxybfdTimes-Roman" w:eastAsiaTheme="minorHAnsi" w:hAnsi="VxybfdTimes-Roman" w:cs="VxybfdTimes-Roman"/>
          <w:sz w:val="17"/>
          <w:szCs w:val="17"/>
          <w:lang w:val="sv-SE"/>
        </w:rPr>
        <w:t>592 (2014)</w:t>
      </w:r>
    </w:p>
    <w:p w:rsidR="00570005" w:rsidRPr="00372B65" w:rsidRDefault="00570005" w:rsidP="00570005">
      <w:pPr>
        <w:autoSpaceDE w:val="0"/>
        <w:autoSpaceDN w:val="0"/>
        <w:adjustRightInd w:val="0"/>
        <w:rPr>
          <w:rFonts w:ascii="VxybfdTimes-Roman" w:eastAsiaTheme="minorHAnsi" w:hAnsi="VxybfdTimes-Roman" w:cs="VxybfdTimes-Roman"/>
          <w:sz w:val="17"/>
          <w:szCs w:val="17"/>
          <w:lang w:val="sv-SE"/>
        </w:rPr>
      </w:pPr>
      <w:r w:rsidRPr="00372B65">
        <w:rPr>
          <w:rFonts w:ascii="VxybfdTimes-Roman" w:eastAsiaTheme="minorHAnsi" w:hAnsi="VxybfdTimes-Roman" w:cs="VxybfdTimes-Roman"/>
          <w:sz w:val="17"/>
          <w:szCs w:val="17"/>
          <w:lang w:val="sv-SE"/>
        </w:rPr>
        <w:t>5. Khan, A.N., Mat Kiah, M., Khan, S.U., Madani, S.A.:</w:t>
      </w:r>
    </w:p>
    <w:p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Towards secure mobile cloud computing: a survey. </w:t>
      </w:r>
      <w:proofErr w:type="spellStart"/>
      <w:r>
        <w:rPr>
          <w:rFonts w:ascii="VxybfdTimes-Roman" w:eastAsiaTheme="minorHAnsi" w:hAnsi="VxybfdTimes-Roman" w:cs="VxybfdTimes-Roman"/>
          <w:sz w:val="17"/>
          <w:szCs w:val="17"/>
          <w:lang w:val="en-US"/>
        </w:rPr>
        <w:t>Futur</w:t>
      </w:r>
      <w:proofErr w:type="spellEnd"/>
      <w:r>
        <w:rPr>
          <w:rFonts w:ascii="VxybfdTimes-Roman" w:eastAsiaTheme="minorHAnsi" w:hAnsi="VxybfdTimes-Roman" w:cs="VxybfdTimes-Roman"/>
          <w:sz w:val="17"/>
          <w:szCs w:val="17"/>
          <w:lang w:val="en-US"/>
        </w:rPr>
        <w:t>.</w:t>
      </w:r>
    </w:p>
    <w:p w:rsidR="0069700A" w:rsidRDefault="00570005" w:rsidP="00570005">
      <w:pPr>
        <w:keepNext/>
        <w:keepLines/>
        <w:tabs>
          <w:tab w:val="left" w:pos="709"/>
        </w:tabs>
        <w:suppressAutoHyphens/>
        <w:spacing w:before="360" w:after="120"/>
        <w:jc w:val="both"/>
        <w:outlineLvl w:val="0"/>
        <w:rPr>
          <w:rFonts w:eastAsia="Times New Roman"/>
          <w:kern w:val="28"/>
          <w:sz w:val="24"/>
          <w:szCs w:val="24"/>
          <w:lang w:val="en-US" w:eastAsia="ru-RU"/>
        </w:rPr>
      </w:pPr>
      <w:proofErr w:type="spellStart"/>
      <w:r>
        <w:rPr>
          <w:rFonts w:ascii="VxybfdTimes-Roman" w:eastAsiaTheme="minorHAnsi" w:hAnsi="VxybfdTimes-Roman" w:cs="VxybfdTimes-Roman"/>
          <w:sz w:val="17"/>
          <w:szCs w:val="17"/>
          <w:lang w:val="en-US"/>
        </w:rPr>
        <w:t>Gener</w:t>
      </w:r>
      <w:proofErr w:type="spellEnd"/>
      <w:r>
        <w:rPr>
          <w:rFonts w:ascii="VxybfdTimes-Roman" w:eastAsiaTheme="minorHAnsi" w:hAnsi="VxybfdTimes-Roman" w:cs="VxybfdTimes-Roman"/>
          <w:sz w:val="17"/>
          <w:szCs w:val="17"/>
          <w:lang w:val="en-US"/>
        </w:rPr>
        <w:t xml:space="preserve">. </w:t>
      </w:r>
      <w:proofErr w:type="spellStart"/>
      <w:r>
        <w:rPr>
          <w:rFonts w:ascii="VxybfdTimes-Roman" w:eastAsiaTheme="minorHAnsi" w:hAnsi="VxybfdTimes-Roman" w:cs="VxybfdTimes-Roman"/>
          <w:sz w:val="17"/>
          <w:szCs w:val="17"/>
          <w:lang w:val="en-US"/>
        </w:rPr>
        <w:t>Comput</w:t>
      </w:r>
      <w:proofErr w:type="spellEnd"/>
      <w:r>
        <w:rPr>
          <w:rFonts w:ascii="VxybfdTimes-Roman" w:eastAsiaTheme="minorHAnsi" w:hAnsi="VxybfdTimes-Roman" w:cs="VxybfdTimes-Roman"/>
          <w:sz w:val="17"/>
          <w:szCs w:val="17"/>
          <w:lang w:val="en-US"/>
        </w:rPr>
        <w:t xml:space="preserve">. Syst. </w:t>
      </w:r>
      <w:r>
        <w:rPr>
          <w:rFonts w:ascii="PffxqjTimes-Bold" w:eastAsiaTheme="minorHAnsi" w:hAnsi="PffxqjTimes-Bold" w:cs="PffxqjTimes-Bold"/>
          <w:b/>
          <w:bCs/>
          <w:sz w:val="17"/>
          <w:szCs w:val="17"/>
          <w:lang w:val="en-US"/>
        </w:rPr>
        <w:t>29</w:t>
      </w:r>
      <w:r>
        <w:rPr>
          <w:rFonts w:ascii="VxybfdTimes-Roman" w:eastAsiaTheme="minorHAnsi" w:hAnsi="VxybfdTimes-Roman" w:cs="VxybfdTimes-Roman"/>
          <w:sz w:val="17"/>
          <w:szCs w:val="17"/>
          <w:lang w:val="en-US"/>
        </w:rPr>
        <w:t>, 1278–1299 (2013)</w:t>
      </w:r>
    </w:p>
    <w:p w:rsidR="005B7C8A" w:rsidRPr="00B03774" w:rsidRDefault="005B7C8A"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[1] </w:t>
      </w:r>
      <w:hyperlink r:id="rId39" w:history="1">
        <w:r w:rsidRPr="00B03774">
          <w:rPr>
            <w:rStyle w:val="Hyperlink"/>
            <w:rFonts w:eastAsia="Times New Roman"/>
            <w:kern w:val="28"/>
            <w:sz w:val="24"/>
            <w:szCs w:val="24"/>
            <w:lang w:val="en-US" w:eastAsia="ru-RU"/>
          </w:rPr>
          <w:t>https://cloudsecurityalliance.org/</w:t>
        </w:r>
      </w:hyperlink>
    </w:p>
    <w:p w:rsidR="005B7C8A" w:rsidRPr="00B03774" w:rsidRDefault="00146BF8"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[2]</w:t>
      </w:r>
      <w:r w:rsidRPr="00B03774">
        <w:rPr>
          <w:sz w:val="24"/>
          <w:szCs w:val="24"/>
        </w:rPr>
        <w:t xml:space="preserve"> </w:t>
      </w:r>
      <w:hyperlink r:id="rId40" w:history="1">
        <w:r w:rsidRPr="00B03774">
          <w:rPr>
            <w:rStyle w:val="Hyperlink"/>
            <w:rFonts w:eastAsia="Times New Roman"/>
            <w:kern w:val="28"/>
            <w:sz w:val="24"/>
            <w:szCs w:val="24"/>
            <w:lang w:val="en-US" w:eastAsia="ru-RU"/>
          </w:rPr>
          <w:t>http://www.ciphercloud.com/blog/cloud-data-security-and-eu-data-privacy-rules-compliance-with-encryption-and-tokenization/</w:t>
        </w:r>
      </w:hyperlink>
    </w:p>
    <w:p w:rsidR="008062D5" w:rsidRPr="00B03774" w:rsidRDefault="00CF5B35" w:rsidP="008062D5">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[3]</w:t>
      </w:r>
      <w:r w:rsidRPr="00B03774">
        <w:rPr>
          <w:sz w:val="24"/>
          <w:szCs w:val="24"/>
        </w:rPr>
        <w:t xml:space="preserve"> </w:t>
      </w:r>
      <w:hyperlink r:id="rId41" w:history="1">
        <w:r w:rsidRPr="00B03774">
          <w:rPr>
            <w:rStyle w:val="Hyperlink"/>
            <w:rFonts w:eastAsia="Times New Roman"/>
            <w:kern w:val="28"/>
            <w:sz w:val="24"/>
            <w:szCs w:val="24"/>
            <w:lang w:val="en-US" w:eastAsia="ru-RU"/>
          </w:rPr>
          <w:t>http://www.gartner.com/technology/topics/cloud-computing.jsp</w:t>
        </w:r>
      </w:hyperlink>
    </w:p>
    <w:p w:rsidR="008062D5" w:rsidRPr="00B03774" w:rsidRDefault="008062D5" w:rsidP="008062D5">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[4] </w:t>
      </w:r>
      <w:hyperlink r:id="rId42" w:history="1">
        <w:r w:rsidRPr="00B03774">
          <w:rPr>
            <w:rStyle w:val="Hyperlink"/>
            <w:rFonts w:eastAsia="Times New Roman"/>
            <w:kern w:val="28"/>
            <w:sz w:val="24"/>
            <w:szCs w:val="24"/>
            <w:lang w:val="en-US" w:eastAsia="ru-RU"/>
          </w:rPr>
          <w:t>https://www.skyhighnetworks.com/cloud-university/what-is-cloud-access-security-broker/</w:t>
        </w:r>
      </w:hyperlink>
    </w:p>
    <w:p w:rsidR="00CF5B35" w:rsidRPr="00B03774" w:rsidRDefault="008062D5" w:rsidP="008062D5">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[5] </w:t>
      </w:r>
      <w:hyperlink r:id="rId43" w:history="1">
        <w:r w:rsidRPr="00B03774">
          <w:rPr>
            <w:rStyle w:val="Hyperlink"/>
            <w:rFonts w:eastAsia="Times New Roman"/>
            <w:kern w:val="28"/>
            <w:sz w:val="24"/>
            <w:szCs w:val="24"/>
            <w:lang w:val="en-US" w:eastAsia="ru-RU"/>
          </w:rPr>
          <w:t>http://www.gartner.com/technology/reprints.do?id=1-2RUEH70&amp;ct=151110&amp;st=sb</w:t>
        </w:r>
      </w:hyperlink>
    </w:p>
    <w:p w:rsidR="00BB553E" w:rsidRPr="00B03774" w:rsidRDefault="00BB553E" w:rsidP="00BB553E">
      <w:pPr>
        <w:rPr>
          <w:sz w:val="24"/>
          <w:szCs w:val="24"/>
          <w:lang w:val="en-US"/>
        </w:rPr>
      </w:pPr>
      <w:r w:rsidRPr="00B03774">
        <w:rPr>
          <w:rFonts w:eastAsia="Times New Roman"/>
          <w:kern w:val="28"/>
          <w:sz w:val="24"/>
          <w:szCs w:val="24"/>
          <w:lang w:val="en-US" w:eastAsia="ru-RU"/>
        </w:rPr>
        <w:t xml:space="preserve">[6] </w:t>
      </w:r>
      <w:hyperlink r:id="rId44" w:history="1">
        <w:r w:rsidRPr="00B03774">
          <w:rPr>
            <w:rStyle w:val="Hyperlink"/>
            <w:sz w:val="24"/>
            <w:szCs w:val="24"/>
            <w:lang w:val="en-US"/>
          </w:rPr>
          <w:t>http://www.ciphercloud.com/blog/cloud-data-encryption-easy/</w:t>
        </w:r>
      </w:hyperlink>
    </w:p>
    <w:p w:rsidR="00BF4BC0" w:rsidRPr="00B03774" w:rsidRDefault="00BB553E"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[7] </w:t>
      </w:r>
      <w:hyperlink r:id="rId45" w:history="1">
        <w:r w:rsidR="003714D3" w:rsidRPr="00B03774">
          <w:rPr>
            <w:rStyle w:val="Hyperlink"/>
            <w:rFonts w:eastAsia="Times New Roman"/>
            <w:kern w:val="28"/>
            <w:sz w:val="24"/>
            <w:szCs w:val="24"/>
            <w:lang w:val="en-US" w:eastAsia="ru-RU"/>
          </w:rPr>
          <w:t>https://securityintelligence.com/how-to-protect-mobile-apps-essentials/</w:t>
        </w:r>
      </w:hyperlink>
    </w:p>
    <w:p w:rsidR="003714D3" w:rsidRPr="00B03774" w:rsidRDefault="003714D3" w:rsidP="003714D3">
      <w:pPr>
        <w:autoSpaceDE w:val="0"/>
        <w:autoSpaceDN w:val="0"/>
        <w:adjustRightInd w:val="0"/>
        <w:rPr>
          <w:rFonts w:eastAsiaTheme="minorHAnsi"/>
          <w:bCs/>
          <w:sz w:val="24"/>
          <w:szCs w:val="24"/>
          <w:lang w:val="en-US"/>
        </w:rPr>
      </w:pPr>
      <w:r w:rsidRPr="007F60AE">
        <w:rPr>
          <w:rFonts w:eastAsiaTheme="minorHAnsi"/>
          <w:bCs/>
          <w:sz w:val="24"/>
          <w:szCs w:val="24"/>
          <w:lang w:val="sv-SE"/>
        </w:rPr>
        <w:t xml:space="preserve">[8] Abdul Nasir Khan, M. L. Mat Kiah, Mazhar Ali, Shahaboddin Shamshirband, Atta ur Rehman Khan. </w:t>
      </w:r>
      <w:r w:rsidRPr="00B03774">
        <w:rPr>
          <w:rFonts w:eastAsiaTheme="minorHAnsi"/>
          <w:bCs/>
          <w:sz w:val="24"/>
          <w:szCs w:val="24"/>
          <w:lang w:val="en-US"/>
        </w:rPr>
        <w:t>A Cloud-Manager-Based Re-Encryption Scheme for Mobile Users in Cloud Environment: a Hybrid Approach</w:t>
      </w:r>
    </w:p>
    <w:p w:rsidR="00297072" w:rsidRPr="00B03774" w:rsidRDefault="00297072" w:rsidP="00297072">
      <w:pPr>
        <w:autoSpaceDE w:val="0"/>
        <w:autoSpaceDN w:val="0"/>
        <w:adjustRightInd w:val="0"/>
        <w:rPr>
          <w:rFonts w:eastAsiaTheme="minorHAnsi"/>
          <w:bCs/>
          <w:color w:val="131413"/>
          <w:sz w:val="24"/>
          <w:szCs w:val="24"/>
          <w:lang w:val="en-US"/>
        </w:rPr>
      </w:pPr>
      <w:r w:rsidRPr="00B03774">
        <w:rPr>
          <w:rFonts w:eastAsiaTheme="minorHAnsi"/>
          <w:bCs/>
          <w:sz w:val="24"/>
          <w:szCs w:val="24"/>
          <w:lang w:val="en-US"/>
        </w:rPr>
        <w:t xml:space="preserve">[9] </w:t>
      </w:r>
      <w:r w:rsidRPr="00B03774">
        <w:rPr>
          <w:rFonts w:eastAsiaTheme="minorHAnsi"/>
          <w:bCs/>
          <w:color w:val="131413"/>
          <w:sz w:val="24"/>
          <w:szCs w:val="24"/>
          <w:lang w:val="en-US"/>
        </w:rPr>
        <w:t xml:space="preserve">Abdul Nasir Khan, M. L. Mat </w:t>
      </w:r>
      <w:proofErr w:type="spellStart"/>
      <w:r w:rsidRPr="00B03774">
        <w:rPr>
          <w:rFonts w:eastAsiaTheme="minorHAnsi"/>
          <w:bCs/>
          <w:color w:val="131413"/>
          <w:sz w:val="24"/>
          <w:szCs w:val="24"/>
          <w:lang w:val="en-US"/>
        </w:rPr>
        <w:t>Kiah</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Mazhar</w:t>
      </w:r>
      <w:proofErr w:type="spellEnd"/>
      <w:r w:rsidRPr="00B03774">
        <w:rPr>
          <w:rFonts w:eastAsiaTheme="minorHAnsi"/>
          <w:bCs/>
          <w:color w:val="131413"/>
          <w:sz w:val="24"/>
          <w:szCs w:val="24"/>
          <w:lang w:val="en-US"/>
        </w:rPr>
        <w:t xml:space="preserve"> Ali, </w:t>
      </w:r>
      <w:proofErr w:type="spellStart"/>
      <w:r w:rsidRPr="00B03774">
        <w:rPr>
          <w:rFonts w:eastAsiaTheme="minorHAnsi"/>
          <w:bCs/>
          <w:color w:val="131413"/>
          <w:sz w:val="24"/>
          <w:szCs w:val="24"/>
          <w:lang w:val="en-US"/>
        </w:rPr>
        <w:t>Sajjad</w:t>
      </w:r>
      <w:proofErr w:type="spellEnd"/>
      <w:r w:rsidRPr="00B03774">
        <w:rPr>
          <w:rFonts w:eastAsiaTheme="minorHAnsi"/>
          <w:bCs/>
          <w:color w:val="131413"/>
          <w:sz w:val="24"/>
          <w:szCs w:val="24"/>
          <w:lang w:val="en-US"/>
        </w:rPr>
        <w:t xml:space="preserve"> A. </w:t>
      </w:r>
      <w:proofErr w:type="spellStart"/>
      <w:r w:rsidRPr="00B03774">
        <w:rPr>
          <w:rFonts w:eastAsiaTheme="minorHAnsi"/>
          <w:bCs/>
          <w:color w:val="131413"/>
          <w:sz w:val="24"/>
          <w:szCs w:val="24"/>
          <w:lang w:val="en-US"/>
        </w:rPr>
        <w:t>Madani</w:t>
      </w:r>
      <w:proofErr w:type="spellEnd"/>
      <w:r w:rsidRPr="00B03774">
        <w:rPr>
          <w:rFonts w:eastAsiaTheme="minorHAnsi"/>
          <w:bCs/>
          <w:color w:val="131413"/>
          <w:sz w:val="24"/>
          <w:szCs w:val="24"/>
          <w:lang w:val="en-US"/>
        </w:rPr>
        <w:t xml:space="preserve">, Atta </w:t>
      </w:r>
      <w:proofErr w:type="spellStart"/>
      <w:r w:rsidRPr="00B03774">
        <w:rPr>
          <w:rFonts w:eastAsiaTheme="minorHAnsi"/>
          <w:bCs/>
          <w:color w:val="131413"/>
          <w:sz w:val="24"/>
          <w:szCs w:val="24"/>
          <w:lang w:val="en-US"/>
        </w:rPr>
        <w:t>ur</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Rehman</w:t>
      </w:r>
      <w:proofErr w:type="spellEnd"/>
      <w:r w:rsidRPr="00B03774">
        <w:rPr>
          <w:rFonts w:eastAsiaTheme="minorHAnsi"/>
          <w:bCs/>
          <w:color w:val="131413"/>
          <w:sz w:val="24"/>
          <w:szCs w:val="24"/>
          <w:lang w:val="en-US"/>
        </w:rPr>
        <w:t xml:space="preserve"> Khan, </w:t>
      </w:r>
      <w:proofErr w:type="spellStart"/>
      <w:r w:rsidRPr="00B03774">
        <w:rPr>
          <w:rFonts w:eastAsiaTheme="minorHAnsi"/>
          <w:bCs/>
          <w:color w:val="131413"/>
          <w:sz w:val="24"/>
          <w:szCs w:val="24"/>
          <w:lang w:val="en-US"/>
        </w:rPr>
        <w:t>Shahaboddin</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Shamshirband</w:t>
      </w:r>
      <w:proofErr w:type="spellEnd"/>
      <w:r w:rsidRPr="00B03774">
        <w:rPr>
          <w:rFonts w:eastAsiaTheme="minorHAnsi"/>
          <w:bCs/>
          <w:color w:val="131413"/>
          <w:sz w:val="24"/>
          <w:szCs w:val="24"/>
          <w:lang w:val="en-US"/>
        </w:rPr>
        <w:t>. BSS: block-based sharing scheme for secure data storage services in mobile cloud environment</w:t>
      </w:r>
    </w:p>
    <w:p w:rsidR="00297072" w:rsidRPr="00B03774" w:rsidRDefault="00B03774" w:rsidP="00297072">
      <w:pPr>
        <w:autoSpaceDE w:val="0"/>
        <w:autoSpaceDN w:val="0"/>
        <w:adjustRightInd w:val="0"/>
        <w:rPr>
          <w:rFonts w:eastAsiaTheme="minorHAnsi"/>
          <w:bCs/>
          <w:sz w:val="24"/>
          <w:szCs w:val="24"/>
          <w:lang w:val="en-US"/>
        </w:rPr>
      </w:pPr>
      <w:r w:rsidRPr="00B03774">
        <w:rPr>
          <w:rFonts w:eastAsiaTheme="minorHAnsi"/>
          <w:bCs/>
          <w:sz w:val="24"/>
          <w:szCs w:val="24"/>
          <w:lang w:val="en-US"/>
        </w:rPr>
        <w:t>[10] TODO: reference to SSS papers</w:t>
      </w:r>
    </w:p>
    <w:p w:rsidR="00B03774" w:rsidRDefault="00B03774" w:rsidP="00297072">
      <w:pPr>
        <w:autoSpaceDE w:val="0"/>
        <w:autoSpaceDN w:val="0"/>
        <w:adjustRightInd w:val="0"/>
        <w:rPr>
          <w:rFonts w:eastAsiaTheme="minorHAnsi"/>
          <w:bCs/>
          <w:sz w:val="24"/>
          <w:szCs w:val="24"/>
          <w:lang w:val="en-US"/>
        </w:rPr>
      </w:pPr>
      <w:r w:rsidRPr="00B03774">
        <w:rPr>
          <w:rFonts w:eastAsiaTheme="minorHAnsi"/>
          <w:bCs/>
          <w:sz w:val="24"/>
          <w:szCs w:val="24"/>
          <w:lang w:val="en-US"/>
        </w:rPr>
        <w:lastRenderedPageBreak/>
        <w:t>[11] TODO reference to ABE papers</w:t>
      </w:r>
    </w:p>
    <w:p w:rsidR="00AD3934" w:rsidRPr="00EF1292" w:rsidRDefault="00AD3934" w:rsidP="00AD3934">
      <w:pPr>
        <w:autoSpaceDE w:val="0"/>
        <w:autoSpaceDN w:val="0"/>
        <w:adjustRightInd w:val="0"/>
        <w:rPr>
          <w:rFonts w:ascii="VxybfdTimes-Roman" w:eastAsiaTheme="minorHAnsi" w:hAnsi="VxybfdTimes-Roman" w:cs="VxybfdTimes-Roman"/>
          <w:sz w:val="24"/>
          <w:szCs w:val="24"/>
          <w:lang w:val="en-US"/>
        </w:rPr>
      </w:pPr>
      <w:r>
        <w:rPr>
          <w:rFonts w:eastAsiaTheme="minorHAnsi"/>
          <w:bCs/>
          <w:sz w:val="24"/>
          <w:szCs w:val="24"/>
          <w:lang w:val="en-US"/>
        </w:rPr>
        <w:t xml:space="preserve">[12] </w:t>
      </w:r>
      <w:r w:rsidRPr="00EF1292">
        <w:rPr>
          <w:rFonts w:ascii="VxybfdTimes-Roman" w:eastAsiaTheme="minorHAnsi" w:hAnsi="VxybfdTimes-Roman" w:cs="VxybfdTimes-Roman"/>
          <w:sz w:val="24"/>
          <w:szCs w:val="24"/>
          <w:lang w:val="en-US"/>
        </w:rPr>
        <w:t xml:space="preserve">Zhao, G., </w:t>
      </w:r>
      <w:proofErr w:type="spellStart"/>
      <w:r w:rsidRPr="00EF1292">
        <w:rPr>
          <w:rFonts w:ascii="VxybfdTimes-Roman" w:eastAsiaTheme="minorHAnsi" w:hAnsi="VxybfdTimes-Roman" w:cs="VxybfdTimes-Roman"/>
          <w:sz w:val="24"/>
          <w:szCs w:val="24"/>
          <w:lang w:val="en-US"/>
        </w:rPr>
        <w:t>Rong</w:t>
      </w:r>
      <w:proofErr w:type="spellEnd"/>
      <w:r w:rsidRPr="00EF1292">
        <w:rPr>
          <w:rFonts w:ascii="VxybfdTimes-Roman" w:eastAsiaTheme="minorHAnsi" w:hAnsi="VxybfdTimes-Roman" w:cs="VxybfdTimes-Roman"/>
          <w:sz w:val="24"/>
          <w:szCs w:val="24"/>
          <w:lang w:val="en-US"/>
        </w:rPr>
        <w:t>, C., Li, J., Zhang, F., Tang, Y.: Trusted data sharing over untrusted cloud storage providers, presented at the IEEE Second International Conference on Cloud Computing Technology and Science (CloudCom’10), Washington, DC, USA (2010).</w:t>
      </w:r>
    </w:p>
    <w:p w:rsidR="00AD3934" w:rsidRPr="00EF1292" w:rsidRDefault="00AD3934" w:rsidP="00AD3934">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[13] Yang, J., Wang, H., Wang, J., Tan, C., Yu, D.: Provable data possession of resource-constrained mobile devices in cloud computing. Journal of Networks </w:t>
      </w:r>
      <w:r w:rsidRPr="00EF1292">
        <w:rPr>
          <w:rFonts w:ascii="PffxqjTimes-Bold" w:eastAsiaTheme="minorHAnsi" w:hAnsi="PffxqjTimes-Bold" w:cs="PffxqjTimes-Bold"/>
          <w:b/>
          <w:bCs/>
          <w:sz w:val="24"/>
          <w:szCs w:val="24"/>
          <w:lang w:val="en-US"/>
        </w:rPr>
        <w:t>6</w:t>
      </w:r>
      <w:r w:rsidRPr="00EF1292">
        <w:rPr>
          <w:rFonts w:ascii="VxybfdTimes-Roman" w:eastAsiaTheme="minorHAnsi" w:hAnsi="VxybfdTimes-Roman" w:cs="VxybfdTimes-Roman"/>
          <w:sz w:val="24"/>
          <w:szCs w:val="24"/>
          <w:lang w:val="en-US"/>
        </w:rPr>
        <w:t>, 1033–1040 (2011).</w:t>
      </w:r>
    </w:p>
    <w:p w:rsidR="00AD3934" w:rsidRPr="00EF1292" w:rsidRDefault="00AD3934" w:rsidP="00AD3934">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[14] </w:t>
      </w:r>
      <w:proofErr w:type="spellStart"/>
      <w:r w:rsidRPr="00EF1292">
        <w:rPr>
          <w:rFonts w:ascii="VxybfdTimes-Roman" w:eastAsiaTheme="minorHAnsi" w:hAnsi="VxybfdTimes-Roman" w:cs="VxybfdTimes-Roman"/>
          <w:sz w:val="24"/>
          <w:szCs w:val="24"/>
          <w:lang w:val="en-US"/>
        </w:rPr>
        <w:t>Itani</w:t>
      </w:r>
      <w:proofErr w:type="spellEnd"/>
      <w:r w:rsidRPr="00EF1292">
        <w:rPr>
          <w:rFonts w:ascii="VxybfdTimes-Roman" w:eastAsiaTheme="minorHAnsi" w:hAnsi="VxybfdTimes-Roman" w:cs="VxybfdTimes-Roman"/>
          <w:sz w:val="24"/>
          <w:szCs w:val="24"/>
          <w:lang w:val="en-US"/>
        </w:rPr>
        <w:t xml:space="preserve">, W., </w:t>
      </w:r>
      <w:proofErr w:type="spellStart"/>
      <w:r w:rsidRPr="00EF1292">
        <w:rPr>
          <w:rFonts w:ascii="VxybfdTimes-Roman" w:eastAsiaTheme="minorHAnsi" w:hAnsi="VxybfdTimes-Roman" w:cs="VxybfdTimes-Roman"/>
          <w:sz w:val="24"/>
          <w:szCs w:val="24"/>
          <w:lang w:val="en-US"/>
        </w:rPr>
        <w:t>Kayssi</w:t>
      </w:r>
      <w:proofErr w:type="spellEnd"/>
      <w:r w:rsidRPr="00EF1292">
        <w:rPr>
          <w:rFonts w:ascii="VxybfdTimes-Roman" w:eastAsiaTheme="minorHAnsi" w:hAnsi="VxybfdTimes-Roman" w:cs="VxybfdTimes-Roman"/>
          <w:sz w:val="24"/>
          <w:szCs w:val="24"/>
          <w:lang w:val="en-US"/>
        </w:rPr>
        <w:t xml:space="preserve">, A., </w:t>
      </w:r>
      <w:proofErr w:type="spellStart"/>
      <w:r w:rsidRPr="00EF1292">
        <w:rPr>
          <w:rFonts w:ascii="VxybfdTimes-Roman" w:eastAsiaTheme="minorHAnsi" w:hAnsi="VxybfdTimes-Roman" w:cs="VxybfdTimes-Roman"/>
          <w:sz w:val="24"/>
          <w:szCs w:val="24"/>
          <w:lang w:val="en-US"/>
        </w:rPr>
        <w:t>Chehab</w:t>
      </w:r>
      <w:proofErr w:type="spellEnd"/>
      <w:r w:rsidRPr="00EF1292">
        <w:rPr>
          <w:rFonts w:ascii="VxybfdTimes-Roman" w:eastAsiaTheme="minorHAnsi" w:hAnsi="VxybfdTimes-Roman" w:cs="VxybfdTimes-Roman"/>
          <w:sz w:val="24"/>
          <w:szCs w:val="24"/>
          <w:lang w:val="en-US"/>
        </w:rPr>
        <w:t>, A.: Energy-efficient incremental integrity for securing storage in mobile cloud computing, presented at the International Conference on Energy Aware Computing (ICEAC ’10) Cairo, Egypt (2010).</w:t>
      </w:r>
    </w:p>
    <w:p w:rsidR="00AD3934" w:rsidRDefault="00AD3934" w:rsidP="00AD3934">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[15] Ren, W., Yu, L., Gao, R., </w:t>
      </w:r>
      <w:proofErr w:type="spellStart"/>
      <w:r w:rsidRPr="00EF1292">
        <w:rPr>
          <w:rFonts w:ascii="VxybfdTimes-Roman" w:eastAsiaTheme="minorHAnsi" w:hAnsi="VxybfdTimes-Roman" w:cs="VxybfdTimes-Roman"/>
          <w:sz w:val="24"/>
          <w:szCs w:val="24"/>
          <w:lang w:val="en-US"/>
        </w:rPr>
        <w:t>Xiong</w:t>
      </w:r>
      <w:proofErr w:type="spellEnd"/>
      <w:r w:rsidRPr="00EF1292">
        <w:rPr>
          <w:rFonts w:ascii="VxybfdTimes-Roman" w:eastAsiaTheme="minorHAnsi" w:hAnsi="VxybfdTimes-Roman" w:cs="VxybfdTimes-Roman"/>
          <w:sz w:val="24"/>
          <w:szCs w:val="24"/>
          <w:lang w:val="en-US"/>
        </w:rPr>
        <w:t xml:space="preserve">, F.: Lightweight and compromise resilient storage outsourcing with distributed secure accessibility in mobile cloud computing. Tsinghua Science &amp; Technology </w:t>
      </w:r>
      <w:r w:rsidRPr="00EF1292">
        <w:rPr>
          <w:rFonts w:ascii="PffxqjTimes-Bold" w:eastAsiaTheme="minorHAnsi" w:hAnsi="PffxqjTimes-Bold" w:cs="PffxqjTimes-Bold"/>
          <w:b/>
          <w:bCs/>
          <w:sz w:val="24"/>
          <w:szCs w:val="24"/>
          <w:lang w:val="en-US"/>
        </w:rPr>
        <w:t>16</w:t>
      </w:r>
      <w:r w:rsidRPr="00EF1292">
        <w:rPr>
          <w:rFonts w:ascii="VxybfdTimes-Roman" w:eastAsiaTheme="minorHAnsi" w:hAnsi="VxybfdTimes-Roman" w:cs="VxybfdTimes-Roman"/>
          <w:sz w:val="24"/>
          <w:szCs w:val="24"/>
          <w:lang w:val="en-US"/>
        </w:rPr>
        <w:t>, 520–528 (2011).</w:t>
      </w:r>
    </w:p>
    <w:p w:rsidR="00B243A0" w:rsidDel="006D0722" w:rsidRDefault="00B243A0" w:rsidP="00B243A0">
      <w:pPr>
        <w:pStyle w:val="Default"/>
        <w:rPr>
          <w:del w:id="332" w:author="thiago Pereira" w:date="2016-01-24T10:19:00Z"/>
          <w:rFonts w:ascii="VxybfdTimes-Roman" w:hAnsi="VxybfdTimes-Roman" w:cs="VxybfdTimes-Roman"/>
        </w:rPr>
      </w:pPr>
      <w:r>
        <w:rPr>
          <w:rFonts w:ascii="VxybfdTimes-Roman" w:hAnsi="VxybfdTimes-Roman" w:cs="VxybfdTimes-Roman"/>
        </w:rPr>
        <w:t xml:space="preserve">[16] </w:t>
      </w:r>
      <w:r w:rsidRPr="00B243A0">
        <w:rPr>
          <w:rFonts w:ascii="Times New Roman" w:hAnsi="Times New Roman" w:cs="Times New Roman"/>
          <w:bCs/>
          <w:color w:val="auto"/>
        </w:rPr>
        <w:t xml:space="preserve">SAP Mobile Platform Secure Mobile with </w:t>
      </w:r>
      <w:proofErr w:type="spellStart"/>
      <w:r w:rsidRPr="00B243A0">
        <w:rPr>
          <w:rFonts w:ascii="Times New Roman" w:hAnsi="Times New Roman" w:cs="Times New Roman"/>
          <w:bCs/>
          <w:color w:val="auto"/>
        </w:rPr>
        <w:t>Mocana</w:t>
      </w:r>
      <w:proofErr w:type="spellEnd"/>
      <w:r w:rsidRPr="00B243A0">
        <w:rPr>
          <w:rFonts w:ascii="Times New Roman" w:hAnsi="Times New Roman" w:cs="Times New Roman"/>
          <w:bCs/>
          <w:color w:val="auto"/>
        </w:rPr>
        <w:t>: webinar whitepaper</w:t>
      </w:r>
      <w:ins w:id="333" w:author="thiago Pereira" w:date="2016-01-24T10:19:00Z">
        <w:r w:rsidR="006D0722">
          <w:rPr>
            <w:rFonts w:ascii="VxybfdTimes-Roman" w:hAnsi="VxybfdTimes-Roman" w:cs="VxybfdTimes-Roman"/>
          </w:rPr>
          <w:t>.</w:t>
        </w:r>
      </w:ins>
    </w:p>
    <w:p w:rsidR="00AD3934" w:rsidRPr="00B74A39" w:rsidDel="006D0722" w:rsidRDefault="006D0722" w:rsidP="006D0722">
      <w:pPr>
        <w:autoSpaceDE w:val="0"/>
        <w:autoSpaceDN w:val="0"/>
        <w:adjustRightInd w:val="0"/>
        <w:rPr>
          <w:del w:id="334" w:author="thiago Pereira" w:date="2016-01-24T10:18:00Z"/>
          <w:rFonts w:ascii="VxybfdTimes-Roman" w:eastAsiaTheme="minorHAnsi" w:hAnsi="VxybfdTimes-Roman" w:cs="VxybfdTimes-Roman"/>
          <w:sz w:val="24"/>
          <w:szCs w:val="24"/>
          <w:lang w:val="en-US"/>
        </w:rPr>
      </w:pPr>
      <w:ins w:id="335" w:author="thiago Pereira" w:date="2016-01-24T10:19:00Z">
        <w:r w:rsidRPr="00B74A39">
          <w:rPr>
            <w:rFonts w:ascii="VxybfdTimes-Roman" w:hAnsi="VxybfdTimes-Roman" w:cs="VxybfdTimes-Roman"/>
          </w:rPr>
          <w:t>[</w:t>
        </w:r>
        <w:r w:rsidR="00F90BFD">
          <w:rPr>
            <w:rFonts w:ascii="VxybfdTimes-Roman" w:eastAsiaTheme="minorHAnsi" w:hAnsi="VxybfdTimes-Roman" w:cs="VxybfdTimes-Roman"/>
            <w:sz w:val="24"/>
            <w:szCs w:val="24"/>
            <w:lang w:val="en-US"/>
          </w:rPr>
          <w:t xml:space="preserve">17] Lu, W., </w:t>
        </w:r>
        <w:proofErr w:type="spellStart"/>
        <w:r w:rsidR="00F90BFD">
          <w:rPr>
            <w:rFonts w:ascii="VxybfdTimes-Roman" w:eastAsiaTheme="minorHAnsi" w:hAnsi="VxybfdTimes-Roman" w:cs="VxybfdTimes-Roman"/>
            <w:sz w:val="24"/>
            <w:szCs w:val="24"/>
            <w:lang w:val="en-US"/>
          </w:rPr>
          <w:t>Ghorbani</w:t>
        </w:r>
        <w:proofErr w:type="spellEnd"/>
        <w:r w:rsidR="00F90BFD">
          <w:rPr>
            <w:rFonts w:ascii="VxybfdTimes-Roman" w:eastAsiaTheme="minorHAnsi" w:hAnsi="VxybfdTimes-Roman" w:cs="VxybfdTimes-Roman"/>
            <w:sz w:val="24"/>
            <w:szCs w:val="24"/>
            <w:lang w:val="en-US"/>
          </w:rPr>
          <w:t>, A.</w:t>
        </w:r>
      </w:ins>
      <w:ins w:id="336" w:author="thiago Pereira" w:date="2016-01-24T10:27:00Z">
        <w:r w:rsidR="00F90BFD">
          <w:rPr>
            <w:rFonts w:ascii="VxybfdTimes-Roman" w:eastAsiaTheme="minorHAnsi" w:hAnsi="VxybfdTimes-Roman" w:cs="VxybfdTimes-Roman"/>
            <w:sz w:val="24"/>
            <w:szCs w:val="24"/>
            <w:lang w:val="en-US"/>
          </w:rPr>
          <w:t xml:space="preserve">: </w:t>
        </w:r>
      </w:ins>
      <w:ins w:id="337" w:author="thiago Pereira" w:date="2016-01-24T10:19:00Z">
        <w:r w:rsidR="00F90BFD">
          <w:rPr>
            <w:rFonts w:ascii="VxybfdTimes-Roman" w:eastAsiaTheme="minorHAnsi" w:hAnsi="VxybfdTimes-Roman" w:cs="VxybfdTimes-Roman"/>
            <w:sz w:val="24"/>
            <w:szCs w:val="24"/>
            <w:lang w:val="en-US"/>
          </w:rPr>
          <w:t>A. Network anomaly detection based on wavelet analysis</w:t>
        </w:r>
      </w:ins>
      <w:ins w:id="338" w:author="thiago Pereira" w:date="2016-01-24T10:28:00Z">
        <w:r w:rsidR="00F90BFD">
          <w:rPr>
            <w:rFonts w:ascii="VxybfdTimes-Roman" w:eastAsiaTheme="minorHAnsi" w:hAnsi="VxybfdTimes-Roman" w:cs="VxybfdTimes-Roman"/>
            <w:sz w:val="24"/>
            <w:szCs w:val="24"/>
            <w:lang w:val="en-US"/>
          </w:rPr>
          <w:t>.</w:t>
        </w:r>
      </w:ins>
      <w:ins w:id="339" w:author="thiago Pereira" w:date="2016-01-24T10:19:00Z">
        <w:r w:rsidR="00F90BFD">
          <w:rPr>
            <w:rFonts w:ascii="VxybfdTimes-Roman" w:eastAsiaTheme="minorHAnsi" w:hAnsi="VxybfdTimes-Roman" w:cs="VxybfdTimes-Roman"/>
            <w:sz w:val="24"/>
            <w:szCs w:val="24"/>
            <w:lang w:val="en-US"/>
          </w:rPr>
          <w:t xml:space="preserve"> EURASIP J. Adv. Signal Process. 2009,  Vol. 4(1416 ). P. 1-17.</w:t>
        </w:r>
      </w:ins>
    </w:p>
    <w:p w:rsidR="006D0722" w:rsidRPr="00B74A39" w:rsidRDefault="00F90BFD" w:rsidP="006D0722">
      <w:pPr>
        <w:autoSpaceDE w:val="0"/>
        <w:autoSpaceDN w:val="0"/>
        <w:adjustRightInd w:val="0"/>
        <w:rPr>
          <w:ins w:id="340" w:author="thiago Pereira" w:date="2016-01-24T10:22:00Z"/>
          <w:rFonts w:ascii="VxybfdTimes-Roman" w:eastAsiaTheme="minorHAnsi" w:hAnsi="VxybfdTimes-Roman" w:cs="VxybfdTimes-Roman"/>
          <w:sz w:val="24"/>
          <w:szCs w:val="24"/>
          <w:lang w:val="en-US"/>
        </w:rPr>
      </w:pPr>
      <w:ins w:id="341" w:author="thiago Pereira" w:date="2016-01-24T10:22:00Z">
        <w:r>
          <w:rPr>
            <w:rFonts w:ascii="VxybfdTimes-Roman" w:eastAsiaTheme="minorHAnsi" w:hAnsi="VxybfdTimes-Roman" w:cs="VxybfdTimes-Roman"/>
            <w:sz w:val="24"/>
            <w:szCs w:val="24"/>
            <w:lang w:val="en-US"/>
          </w:rPr>
          <w:t xml:space="preserve">[18] </w:t>
        </w:r>
      </w:ins>
      <w:proofErr w:type="spellStart"/>
      <w:ins w:id="342" w:author="thiago Pereira" w:date="2016-01-24T10:20:00Z">
        <w:r>
          <w:rPr>
            <w:rFonts w:ascii="VxybfdTimes-Roman" w:eastAsiaTheme="minorHAnsi" w:hAnsi="VxybfdTimes-Roman" w:cs="VxybfdTimes-Roman"/>
            <w:sz w:val="24"/>
            <w:szCs w:val="24"/>
            <w:lang w:val="en-US"/>
          </w:rPr>
          <w:t>Tenorio</w:t>
        </w:r>
        <w:proofErr w:type="spellEnd"/>
        <w:r>
          <w:rPr>
            <w:rFonts w:ascii="VxybfdTimes-Roman" w:eastAsiaTheme="minorHAnsi" w:hAnsi="VxybfdTimes-Roman" w:cs="VxybfdTimes-Roman"/>
            <w:sz w:val="24"/>
            <w:szCs w:val="24"/>
            <w:lang w:val="en-US"/>
          </w:rPr>
          <w:t xml:space="preserve">, D.F., </w:t>
        </w:r>
        <w:proofErr w:type="spellStart"/>
        <w:r>
          <w:rPr>
            <w:rFonts w:ascii="VxybfdTimes-Roman" w:eastAsiaTheme="minorHAnsi" w:hAnsi="VxybfdTimes-Roman" w:cs="VxybfdTimes-Roman"/>
            <w:sz w:val="24"/>
            <w:szCs w:val="24"/>
            <w:lang w:val="en-US"/>
          </w:rPr>
          <w:t>da</w:t>
        </w:r>
        <w:proofErr w:type="spellEnd"/>
        <w:r>
          <w:rPr>
            <w:rFonts w:ascii="VxybfdTimes-Roman" w:eastAsiaTheme="minorHAnsi" w:hAnsi="VxybfdTimes-Roman" w:cs="VxybfdTimes-Roman"/>
            <w:sz w:val="24"/>
            <w:szCs w:val="24"/>
            <w:lang w:val="en-US"/>
          </w:rPr>
          <w:t xml:space="preserve"> Costa, J.P.C., de Sousa </w:t>
        </w:r>
        <w:proofErr w:type="spellStart"/>
        <w:r>
          <w:rPr>
            <w:rFonts w:ascii="VxybfdTimes-Roman" w:eastAsiaTheme="minorHAnsi" w:hAnsi="VxybfdTimes-Roman" w:cs="VxybfdTimes-Roman"/>
            <w:sz w:val="24"/>
            <w:szCs w:val="24"/>
            <w:lang w:val="en-US"/>
          </w:rPr>
          <w:t>Jr</w:t>
        </w:r>
        <w:proofErr w:type="spellEnd"/>
        <w:r>
          <w:rPr>
            <w:rFonts w:ascii="VxybfdTimes-Roman" w:eastAsiaTheme="minorHAnsi" w:hAnsi="VxybfdTimes-Roman" w:cs="VxybfdTimes-Roman"/>
            <w:sz w:val="24"/>
            <w:szCs w:val="24"/>
            <w:lang w:val="en-US"/>
          </w:rPr>
          <w:t>, R.</w:t>
        </w:r>
      </w:ins>
      <w:ins w:id="343" w:author="thiago Pereira" w:date="2016-01-24T10:28:00Z">
        <w:r>
          <w:rPr>
            <w:rFonts w:ascii="VxybfdTimes-Roman" w:eastAsiaTheme="minorHAnsi" w:hAnsi="VxybfdTimes-Roman" w:cs="VxybfdTimes-Roman"/>
            <w:sz w:val="24"/>
            <w:szCs w:val="24"/>
            <w:lang w:val="en-US"/>
          </w:rPr>
          <w:t>:</w:t>
        </w:r>
      </w:ins>
      <w:ins w:id="344" w:author="thiago Pereira" w:date="2016-01-24T10:20:00Z">
        <w:r>
          <w:rPr>
            <w:rFonts w:ascii="VxybfdTimes-Roman" w:eastAsiaTheme="minorHAnsi" w:hAnsi="VxybfdTimes-Roman" w:cs="VxybfdTimes-Roman"/>
            <w:sz w:val="24"/>
            <w:szCs w:val="24"/>
            <w:lang w:val="en-US"/>
          </w:rPr>
          <w:t xml:space="preserve"> Greatest </w:t>
        </w:r>
        <w:proofErr w:type="spellStart"/>
        <w:r>
          <w:rPr>
            <w:rFonts w:ascii="VxybfdTimes-Roman" w:eastAsiaTheme="minorHAnsi" w:hAnsi="VxybfdTimes-Roman" w:cs="VxybfdTimes-Roman"/>
            <w:sz w:val="24"/>
            <w:szCs w:val="24"/>
            <w:lang w:val="en-US"/>
          </w:rPr>
          <w:t>eigenvalue</w:t>
        </w:r>
        <w:proofErr w:type="spellEnd"/>
        <w:r>
          <w:rPr>
            <w:rFonts w:ascii="VxybfdTimes-Roman" w:eastAsiaTheme="minorHAnsi" w:hAnsi="VxybfdTimes-Roman" w:cs="VxybfdTimes-Roman"/>
            <w:sz w:val="24"/>
            <w:szCs w:val="24"/>
            <w:lang w:val="en-US"/>
          </w:rPr>
          <w:t xml:space="preserve"> time vector approach for blind detection of malicious track</w:t>
        </w:r>
      </w:ins>
      <w:ins w:id="345" w:author="thiago Pereira" w:date="2016-01-24T10:28:00Z">
        <w:r>
          <w:rPr>
            <w:rFonts w:ascii="VxybfdTimes-Roman" w:eastAsiaTheme="minorHAnsi" w:hAnsi="VxybfdTimes-Roman" w:cs="VxybfdTimes-Roman"/>
            <w:sz w:val="24"/>
            <w:szCs w:val="24"/>
            <w:lang w:val="en-US"/>
          </w:rPr>
          <w:t>.</w:t>
        </w:r>
      </w:ins>
      <w:ins w:id="346" w:author="thiago Pereira" w:date="2016-01-24T10:20:00Z">
        <w:r>
          <w:rPr>
            <w:rFonts w:ascii="VxybfdTimes-Roman" w:eastAsiaTheme="minorHAnsi" w:hAnsi="VxybfdTimes-Roman" w:cs="VxybfdTimes-Roman"/>
            <w:sz w:val="24"/>
            <w:szCs w:val="24"/>
            <w:lang w:val="en-US"/>
          </w:rPr>
          <w:t xml:space="preserve"> Proceedings of the International Conference on Forensic Computer Science (</w:t>
        </w:r>
        <w:proofErr w:type="spellStart"/>
        <w:r>
          <w:rPr>
            <w:rFonts w:ascii="VxybfdTimes-Roman" w:eastAsiaTheme="minorHAnsi" w:hAnsi="VxybfdTimes-Roman" w:cs="VxybfdTimes-Roman"/>
            <w:sz w:val="24"/>
            <w:szCs w:val="24"/>
            <w:lang w:val="en-US"/>
          </w:rPr>
          <w:t>ICoFCS</w:t>
        </w:r>
        <w:proofErr w:type="spellEnd"/>
        <w:r>
          <w:rPr>
            <w:rFonts w:ascii="VxybfdTimes-Roman" w:eastAsiaTheme="minorHAnsi" w:hAnsi="VxybfdTimes-Roman" w:cs="VxybfdTimes-Roman"/>
            <w:sz w:val="24"/>
            <w:szCs w:val="24"/>
            <w:lang w:val="en-US"/>
          </w:rPr>
          <w:t xml:space="preserve">) 2013. Brasilia, 14-16 August 2013. P. 46-51. </w:t>
        </w:r>
      </w:ins>
    </w:p>
    <w:p w:rsidR="00AD3934" w:rsidRPr="00B74A39" w:rsidDel="006D0722" w:rsidRDefault="00F90BFD" w:rsidP="00AD3934">
      <w:pPr>
        <w:autoSpaceDE w:val="0"/>
        <w:autoSpaceDN w:val="0"/>
        <w:adjustRightInd w:val="0"/>
        <w:rPr>
          <w:del w:id="347" w:author="thiago Pereira" w:date="2016-01-24T10:18:00Z"/>
          <w:rFonts w:ascii="VxybfdTimes-Roman" w:eastAsiaTheme="minorHAnsi" w:hAnsi="VxybfdTimes-Roman" w:cs="VxybfdTimes-Roman"/>
          <w:sz w:val="24"/>
          <w:szCs w:val="24"/>
          <w:lang w:val="en-US"/>
        </w:rPr>
      </w:pPr>
      <w:ins w:id="348" w:author="thiago Pereira" w:date="2016-01-24T10:22:00Z">
        <w:r>
          <w:rPr>
            <w:rFonts w:ascii="VxybfdTimes-Roman" w:eastAsiaTheme="minorHAnsi" w:hAnsi="VxybfdTimes-Roman" w:cs="VxybfdTimes-Roman"/>
            <w:sz w:val="24"/>
            <w:szCs w:val="24"/>
            <w:lang w:val="en-US"/>
          </w:rPr>
          <w:t xml:space="preserve">[19] </w:t>
        </w:r>
      </w:ins>
      <w:ins w:id="349" w:author="thiago Pereira" w:date="2016-01-24T10:20:00Z">
        <w:r>
          <w:rPr>
            <w:rFonts w:ascii="VxybfdTimes-Roman" w:eastAsiaTheme="minorHAnsi" w:hAnsi="VxybfdTimes-Roman" w:cs="VxybfdTimes-Roman"/>
            <w:sz w:val="24"/>
            <w:szCs w:val="24"/>
            <w:lang w:val="en-US"/>
          </w:rPr>
          <w:t>Huang, C.-T., Chang, R.K.C., Huang, P.</w:t>
        </w:r>
      </w:ins>
      <w:ins w:id="350" w:author="thiago Pereira" w:date="2016-01-24T10:28:00Z">
        <w:r>
          <w:rPr>
            <w:rFonts w:ascii="VxybfdTimes-Roman" w:eastAsiaTheme="minorHAnsi" w:hAnsi="VxybfdTimes-Roman" w:cs="VxybfdTimes-Roman"/>
            <w:sz w:val="24"/>
            <w:szCs w:val="24"/>
            <w:lang w:val="en-US"/>
          </w:rPr>
          <w:t>:</w:t>
        </w:r>
      </w:ins>
      <w:ins w:id="351" w:author="thiago Pereira" w:date="2016-01-24T10:20:00Z">
        <w:r>
          <w:rPr>
            <w:rFonts w:ascii="VxybfdTimes-Roman" w:eastAsiaTheme="minorHAnsi" w:hAnsi="VxybfdTimes-Roman" w:cs="VxybfdTimes-Roman"/>
            <w:sz w:val="24"/>
            <w:szCs w:val="24"/>
            <w:lang w:val="en-US"/>
          </w:rPr>
          <w:t xml:space="preserve"> Signal processing applications in network intrusion detection systems</w:t>
        </w:r>
      </w:ins>
      <w:ins w:id="352" w:author="thiago Pereira" w:date="2016-01-24T10:29:00Z">
        <w:r>
          <w:rPr>
            <w:rFonts w:ascii="VxybfdTimes-Roman" w:eastAsiaTheme="minorHAnsi" w:hAnsi="VxybfdTimes-Roman" w:cs="VxybfdTimes-Roman"/>
            <w:sz w:val="24"/>
            <w:szCs w:val="24"/>
            <w:lang w:val="en-US"/>
          </w:rPr>
          <w:t>.</w:t>
        </w:r>
      </w:ins>
      <w:ins w:id="353" w:author="thiago Pereira" w:date="2016-01-24T10:20:00Z">
        <w:r>
          <w:rPr>
            <w:rFonts w:ascii="VxybfdTimes-Roman" w:eastAsiaTheme="minorHAnsi" w:hAnsi="VxybfdTimes-Roman" w:cs="VxybfdTimes-Roman"/>
            <w:sz w:val="24"/>
            <w:szCs w:val="24"/>
            <w:lang w:val="en-US"/>
          </w:rPr>
          <w:t xml:space="preserve"> EURASIP J. Adv. Signal Process. 2009. Vol.  9(192). P. 1-4.</w:t>
        </w:r>
      </w:ins>
    </w:p>
    <w:p w:rsidR="00865E2F" w:rsidRPr="00865E2F" w:rsidRDefault="00865E2F" w:rsidP="00865E2F">
      <w:pPr>
        <w:autoSpaceDE w:val="0"/>
        <w:autoSpaceDN w:val="0"/>
        <w:adjustRightInd w:val="0"/>
        <w:rPr>
          <w:ins w:id="354" w:author="thiago Pereira" w:date="2016-01-24T18:08:00Z"/>
          <w:rFonts w:eastAsiaTheme="minorHAnsi"/>
          <w:bCs/>
          <w:sz w:val="24"/>
          <w:szCs w:val="24"/>
          <w:lang w:val="en-US"/>
        </w:rPr>
      </w:pPr>
      <w:ins w:id="355" w:author="thiago Pereira" w:date="2016-01-24T18:08:00Z">
        <w:r w:rsidRPr="00865E2F">
          <w:rPr>
            <w:rFonts w:eastAsiaTheme="minorHAnsi"/>
            <w:bCs/>
            <w:sz w:val="24"/>
            <w:szCs w:val="24"/>
            <w:lang w:val="en-US"/>
          </w:rPr>
          <w:t>[</w:t>
        </w:r>
        <w:r>
          <w:rPr>
            <w:rFonts w:eastAsiaTheme="minorHAnsi"/>
            <w:bCs/>
            <w:sz w:val="24"/>
            <w:szCs w:val="24"/>
            <w:lang w:val="en-US"/>
          </w:rPr>
          <w:t>20</w:t>
        </w:r>
        <w:r w:rsidRPr="00865E2F">
          <w:rPr>
            <w:rFonts w:eastAsiaTheme="minorHAnsi"/>
            <w:bCs/>
            <w:sz w:val="24"/>
            <w:szCs w:val="24"/>
            <w:lang w:val="en-US"/>
          </w:rPr>
          <w:t xml:space="preserve">] Mobile Cyber Threats. </w:t>
        </w:r>
        <w:proofErr w:type="spellStart"/>
        <w:r w:rsidRPr="00865E2F">
          <w:rPr>
            <w:rFonts w:eastAsiaTheme="minorHAnsi"/>
            <w:bCs/>
            <w:sz w:val="24"/>
            <w:szCs w:val="24"/>
            <w:lang w:val="en-US"/>
          </w:rPr>
          <w:t>Kaspersky</w:t>
        </w:r>
        <w:proofErr w:type="spellEnd"/>
        <w:r w:rsidRPr="00865E2F">
          <w:rPr>
            <w:rFonts w:eastAsiaTheme="minorHAnsi"/>
            <w:bCs/>
            <w:sz w:val="24"/>
            <w:szCs w:val="24"/>
            <w:lang w:val="en-US"/>
          </w:rPr>
          <w:t xml:space="preserve"> Lab &amp; INTERPOL Joint Report. October, 2014. Available: http://media.kaspersky.com/pdf/Kaspersky-Lab-KSN-Report-mobile-cyberthreats-web.pdf</w:t>
        </w:r>
      </w:ins>
    </w:p>
    <w:p w:rsidR="00AD3934" w:rsidRPr="00B03774" w:rsidRDefault="00865E2F" w:rsidP="00865E2F">
      <w:pPr>
        <w:autoSpaceDE w:val="0"/>
        <w:autoSpaceDN w:val="0"/>
        <w:adjustRightInd w:val="0"/>
        <w:rPr>
          <w:rFonts w:eastAsiaTheme="minorHAnsi"/>
          <w:bCs/>
          <w:sz w:val="24"/>
          <w:szCs w:val="24"/>
          <w:lang w:val="en-US"/>
        </w:rPr>
      </w:pPr>
      <w:ins w:id="356" w:author="thiago Pereira" w:date="2016-01-24T18:08:00Z">
        <w:r w:rsidRPr="00865E2F">
          <w:rPr>
            <w:rFonts w:eastAsiaTheme="minorHAnsi"/>
            <w:bCs/>
            <w:sz w:val="24"/>
            <w:szCs w:val="24"/>
            <w:lang w:val="en-US"/>
          </w:rPr>
          <w:t>[</w:t>
        </w:r>
        <w:r>
          <w:rPr>
            <w:rFonts w:eastAsiaTheme="minorHAnsi"/>
            <w:bCs/>
            <w:sz w:val="24"/>
            <w:szCs w:val="24"/>
            <w:lang w:val="en-US"/>
          </w:rPr>
          <w:t>21</w:t>
        </w:r>
        <w:r w:rsidRPr="00865E2F">
          <w:rPr>
            <w:rFonts w:eastAsiaTheme="minorHAnsi"/>
            <w:bCs/>
            <w:sz w:val="24"/>
            <w:szCs w:val="24"/>
            <w:lang w:val="en-US"/>
          </w:rPr>
          <w:t>] McAfee Labs Threats Report. McAfee. Part of Intel Security. August 2015. http://www.mcafee.com/mx/resources/reports/rp-quarterly-threats-aug-2015.pdf</w:t>
        </w:r>
      </w:ins>
    </w:p>
    <w:sectPr w:rsidR="00AD3934" w:rsidRPr="00B03774" w:rsidSect="00FD1072">
      <w:pgSz w:w="12240" w:h="15840"/>
      <w:pgMar w:top="1134" w:right="850" w:bottom="1134" w:left="1701"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hiago Pereira" w:date="2016-01-23T12:49:00Z" w:initials="tP">
    <w:p w:rsidR="00E540AC" w:rsidRPr="00E540AC" w:rsidRDefault="00E540AC">
      <w:pPr>
        <w:pStyle w:val="Textodecomentrio"/>
        <w:rPr>
          <w:lang w:val="pt-BR"/>
        </w:rPr>
      </w:pPr>
      <w:r>
        <w:rPr>
          <w:rStyle w:val="Refdecomentrio"/>
        </w:rPr>
        <w:annotationRef/>
      </w:r>
      <w:r>
        <w:rPr>
          <w:lang w:val="pt-BR"/>
        </w:rPr>
        <w:t xml:space="preserve">CASM </w:t>
      </w:r>
      <w:proofErr w:type="spellStart"/>
      <w:r>
        <w:rPr>
          <w:lang w:val="pt-BR"/>
        </w:rPr>
        <w:t>or</w:t>
      </w:r>
      <w:proofErr w:type="spellEnd"/>
      <w:r>
        <w:rPr>
          <w:lang w:val="pt-BR"/>
        </w:rPr>
        <w:t xml:space="preserve"> CASB?</w:t>
      </w:r>
    </w:p>
  </w:comment>
  <w:comment w:id="1" w:author="thiago Pereira" w:date="2016-01-23T12:52:00Z" w:initials="tP">
    <w:p w:rsidR="00E540AC" w:rsidRDefault="00E540AC">
      <w:pPr>
        <w:pStyle w:val="Textodecomentrio"/>
      </w:pPr>
      <w:r>
        <w:rPr>
          <w:rStyle w:val="Refdecomentrio"/>
        </w:rPr>
        <w:annotationRef/>
      </w:r>
      <w:r w:rsidRPr="00E540AC">
        <w:t>data loss prevention (DLP)?</w:t>
      </w:r>
    </w:p>
  </w:comment>
  <w:comment w:id="184" w:author="Edison" w:date="2016-01-21T11:11:00Z" w:initials="E">
    <w:p w:rsidR="00DF5F25" w:rsidRDefault="00DF5F25">
      <w:pPr>
        <w:pStyle w:val="Textodecomentrio"/>
        <w:rPr>
          <w:lang w:val="en-US"/>
        </w:rPr>
      </w:pPr>
      <w:r>
        <w:rPr>
          <w:rStyle w:val="Refdecomentrio"/>
        </w:rPr>
        <w:annotationRef/>
      </w:r>
      <w:r w:rsidRPr="00DF5F25">
        <w:rPr>
          <w:lang w:val="en-US"/>
        </w:rPr>
        <w:t xml:space="preserve">Please, check the numbering. You start the sequence above with 1 and 2. </w:t>
      </w:r>
      <w:r>
        <w:rPr>
          <w:lang w:val="en-US"/>
        </w:rPr>
        <w:t xml:space="preserve">Then you have this next sequence starting again with 1. Is it the same level? Or is it a sub-topic of the previous number 2? </w:t>
      </w:r>
    </w:p>
    <w:p w:rsidR="00CD7C91" w:rsidRDefault="00CD7C91">
      <w:pPr>
        <w:pStyle w:val="Textodecomentrio"/>
        <w:rPr>
          <w:lang w:val="en-US"/>
        </w:rPr>
      </w:pPr>
    </w:p>
    <w:p w:rsidR="00CD7C91" w:rsidRDefault="00CD7C91">
      <w:pPr>
        <w:pStyle w:val="Textodecomentrio"/>
        <w:rPr>
          <w:lang w:val="en-US"/>
        </w:rPr>
      </w:pPr>
      <w:r>
        <w:rPr>
          <w:lang w:val="en-US"/>
        </w:rPr>
        <w:t>Yes it is a subdivision</w:t>
      </w:r>
    </w:p>
    <w:p w:rsidR="00350496" w:rsidRDefault="00350496">
      <w:pPr>
        <w:pStyle w:val="Textodecomentrio"/>
        <w:rPr>
          <w:lang w:val="en-US"/>
        </w:rPr>
      </w:pPr>
    </w:p>
    <w:p w:rsidR="00350496" w:rsidRPr="00DF5F25" w:rsidRDefault="00350496">
      <w:pPr>
        <w:pStyle w:val="Textodecomentrio"/>
        <w:rPr>
          <w:lang w:val="en-US"/>
        </w:rPr>
      </w:pPr>
      <w:r w:rsidRPr="00350496">
        <w:rPr>
          <w:highlight w:val="yellow"/>
          <w:lang w:val="en-US"/>
        </w:rPr>
        <w:t>Edison: Ok, then when you put the text in the journal format, let’s use the numbering format of the template. We will check it after you put the text in the template.</w:t>
      </w:r>
      <w:r>
        <w:rPr>
          <w:lang w:val="en-US"/>
        </w:rPr>
        <w:t xml:space="preserve"> </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xybfdTimes-Roman">
    <w:altName w:val="Times New Roman"/>
    <w:panose1 w:val="00000000000000000000"/>
    <w:charset w:val="00"/>
    <w:family w:val="roman"/>
    <w:notTrueType/>
    <w:pitch w:val="default"/>
    <w:sig w:usb0="00000003" w:usb1="00000000" w:usb2="00000000" w:usb3="00000000" w:csb0="00000001" w:csb1="00000000"/>
  </w:font>
  <w:font w:name="PffxqjTimes-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C5C34"/>
    <w:multiLevelType w:val="hybridMultilevel"/>
    <w:tmpl w:val="F3848EB4"/>
    <w:lvl w:ilvl="0" w:tplc="2ABCF5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26758"/>
    <w:multiLevelType w:val="multilevel"/>
    <w:tmpl w:val="D558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A34CF"/>
    <w:multiLevelType w:val="hybridMultilevel"/>
    <w:tmpl w:val="3C5E2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D04EC"/>
    <w:multiLevelType w:val="hybridMultilevel"/>
    <w:tmpl w:val="B256F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757255"/>
    <w:multiLevelType w:val="hybridMultilevel"/>
    <w:tmpl w:val="401847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A3B7A"/>
    <w:multiLevelType w:val="hybridMultilevel"/>
    <w:tmpl w:val="B868E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A16902"/>
    <w:multiLevelType w:val="hybridMultilevel"/>
    <w:tmpl w:val="A12485BC"/>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7">
    <w:nsid w:val="19BC76F7"/>
    <w:multiLevelType w:val="hybridMultilevel"/>
    <w:tmpl w:val="85266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4DC36A6"/>
    <w:multiLevelType w:val="hybridMultilevel"/>
    <w:tmpl w:val="5240BA3A"/>
    <w:lvl w:ilvl="0" w:tplc="83D294FE">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60A0E61"/>
    <w:multiLevelType w:val="hybridMultilevel"/>
    <w:tmpl w:val="E062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F92305"/>
    <w:multiLevelType w:val="hybridMultilevel"/>
    <w:tmpl w:val="D91A5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B4096A"/>
    <w:multiLevelType w:val="multilevel"/>
    <w:tmpl w:val="D55C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2D514F"/>
    <w:multiLevelType w:val="hybridMultilevel"/>
    <w:tmpl w:val="EFD09832"/>
    <w:lvl w:ilvl="0" w:tplc="0416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E945E3"/>
    <w:multiLevelType w:val="hybridMultilevel"/>
    <w:tmpl w:val="6BC4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5F2D3A"/>
    <w:multiLevelType w:val="multilevel"/>
    <w:tmpl w:val="6A94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C97822"/>
    <w:multiLevelType w:val="hybridMultilevel"/>
    <w:tmpl w:val="51DE3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F75F8C"/>
    <w:multiLevelType w:val="hybridMultilevel"/>
    <w:tmpl w:val="DFD46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492AA6"/>
    <w:multiLevelType w:val="hybridMultilevel"/>
    <w:tmpl w:val="05307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D52181"/>
    <w:multiLevelType w:val="hybridMultilevel"/>
    <w:tmpl w:val="6A9EB860"/>
    <w:lvl w:ilvl="0" w:tplc="7FD2F9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92B3DFE"/>
    <w:multiLevelType w:val="hybridMultilevel"/>
    <w:tmpl w:val="7352A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6B7E32"/>
    <w:multiLevelType w:val="hybridMultilevel"/>
    <w:tmpl w:val="1B4C7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E94577"/>
    <w:multiLevelType w:val="hybridMultilevel"/>
    <w:tmpl w:val="DFD46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FC3A4B"/>
    <w:multiLevelType w:val="multilevel"/>
    <w:tmpl w:val="3A4A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564F86"/>
    <w:multiLevelType w:val="hybridMultilevel"/>
    <w:tmpl w:val="B644D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F0479B"/>
    <w:multiLevelType w:val="hybridMultilevel"/>
    <w:tmpl w:val="90D6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7A42DB"/>
    <w:multiLevelType w:val="hybridMultilevel"/>
    <w:tmpl w:val="2F982CF2"/>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F54991"/>
    <w:multiLevelType w:val="hybridMultilevel"/>
    <w:tmpl w:val="F3848EB4"/>
    <w:lvl w:ilvl="0" w:tplc="2ABCF5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0D5F23"/>
    <w:multiLevelType w:val="hybridMultilevel"/>
    <w:tmpl w:val="D7BA8A8C"/>
    <w:lvl w:ilvl="0" w:tplc="FD5A2C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5D7425"/>
    <w:multiLevelType w:val="hybridMultilevel"/>
    <w:tmpl w:val="FCE0C20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
  </w:num>
  <w:num w:numId="2">
    <w:abstractNumId w:val="22"/>
  </w:num>
  <w:num w:numId="3">
    <w:abstractNumId w:val="9"/>
  </w:num>
  <w:num w:numId="4">
    <w:abstractNumId w:val="11"/>
  </w:num>
  <w:num w:numId="5">
    <w:abstractNumId w:val="14"/>
  </w:num>
  <w:num w:numId="6">
    <w:abstractNumId w:val="13"/>
  </w:num>
  <w:num w:numId="7">
    <w:abstractNumId w:val="27"/>
  </w:num>
  <w:num w:numId="8">
    <w:abstractNumId w:val="6"/>
  </w:num>
  <w:num w:numId="9">
    <w:abstractNumId w:val="23"/>
  </w:num>
  <w:num w:numId="10">
    <w:abstractNumId w:val="15"/>
  </w:num>
  <w:num w:numId="11">
    <w:abstractNumId w:val="17"/>
  </w:num>
  <w:num w:numId="12">
    <w:abstractNumId w:val="2"/>
  </w:num>
  <w:num w:numId="13">
    <w:abstractNumId w:val="3"/>
  </w:num>
  <w:num w:numId="14">
    <w:abstractNumId w:val="0"/>
  </w:num>
  <w:num w:numId="15">
    <w:abstractNumId w:val="26"/>
  </w:num>
  <w:num w:numId="16">
    <w:abstractNumId w:val="16"/>
  </w:num>
  <w:num w:numId="17">
    <w:abstractNumId w:val="21"/>
  </w:num>
  <w:num w:numId="18">
    <w:abstractNumId w:val="19"/>
  </w:num>
  <w:num w:numId="19">
    <w:abstractNumId w:val="20"/>
  </w:num>
  <w:num w:numId="20">
    <w:abstractNumId w:val="24"/>
  </w:num>
  <w:num w:numId="21">
    <w:abstractNumId w:val="10"/>
  </w:num>
  <w:num w:numId="22">
    <w:abstractNumId w:val="5"/>
  </w:num>
  <w:num w:numId="23">
    <w:abstractNumId w:val="4"/>
  </w:num>
  <w:num w:numId="24">
    <w:abstractNumId w:val="7"/>
  </w:num>
  <w:num w:numId="25">
    <w:abstractNumId w:val="8"/>
  </w:num>
  <w:num w:numId="26">
    <w:abstractNumId w:val="18"/>
  </w:num>
  <w:num w:numId="27">
    <w:abstractNumId w:val="25"/>
  </w:num>
  <w:num w:numId="28">
    <w:abstractNumId w:val="28"/>
  </w:num>
  <w:num w:numId="2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trackRevisions/>
  <w:defaultTabStop w:val="720"/>
  <w:hyphenationZone w:val="425"/>
  <w:characterSpacingControl w:val="doNotCompress"/>
  <w:compat/>
  <w:rsids>
    <w:rsidRoot w:val="0084750A"/>
    <w:rsid w:val="00036AB5"/>
    <w:rsid w:val="00053B0A"/>
    <w:rsid w:val="00071057"/>
    <w:rsid w:val="000824A4"/>
    <w:rsid w:val="000977E8"/>
    <w:rsid w:val="000B5A88"/>
    <w:rsid w:val="000C348B"/>
    <w:rsid w:val="000F0A12"/>
    <w:rsid w:val="000F2214"/>
    <w:rsid w:val="001109CA"/>
    <w:rsid w:val="00113954"/>
    <w:rsid w:val="00146BF8"/>
    <w:rsid w:val="00152549"/>
    <w:rsid w:val="00155F99"/>
    <w:rsid w:val="001606EA"/>
    <w:rsid w:val="00160FA7"/>
    <w:rsid w:val="0016325B"/>
    <w:rsid w:val="00192609"/>
    <w:rsid w:val="00193F73"/>
    <w:rsid w:val="001B1940"/>
    <w:rsid w:val="001C2B5A"/>
    <w:rsid w:val="001C4CC1"/>
    <w:rsid w:val="001D3790"/>
    <w:rsid w:val="00204C86"/>
    <w:rsid w:val="00233DAE"/>
    <w:rsid w:val="002415D5"/>
    <w:rsid w:val="00262B2F"/>
    <w:rsid w:val="00277BE6"/>
    <w:rsid w:val="00282F2F"/>
    <w:rsid w:val="00297072"/>
    <w:rsid w:val="002A74EF"/>
    <w:rsid w:val="002B5BFD"/>
    <w:rsid w:val="002C381B"/>
    <w:rsid w:val="00350496"/>
    <w:rsid w:val="003714D3"/>
    <w:rsid w:val="00372B65"/>
    <w:rsid w:val="00376488"/>
    <w:rsid w:val="003829EA"/>
    <w:rsid w:val="003B5176"/>
    <w:rsid w:val="003B6177"/>
    <w:rsid w:val="003B7F3D"/>
    <w:rsid w:val="003F431B"/>
    <w:rsid w:val="0040390C"/>
    <w:rsid w:val="0041152F"/>
    <w:rsid w:val="0041360B"/>
    <w:rsid w:val="0045571B"/>
    <w:rsid w:val="004700E3"/>
    <w:rsid w:val="00471F2C"/>
    <w:rsid w:val="00486D19"/>
    <w:rsid w:val="004A7BAE"/>
    <w:rsid w:val="004C64BC"/>
    <w:rsid w:val="004C730B"/>
    <w:rsid w:val="004E5B0B"/>
    <w:rsid w:val="004F6233"/>
    <w:rsid w:val="00500F64"/>
    <w:rsid w:val="005179D9"/>
    <w:rsid w:val="00537CBC"/>
    <w:rsid w:val="0055490B"/>
    <w:rsid w:val="00561A25"/>
    <w:rsid w:val="005670CB"/>
    <w:rsid w:val="00570005"/>
    <w:rsid w:val="005A16A8"/>
    <w:rsid w:val="005A17E6"/>
    <w:rsid w:val="005B1CA4"/>
    <w:rsid w:val="005B7C8A"/>
    <w:rsid w:val="005C5933"/>
    <w:rsid w:val="005F4712"/>
    <w:rsid w:val="00600522"/>
    <w:rsid w:val="00600B6F"/>
    <w:rsid w:val="006511DA"/>
    <w:rsid w:val="00656BD5"/>
    <w:rsid w:val="006579BE"/>
    <w:rsid w:val="0069700A"/>
    <w:rsid w:val="006D0722"/>
    <w:rsid w:val="006D57D1"/>
    <w:rsid w:val="006E4038"/>
    <w:rsid w:val="006E73F3"/>
    <w:rsid w:val="00735082"/>
    <w:rsid w:val="007C47CD"/>
    <w:rsid w:val="007D390D"/>
    <w:rsid w:val="007E0E81"/>
    <w:rsid w:val="007E695B"/>
    <w:rsid w:val="007E76CB"/>
    <w:rsid w:val="007F60AE"/>
    <w:rsid w:val="007F7A64"/>
    <w:rsid w:val="008062D5"/>
    <w:rsid w:val="008141E7"/>
    <w:rsid w:val="00844B51"/>
    <w:rsid w:val="0084750A"/>
    <w:rsid w:val="00857AAB"/>
    <w:rsid w:val="00865E2F"/>
    <w:rsid w:val="008700BD"/>
    <w:rsid w:val="0089514B"/>
    <w:rsid w:val="00897C70"/>
    <w:rsid w:val="008A4157"/>
    <w:rsid w:val="008B15C6"/>
    <w:rsid w:val="008B506B"/>
    <w:rsid w:val="008D041C"/>
    <w:rsid w:val="008E4D60"/>
    <w:rsid w:val="008E7808"/>
    <w:rsid w:val="008F7D88"/>
    <w:rsid w:val="00926B1B"/>
    <w:rsid w:val="00930165"/>
    <w:rsid w:val="009328B9"/>
    <w:rsid w:val="009422CC"/>
    <w:rsid w:val="0095157F"/>
    <w:rsid w:val="0095781F"/>
    <w:rsid w:val="009662C4"/>
    <w:rsid w:val="0099594D"/>
    <w:rsid w:val="009A5DA0"/>
    <w:rsid w:val="009C7546"/>
    <w:rsid w:val="009E25B8"/>
    <w:rsid w:val="009E4AF8"/>
    <w:rsid w:val="00A06303"/>
    <w:rsid w:val="00A15E64"/>
    <w:rsid w:val="00A527FF"/>
    <w:rsid w:val="00A62CBB"/>
    <w:rsid w:val="00A83D83"/>
    <w:rsid w:val="00A870FC"/>
    <w:rsid w:val="00A91494"/>
    <w:rsid w:val="00A91DD0"/>
    <w:rsid w:val="00A94400"/>
    <w:rsid w:val="00AC41B4"/>
    <w:rsid w:val="00AD3401"/>
    <w:rsid w:val="00AD3934"/>
    <w:rsid w:val="00AD65C7"/>
    <w:rsid w:val="00AE4143"/>
    <w:rsid w:val="00AF078D"/>
    <w:rsid w:val="00B03774"/>
    <w:rsid w:val="00B243A0"/>
    <w:rsid w:val="00B45080"/>
    <w:rsid w:val="00B5009C"/>
    <w:rsid w:val="00B520A9"/>
    <w:rsid w:val="00B53DC1"/>
    <w:rsid w:val="00B54455"/>
    <w:rsid w:val="00B57AEF"/>
    <w:rsid w:val="00B61EBF"/>
    <w:rsid w:val="00B65FF9"/>
    <w:rsid w:val="00B74A39"/>
    <w:rsid w:val="00BB553E"/>
    <w:rsid w:val="00BF4BC0"/>
    <w:rsid w:val="00BF7E7D"/>
    <w:rsid w:val="00C00B38"/>
    <w:rsid w:val="00C1190B"/>
    <w:rsid w:val="00C2285D"/>
    <w:rsid w:val="00C317C1"/>
    <w:rsid w:val="00C35250"/>
    <w:rsid w:val="00C375B6"/>
    <w:rsid w:val="00C47B7E"/>
    <w:rsid w:val="00C516FC"/>
    <w:rsid w:val="00C70E9D"/>
    <w:rsid w:val="00C726E1"/>
    <w:rsid w:val="00CB293A"/>
    <w:rsid w:val="00CC3DD9"/>
    <w:rsid w:val="00CD2974"/>
    <w:rsid w:val="00CD7C91"/>
    <w:rsid w:val="00CE4874"/>
    <w:rsid w:val="00CF5B35"/>
    <w:rsid w:val="00D45C6E"/>
    <w:rsid w:val="00D45E83"/>
    <w:rsid w:val="00D7014E"/>
    <w:rsid w:val="00D7110B"/>
    <w:rsid w:val="00D83E10"/>
    <w:rsid w:val="00D853E4"/>
    <w:rsid w:val="00DF4730"/>
    <w:rsid w:val="00DF5F25"/>
    <w:rsid w:val="00E054DC"/>
    <w:rsid w:val="00E161CB"/>
    <w:rsid w:val="00E25BC5"/>
    <w:rsid w:val="00E269FA"/>
    <w:rsid w:val="00E343D8"/>
    <w:rsid w:val="00E46506"/>
    <w:rsid w:val="00E540AC"/>
    <w:rsid w:val="00E8517D"/>
    <w:rsid w:val="00E871CC"/>
    <w:rsid w:val="00E87AAA"/>
    <w:rsid w:val="00EA2555"/>
    <w:rsid w:val="00EC2119"/>
    <w:rsid w:val="00EF1292"/>
    <w:rsid w:val="00F2222C"/>
    <w:rsid w:val="00F23658"/>
    <w:rsid w:val="00F271C1"/>
    <w:rsid w:val="00F272AD"/>
    <w:rsid w:val="00F2780E"/>
    <w:rsid w:val="00F612CC"/>
    <w:rsid w:val="00F7240B"/>
    <w:rsid w:val="00F753A0"/>
    <w:rsid w:val="00F905F0"/>
    <w:rsid w:val="00F90BFD"/>
    <w:rsid w:val="00FC69AB"/>
    <w:rsid w:val="00FD1072"/>
    <w:rsid w:val="00FE0A9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50A"/>
    <w:pPr>
      <w:spacing w:after="0" w:line="240" w:lineRule="auto"/>
    </w:pPr>
    <w:rPr>
      <w:rFonts w:ascii="Times New Roman" w:eastAsia="Calibri" w:hAnsi="Times New Roman" w:cs="Times New Roman"/>
      <w:sz w:val="20"/>
      <w:szCs w:val="20"/>
      <w:lang w:val="be-BY"/>
    </w:rPr>
  </w:style>
  <w:style w:type="paragraph" w:styleId="Ttulo4">
    <w:name w:val="heading 4"/>
    <w:basedOn w:val="Normal"/>
    <w:link w:val="Ttulo4Char"/>
    <w:uiPriority w:val="9"/>
    <w:qFormat/>
    <w:rsid w:val="00930165"/>
    <w:pPr>
      <w:spacing w:before="100" w:beforeAutospacing="1" w:after="100" w:afterAutospacing="1"/>
      <w:outlineLvl w:val="3"/>
    </w:pPr>
    <w:rPr>
      <w:rFonts w:eastAsia="Times New Roman"/>
      <w:b/>
      <w:bCs/>
      <w:sz w:val="24"/>
      <w:szCs w:val="24"/>
      <w:lang w:val="en-US"/>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5DA0"/>
    <w:pPr>
      <w:ind w:left="720"/>
      <w:contextualSpacing/>
    </w:pPr>
  </w:style>
  <w:style w:type="character" w:styleId="Hyperlink">
    <w:name w:val="Hyperlink"/>
    <w:basedOn w:val="Fontepargpadro"/>
    <w:uiPriority w:val="99"/>
    <w:unhideWhenUsed/>
    <w:rsid w:val="009A5DA0"/>
    <w:rPr>
      <w:color w:val="0000FF" w:themeColor="hyperlink"/>
      <w:u w:val="single"/>
    </w:rPr>
  </w:style>
  <w:style w:type="character" w:customStyle="1" w:styleId="Ttulo4Char">
    <w:name w:val="Título 4 Char"/>
    <w:basedOn w:val="Fontepargpadro"/>
    <w:link w:val="Ttulo4"/>
    <w:uiPriority w:val="9"/>
    <w:rsid w:val="00930165"/>
    <w:rPr>
      <w:rFonts w:ascii="Times New Roman" w:eastAsia="Times New Roman" w:hAnsi="Times New Roman" w:cs="Times New Roman"/>
      <w:b/>
      <w:bCs/>
      <w:sz w:val="24"/>
      <w:szCs w:val="24"/>
    </w:rPr>
  </w:style>
  <w:style w:type="paragraph" w:customStyle="1" w:styleId="Default">
    <w:name w:val="Default"/>
    <w:rsid w:val="00B243A0"/>
    <w:pPr>
      <w:autoSpaceDE w:val="0"/>
      <w:autoSpaceDN w:val="0"/>
      <w:adjustRightInd w:val="0"/>
      <w:spacing w:after="0" w:line="240" w:lineRule="auto"/>
    </w:pPr>
    <w:rPr>
      <w:rFonts w:ascii="Arial" w:hAnsi="Arial" w:cs="Arial"/>
      <w:color w:val="000000"/>
      <w:sz w:val="24"/>
      <w:szCs w:val="24"/>
    </w:rPr>
  </w:style>
  <w:style w:type="paragraph" w:styleId="Textodebalo">
    <w:name w:val="Balloon Text"/>
    <w:basedOn w:val="Normal"/>
    <w:link w:val="TextodebaloChar"/>
    <w:uiPriority w:val="99"/>
    <w:semiHidden/>
    <w:unhideWhenUsed/>
    <w:rsid w:val="005F4712"/>
    <w:rPr>
      <w:rFonts w:ascii="Tahoma" w:hAnsi="Tahoma" w:cs="Tahoma"/>
      <w:sz w:val="16"/>
      <w:szCs w:val="16"/>
    </w:rPr>
  </w:style>
  <w:style w:type="character" w:customStyle="1" w:styleId="TextodebaloChar">
    <w:name w:val="Texto de balão Char"/>
    <w:basedOn w:val="Fontepargpadro"/>
    <w:link w:val="Textodebalo"/>
    <w:uiPriority w:val="99"/>
    <w:semiHidden/>
    <w:rsid w:val="005F4712"/>
    <w:rPr>
      <w:rFonts w:ascii="Tahoma" w:eastAsia="Calibri" w:hAnsi="Tahoma" w:cs="Tahoma"/>
      <w:sz w:val="16"/>
      <w:szCs w:val="16"/>
      <w:lang w:val="be-BY"/>
    </w:rPr>
  </w:style>
  <w:style w:type="character" w:styleId="Refdecomentrio">
    <w:name w:val="annotation reference"/>
    <w:basedOn w:val="Fontepargpadro"/>
    <w:uiPriority w:val="99"/>
    <w:semiHidden/>
    <w:unhideWhenUsed/>
    <w:rsid w:val="007F60AE"/>
    <w:rPr>
      <w:sz w:val="16"/>
      <w:szCs w:val="16"/>
    </w:rPr>
  </w:style>
  <w:style w:type="paragraph" w:styleId="Textodecomentrio">
    <w:name w:val="annotation text"/>
    <w:basedOn w:val="Normal"/>
    <w:link w:val="TextodecomentrioChar"/>
    <w:uiPriority w:val="99"/>
    <w:semiHidden/>
    <w:unhideWhenUsed/>
    <w:rsid w:val="007F60AE"/>
  </w:style>
  <w:style w:type="character" w:customStyle="1" w:styleId="TextodecomentrioChar">
    <w:name w:val="Texto de comentário Char"/>
    <w:basedOn w:val="Fontepargpadro"/>
    <w:link w:val="Textodecomentrio"/>
    <w:uiPriority w:val="99"/>
    <w:semiHidden/>
    <w:rsid w:val="007F60AE"/>
    <w:rPr>
      <w:rFonts w:ascii="Times New Roman" w:eastAsia="Calibri" w:hAnsi="Times New Roman" w:cs="Times New Roman"/>
      <w:sz w:val="20"/>
      <w:szCs w:val="20"/>
      <w:lang w:val="be-BY"/>
    </w:rPr>
  </w:style>
  <w:style w:type="paragraph" w:styleId="Assuntodocomentrio">
    <w:name w:val="annotation subject"/>
    <w:basedOn w:val="Textodecomentrio"/>
    <w:next w:val="Textodecomentrio"/>
    <w:link w:val="AssuntodocomentrioChar"/>
    <w:uiPriority w:val="99"/>
    <w:semiHidden/>
    <w:unhideWhenUsed/>
    <w:rsid w:val="007F60AE"/>
    <w:rPr>
      <w:b/>
      <w:bCs/>
    </w:rPr>
  </w:style>
  <w:style w:type="character" w:customStyle="1" w:styleId="AssuntodocomentrioChar">
    <w:name w:val="Assunto do comentário Char"/>
    <w:basedOn w:val="TextodecomentrioChar"/>
    <w:link w:val="Assuntodocomentrio"/>
    <w:uiPriority w:val="99"/>
    <w:semiHidden/>
    <w:rsid w:val="007F60AE"/>
    <w:rPr>
      <w:rFonts w:ascii="Times New Roman" w:eastAsia="Calibri" w:hAnsi="Times New Roman" w:cs="Times New Roman"/>
      <w:b/>
      <w:bCs/>
      <w:sz w:val="20"/>
      <w:szCs w:val="20"/>
      <w:lang w:val="be-BY"/>
    </w:rPr>
  </w:style>
  <w:style w:type="character" w:customStyle="1" w:styleId="hps">
    <w:name w:val="hps"/>
    <w:basedOn w:val="Fontepargpadro"/>
    <w:rsid w:val="00E851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50A"/>
    <w:pPr>
      <w:spacing w:after="0" w:line="240" w:lineRule="auto"/>
    </w:pPr>
    <w:rPr>
      <w:rFonts w:ascii="Times New Roman" w:eastAsia="Calibri" w:hAnsi="Times New Roman" w:cs="Times New Roman"/>
      <w:sz w:val="20"/>
      <w:szCs w:val="20"/>
      <w:lang w:val="be-BY"/>
    </w:rPr>
  </w:style>
  <w:style w:type="paragraph" w:styleId="Ttulo4">
    <w:name w:val="heading 4"/>
    <w:basedOn w:val="Normal"/>
    <w:link w:val="Ttulo4Char"/>
    <w:uiPriority w:val="9"/>
    <w:qFormat/>
    <w:rsid w:val="00930165"/>
    <w:pPr>
      <w:spacing w:before="100" w:beforeAutospacing="1" w:after="100" w:afterAutospacing="1"/>
      <w:outlineLvl w:val="3"/>
    </w:pPr>
    <w:rPr>
      <w:rFonts w:eastAsia="Times New Roman"/>
      <w:b/>
      <w:bCs/>
      <w:sz w:val="24"/>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5DA0"/>
    <w:pPr>
      <w:ind w:left="720"/>
      <w:contextualSpacing/>
    </w:pPr>
  </w:style>
  <w:style w:type="character" w:styleId="Hyperlink">
    <w:name w:val="Hyperlink"/>
    <w:basedOn w:val="Fontepargpadro"/>
    <w:uiPriority w:val="99"/>
    <w:unhideWhenUsed/>
    <w:rsid w:val="009A5DA0"/>
    <w:rPr>
      <w:color w:val="0000FF" w:themeColor="hyperlink"/>
      <w:u w:val="single"/>
    </w:rPr>
  </w:style>
  <w:style w:type="character" w:customStyle="1" w:styleId="Ttulo4Char">
    <w:name w:val="Título 4 Char"/>
    <w:basedOn w:val="Fontepargpadro"/>
    <w:link w:val="Ttulo4"/>
    <w:uiPriority w:val="9"/>
    <w:rsid w:val="00930165"/>
    <w:rPr>
      <w:rFonts w:ascii="Times New Roman" w:eastAsia="Times New Roman" w:hAnsi="Times New Roman" w:cs="Times New Roman"/>
      <w:b/>
      <w:bCs/>
      <w:sz w:val="24"/>
      <w:szCs w:val="24"/>
    </w:rPr>
  </w:style>
  <w:style w:type="paragraph" w:customStyle="1" w:styleId="Default">
    <w:name w:val="Default"/>
    <w:rsid w:val="00B243A0"/>
    <w:pPr>
      <w:autoSpaceDE w:val="0"/>
      <w:autoSpaceDN w:val="0"/>
      <w:adjustRightInd w:val="0"/>
      <w:spacing w:after="0" w:line="240" w:lineRule="auto"/>
    </w:pPr>
    <w:rPr>
      <w:rFonts w:ascii="Arial" w:hAnsi="Arial" w:cs="Arial"/>
      <w:color w:val="000000"/>
      <w:sz w:val="24"/>
      <w:szCs w:val="24"/>
    </w:rPr>
  </w:style>
  <w:style w:type="paragraph" w:styleId="Textodebalo">
    <w:name w:val="Balloon Text"/>
    <w:basedOn w:val="Normal"/>
    <w:link w:val="TextodebaloChar"/>
    <w:uiPriority w:val="99"/>
    <w:semiHidden/>
    <w:unhideWhenUsed/>
    <w:rsid w:val="005F4712"/>
    <w:rPr>
      <w:rFonts w:ascii="Tahoma" w:hAnsi="Tahoma" w:cs="Tahoma"/>
      <w:sz w:val="16"/>
      <w:szCs w:val="16"/>
    </w:rPr>
  </w:style>
  <w:style w:type="character" w:customStyle="1" w:styleId="TextodebaloChar">
    <w:name w:val="Texto de balão Char"/>
    <w:basedOn w:val="Fontepargpadro"/>
    <w:link w:val="Textodebalo"/>
    <w:uiPriority w:val="99"/>
    <w:semiHidden/>
    <w:rsid w:val="005F4712"/>
    <w:rPr>
      <w:rFonts w:ascii="Tahoma" w:eastAsia="Calibri" w:hAnsi="Tahoma" w:cs="Tahoma"/>
      <w:sz w:val="16"/>
      <w:szCs w:val="16"/>
      <w:lang w:val="be-BY"/>
    </w:rPr>
  </w:style>
  <w:style w:type="character" w:styleId="Refdecomentrio">
    <w:name w:val="annotation reference"/>
    <w:basedOn w:val="Fontepargpadro"/>
    <w:uiPriority w:val="99"/>
    <w:semiHidden/>
    <w:unhideWhenUsed/>
    <w:rsid w:val="007F60AE"/>
    <w:rPr>
      <w:sz w:val="16"/>
      <w:szCs w:val="16"/>
    </w:rPr>
  </w:style>
  <w:style w:type="paragraph" w:styleId="Textodecomentrio">
    <w:name w:val="annotation text"/>
    <w:basedOn w:val="Normal"/>
    <w:link w:val="TextodecomentrioChar"/>
    <w:uiPriority w:val="99"/>
    <w:semiHidden/>
    <w:unhideWhenUsed/>
    <w:rsid w:val="007F60AE"/>
  </w:style>
  <w:style w:type="character" w:customStyle="1" w:styleId="TextodecomentrioChar">
    <w:name w:val="Texto de comentário Char"/>
    <w:basedOn w:val="Fontepargpadro"/>
    <w:link w:val="Textodecomentrio"/>
    <w:uiPriority w:val="99"/>
    <w:semiHidden/>
    <w:rsid w:val="007F60AE"/>
    <w:rPr>
      <w:rFonts w:ascii="Times New Roman" w:eastAsia="Calibri" w:hAnsi="Times New Roman" w:cs="Times New Roman"/>
      <w:sz w:val="20"/>
      <w:szCs w:val="20"/>
      <w:lang w:val="be-BY"/>
    </w:rPr>
  </w:style>
  <w:style w:type="paragraph" w:styleId="Assuntodocomentrio">
    <w:name w:val="annotation subject"/>
    <w:basedOn w:val="Textodecomentrio"/>
    <w:next w:val="Textodecomentrio"/>
    <w:link w:val="AssuntodocomentrioChar"/>
    <w:uiPriority w:val="99"/>
    <w:semiHidden/>
    <w:unhideWhenUsed/>
    <w:rsid w:val="007F60AE"/>
    <w:rPr>
      <w:b/>
      <w:bCs/>
    </w:rPr>
  </w:style>
  <w:style w:type="character" w:customStyle="1" w:styleId="AssuntodocomentrioChar">
    <w:name w:val="Assunto do comentário Char"/>
    <w:basedOn w:val="TextodecomentrioChar"/>
    <w:link w:val="Assuntodocomentrio"/>
    <w:uiPriority w:val="99"/>
    <w:semiHidden/>
    <w:rsid w:val="007F60AE"/>
    <w:rPr>
      <w:rFonts w:ascii="Times New Roman" w:eastAsia="Calibri" w:hAnsi="Times New Roman" w:cs="Times New Roman"/>
      <w:b/>
      <w:bCs/>
      <w:sz w:val="20"/>
      <w:szCs w:val="20"/>
      <w:lang w:val="be-BY"/>
    </w:rPr>
  </w:style>
</w:styles>
</file>

<file path=word/webSettings.xml><?xml version="1.0" encoding="utf-8"?>
<w:webSettings xmlns:r="http://schemas.openxmlformats.org/officeDocument/2006/relationships" xmlns:w="http://schemas.openxmlformats.org/wordprocessingml/2006/main">
  <w:divs>
    <w:div w:id="679309326">
      <w:bodyDiv w:val="1"/>
      <w:marLeft w:val="0"/>
      <w:marRight w:val="0"/>
      <w:marTop w:val="0"/>
      <w:marBottom w:val="0"/>
      <w:divBdr>
        <w:top w:val="none" w:sz="0" w:space="0" w:color="auto"/>
        <w:left w:val="none" w:sz="0" w:space="0" w:color="auto"/>
        <w:bottom w:val="none" w:sz="0" w:space="0" w:color="auto"/>
        <w:right w:val="none" w:sz="0" w:space="0" w:color="auto"/>
      </w:divBdr>
      <w:divsChild>
        <w:div w:id="272983662">
          <w:marLeft w:val="0"/>
          <w:marRight w:val="0"/>
          <w:marTop w:val="0"/>
          <w:marBottom w:val="0"/>
          <w:divBdr>
            <w:top w:val="none" w:sz="0" w:space="0" w:color="auto"/>
            <w:left w:val="none" w:sz="0" w:space="0" w:color="auto"/>
            <w:bottom w:val="none" w:sz="0" w:space="0" w:color="auto"/>
            <w:right w:val="none" w:sz="0" w:space="0" w:color="auto"/>
          </w:divBdr>
          <w:divsChild>
            <w:div w:id="1041131888">
              <w:marLeft w:val="0"/>
              <w:marRight w:val="0"/>
              <w:marTop w:val="0"/>
              <w:marBottom w:val="0"/>
              <w:divBdr>
                <w:top w:val="none" w:sz="0" w:space="0" w:color="auto"/>
                <w:left w:val="none" w:sz="0" w:space="0" w:color="auto"/>
                <w:bottom w:val="none" w:sz="0" w:space="0" w:color="auto"/>
                <w:right w:val="none" w:sz="0" w:space="0" w:color="auto"/>
              </w:divBdr>
            </w:div>
          </w:divsChild>
        </w:div>
        <w:div w:id="912663075">
          <w:marLeft w:val="1089"/>
          <w:marRight w:val="0"/>
          <w:marTop w:val="0"/>
          <w:marBottom w:val="0"/>
          <w:divBdr>
            <w:top w:val="none" w:sz="0" w:space="0" w:color="auto"/>
            <w:left w:val="none" w:sz="0" w:space="0" w:color="auto"/>
            <w:bottom w:val="none" w:sz="0" w:space="0" w:color="auto"/>
            <w:right w:val="none" w:sz="0" w:space="0" w:color="auto"/>
          </w:divBdr>
          <w:divsChild>
            <w:div w:id="16408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0068">
      <w:bodyDiv w:val="1"/>
      <w:marLeft w:val="0"/>
      <w:marRight w:val="0"/>
      <w:marTop w:val="0"/>
      <w:marBottom w:val="0"/>
      <w:divBdr>
        <w:top w:val="none" w:sz="0" w:space="0" w:color="auto"/>
        <w:left w:val="none" w:sz="0" w:space="0" w:color="auto"/>
        <w:bottom w:val="none" w:sz="0" w:space="0" w:color="auto"/>
        <w:right w:val="none" w:sz="0" w:space="0" w:color="auto"/>
      </w:divBdr>
    </w:div>
    <w:div w:id="1422489654">
      <w:bodyDiv w:val="1"/>
      <w:marLeft w:val="0"/>
      <w:marRight w:val="0"/>
      <w:marTop w:val="0"/>
      <w:marBottom w:val="0"/>
      <w:divBdr>
        <w:top w:val="none" w:sz="0" w:space="0" w:color="auto"/>
        <w:left w:val="none" w:sz="0" w:space="0" w:color="auto"/>
        <w:bottom w:val="none" w:sz="0" w:space="0" w:color="auto"/>
        <w:right w:val="none" w:sz="0" w:space="0" w:color="auto"/>
      </w:divBdr>
    </w:div>
    <w:div w:id="1737703117">
      <w:bodyDiv w:val="1"/>
      <w:marLeft w:val="0"/>
      <w:marRight w:val="0"/>
      <w:marTop w:val="0"/>
      <w:marBottom w:val="0"/>
      <w:divBdr>
        <w:top w:val="none" w:sz="0" w:space="0" w:color="auto"/>
        <w:left w:val="none" w:sz="0" w:space="0" w:color="auto"/>
        <w:bottom w:val="none" w:sz="0" w:space="0" w:color="auto"/>
        <w:right w:val="none" w:sz="0" w:space="0" w:color="auto"/>
      </w:divBdr>
    </w:div>
    <w:div w:id="174398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diagramQuickStyle" Target="diagrams/quickStyle1.xml"/><Relationship Id="rId39" Type="http://schemas.openxmlformats.org/officeDocument/2006/relationships/hyperlink" Target="https://cloudsecurityalliance.org/" TargetMode="External"/><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diagramData" Target="diagrams/data3.xml"/><Relationship Id="rId42" Type="http://schemas.openxmlformats.org/officeDocument/2006/relationships/hyperlink" Target="https://www.skyhighnetworks.com/cloud-university/what-is-cloud-access-security-broker/" TargetMode="External"/><Relationship Id="rId47"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diagramLayout" Target="diagrams/layout1.xml"/><Relationship Id="rId33" Type="http://schemas.microsoft.com/office/2007/relationships/diagramDrawing" Target="diagrams/drawing2.xml"/><Relationship Id="rId38" Type="http://schemas.microsoft.com/office/2007/relationships/diagramDrawing" Target="diagrams/drawing3.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wmf"/><Relationship Id="rId29" Type="http://schemas.openxmlformats.org/officeDocument/2006/relationships/diagramData" Target="diagrams/data2.xml"/><Relationship Id="rId41" Type="http://schemas.openxmlformats.org/officeDocument/2006/relationships/hyperlink" Target="http://www.gartner.com/technology/topics/cloud-computing.jsp"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4.png"/><Relationship Id="rId24" Type="http://schemas.openxmlformats.org/officeDocument/2006/relationships/diagramData" Target="diagrams/data1.xml"/><Relationship Id="rId32" Type="http://schemas.openxmlformats.org/officeDocument/2006/relationships/diagramColors" Target="diagrams/colors2.xml"/><Relationship Id="rId37" Type="http://schemas.openxmlformats.org/officeDocument/2006/relationships/diagramColors" Target="diagrams/colors3.xml"/><Relationship Id="rId40" Type="http://schemas.openxmlformats.org/officeDocument/2006/relationships/hyperlink" Target="http://www.ciphercloud.com/blog/cloud-data-security-and-eu-data-privacy-rules-compliance-with-encryption-and-tokenization/" TargetMode="External"/><Relationship Id="rId45" Type="http://schemas.openxmlformats.org/officeDocument/2006/relationships/hyperlink" Target="https://securityintelligence.com/how-to-protect-mobile-apps-essentials/" TargetMode="External"/><Relationship Id="rId5" Type="http://schemas.openxmlformats.org/officeDocument/2006/relationships/comments" Target="comment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microsoft.com/office/2007/relationships/diagramDrawing" Target="diagrams/drawing1.xml"/><Relationship Id="rId36" Type="http://schemas.openxmlformats.org/officeDocument/2006/relationships/diagramQuickStyle" Target="diagrams/quickStyle3.xml"/><Relationship Id="rId10" Type="http://schemas.openxmlformats.org/officeDocument/2006/relationships/oleObject" Target="embeddings/oleObject2.bin"/><Relationship Id="rId19" Type="http://schemas.openxmlformats.org/officeDocument/2006/relationships/image" Target="media/image9.png"/><Relationship Id="rId31" Type="http://schemas.openxmlformats.org/officeDocument/2006/relationships/diagramQuickStyle" Target="diagrams/quickStyle2.xml"/><Relationship Id="rId44" Type="http://schemas.openxmlformats.org/officeDocument/2006/relationships/hyperlink" Target="http://www.ciphercloud.com/blog/cloud-data-encryption-easy/"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image" Target="media/image11.wmf"/><Relationship Id="rId27" Type="http://schemas.openxmlformats.org/officeDocument/2006/relationships/diagramColors" Target="diagrams/colors1.xml"/><Relationship Id="rId30" Type="http://schemas.openxmlformats.org/officeDocument/2006/relationships/diagramLayout" Target="diagrams/layout2.xml"/><Relationship Id="rId35" Type="http://schemas.openxmlformats.org/officeDocument/2006/relationships/diagramLayout" Target="diagrams/layout3.xml"/><Relationship Id="rId43" Type="http://schemas.openxmlformats.org/officeDocument/2006/relationships/hyperlink" Target="http://www.gartner.com/technology/reprints.do?id=1-2RUEH70&amp;ct=151110&amp;st=sb" TargetMode="External"/><Relationship Id="rId48"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B372E6-20B4-4BD0-89D9-470EDFF4BB6A}" type="doc">
      <dgm:prSet loTypeId="urn:microsoft.com/office/officeart/2005/8/layout/vList6" loCatId="process" qsTypeId="urn:microsoft.com/office/officeart/2005/8/quickstyle/simple1" qsCatId="simple" csTypeId="urn:microsoft.com/office/officeart/2005/8/colors/accent1_2" csCatId="accent1" phldr="1"/>
      <dgm:spPr/>
    </dgm:pt>
    <dgm:pt modelId="{D0156658-6271-4345-979A-050098AA3D2A}">
      <dgm:prSet/>
      <dgm:spPr/>
      <dgm:t>
        <a:bodyPr/>
        <a:lstStyle/>
        <a:p>
          <a:pPr marR="0" algn="ctr" rtl="0"/>
          <a:r>
            <a:rPr lang="en-US" b="0" i="0" u="none" strike="noStrike" baseline="0" smtClean="0">
              <a:latin typeface="Calibri"/>
            </a:rPr>
            <a:t>User:</a:t>
          </a:r>
          <a:endParaRPr lang="en-US" smtClean="0"/>
        </a:p>
      </dgm:t>
    </dgm:pt>
    <dgm:pt modelId="{BBF4C756-B884-4F2E-BCC9-D38C146243C7}" type="parTrans" cxnId="{CF7DCF0E-C61C-413F-85CC-FCA423588652}">
      <dgm:prSet/>
      <dgm:spPr/>
      <dgm:t>
        <a:bodyPr/>
        <a:lstStyle/>
        <a:p>
          <a:endParaRPr lang="en-US"/>
        </a:p>
      </dgm:t>
    </dgm:pt>
    <dgm:pt modelId="{1D74F6B6-4AEC-4D6C-93F3-200B8907D2D8}" type="sibTrans" cxnId="{CF7DCF0E-C61C-413F-85CC-FCA423588652}">
      <dgm:prSet/>
      <dgm:spPr/>
      <dgm:t>
        <a:bodyPr/>
        <a:lstStyle/>
        <a:p>
          <a:endParaRPr lang="en-US"/>
        </a:p>
      </dgm:t>
    </dgm:pt>
    <dgm:pt modelId="{9D3C5DFB-9FF6-4412-894E-E9E8BEBA8A38}">
      <dgm:prSet custT="1"/>
      <dgm:spPr/>
      <dgm:t>
        <a:bodyPr/>
        <a:lstStyle/>
        <a:p>
          <a:pPr marR="0" algn="ctr" rtl="0"/>
          <a:r>
            <a:rPr lang="en-US" sz="1200" b="0" i="0" u="none" strike="noStrike" baseline="0" smtClean="0">
              <a:latin typeface="Calibri"/>
            </a:rPr>
            <a:t>Enter PASS</a:t>
          </a:r>
          <a:endParaRPr lang="en-US" sz="1200" smtClean="0"/>
        </a:p>
      </dgm:t>
    </dgm:pt>
    <dgm:pt modelId="{A6AE9042-FCCC-4272-A34D-D470A9CEE3CD}" type="parTrans" cxnId="{4DBC3E63-90ED-40D4-8EAD-AF353128E12E}">
      <dgm:prSet/>
      <dgm:spPr/>
      <dgm:t>
        <a:bodyPr/>
        <a:lstStyle/>
        <a:p>
          <a:endParaRPr lang="en-US"/>
        </a:p>
      </dgm:t>
    </dgm:pt>
    <dgm:pt modelId="{F56919A0-C091-45AA-B041-B83A349A0AE1}" type="sibTrans" cxnId="{4DBC3E63-90ED-40D4-8EAD-AF353128E12E}">
      <dgm:prSet/>
      <dgm:spPr/>
      <dgm:t>
        <a:bodyPr/>
        <a:lstStyle/>
        <a:p>
          <a:endParaRPr lang="en-US"/>
        </a:p>
      </dgm:t>
    </dgm:pt>
    <dgm:pt modelId="{92E5842E-C421-408D-8C8E-4EF72DD8BE83}">
      <dgm:prSet/>
      <dgm:spPr/>
      <dgm:t>
        <a:bodyPr/>
        <a:lstStyle/>
        <a:p>
          <a:pPr marR="0" algn="ctr" rtl="0"/>
          <a:r>
            <a:rPr lang="en-US" b="0" i="0" u="none" strike="noStrike" baseline="0" smtClean="0">
              <a:latin typeface="Calibri"/>
            </a:rPr>
            <a:t>Client:</a:t>
          </a:r>
          <a:endParaRPr lang="en-US" smtClean="0"/>
        </a:p>
      </dgm:t>
    </dgm:pt>
    <dgm:pt modelId="{F1AB4F9D-4508-457B-8FAF-81693317D253}" type="parTrans" cxnId="{732AD150-83E8-41EE-8D7A-1F6567CC6C32}">
      <dgm:prSet/>
      <dgm:spPr/>
      <dgm:t>
        <a:bodyPr/>
        <a:lstStyle/>
        <a:p>
          <a:endParaRPr lang="en-US"/>
        </a:p>
      </dgm:t>
    </dgm:pt>
    <dgm:pt modelId="{43A65429-5542-41EA-A739-D5D538109366}" type="sibTrans" cxnId="{732AD150-83E8-41EE-8D7A-1F6567CC6C32}">
      <dgm:prSet/>
      <dgm:spPr/>
      <dgm:t>
        <a:bodyPr/>
        <a:lstStyle/>
        <a:p>
          <a:endParaRPr lang="en-US"/>
        </a:p>
      </dgm:t>
    </dgm:pt>
    <dgm:pt modelId="{BCDF5DAF-8D60-4ACF-BB5D-0D659E7A47CF}">
      <dgm:prSet custT="1"/>
      <dgm:spPr/>
      <dgm:t>
        <a:bodyPr/>
        <a:lstStyle/>
        <a:p>
          <a:pPr marR="0" algn="ctr" rtl="0"/>
          <a:r>
            <a:rPr lang="en-US" sz="800" b="0" i="0" u="none" strike="noStrike" baseline="0" smtClean="0">
              <a:latin typeface="Calibri"/>
            </a:rPr>
            <a:t>Decrypt KEY_SET and show files</a:t>
          </a:r>
          <a:endParaRPr lang="en-US" sz="800" smtClean="0"/>
        </a:p>
      </dgm:t>
    </dgm:pt>
    <dgm:pt modelId="{A3AC8BF6-D1D4-4523-8B4E-5FAF62CB6969}" type="parTrans" cxnId="{404ACC6A-CCA4-4991-BAC4-8DE1B9134D83}">
      <dgm:prSet/>
      <dgm:spPr/>
      <dgm:t>
        <a:bodyPr/>
        <a:lstStyle/>
        <a:p>
          <a:endParaRPr lang="en-US"/>
        </a:p>
      </dgm:t>
    </dgm:pt>
    <dgm:pt modelId="{319E9E6F-B4D1-43C1-AA01-8465A4DB08C3}" type="sibTrans" cxnId="{404ACC6A-CCA4-4991-BAC4-8DE1B9134D83}">
      <dgm:prSet/>
      <dgm:spPr/>
      <dgm:t>
        <a:bodyPr/>
        <a:lstStyle/>
        <a:p>
          <a:endParaRPr lang="en-US"/>
        </a:p>
      </dgm:t>
    </dgm:pt>
    <dgm:pt modelId="{976AA7E9-EFC3-4B8F-AE2E-CAD3FC99818A}">
      <dgm:prSet/>
      <dgm:spPr/>
      <dgm:t>
        <a:bodyPr/>
        <a:lstStyle/>
        <a:p>
          <a:pPr marR="0" algn="ctr" rtl="0"/>
          <a:r>
            <a:rPr lang="en-US" b="0" i="0" u="none" strike="noStrike" baseline="0" smtClean="0">
              <a:latin typeface="Calibri"/>
            </a:rPr>
            <a:t>User:</a:t>
          </a:r>
          <a:endParaRPr lang="en-US" smtClean="0"/>
        </a:p>
      </dgm:t>
    </dgm:pt>
    <dgm:pt modelId="{C31E0E99-97F8-404F-AA20-57321ABE87DB}" type="parTrans" cxnId="{A7D35EFC-DD75-42E5-ADE8-973BFB15CE13}">
      <dgm:prSet/>
      <dgm:spPr/>
      <dgm:t>
        <a:bodyPr/>
        <a:lstStyle/>
        <a:p>
          <a:endParaRPr lang="en-US"/>
        </a:p>
      </dgm:t>
    </dgm:pt>
    <dgm:pt modelId="{A30C2F06-3325-4F1B-B289-1E6576F3FCCC}" type="sibTrans" cxnId="{A7D35EFC-DD75-42E5-ADE8-973BFB15CE13}">
      <dgm:prSet/>
      <dgm:spPr/>
      <dgm:t>
        <a:bodyPr/>
        <a:lstStyle/>
        <a:p>
          <a:endParaRPr lang="en-US"/>
        </a:p>
      </dgm:t>
    </dgm:pt>
    <dgm:pt modelId="{1D07A87F-6031-426A-B4FA-95DFACAAAB4A}">
      <dgm:prSet/>
      <dgm:spPr/>
      <dgm:t>
        <a:bodyPr/>
        <a:lstStyle/>
        <a:p>
          <a:pPr marR="0" algn="ctr" rtl="0"/>
          <a:r>
            <a:rPr lang="en-US" b="0" i="0" u="none" strike="noStrike" baseline="0" smtClean="0">
              <a:latin typeface="Calibri"/>
            </a:rPr>
            <a:t>Client:</a:t>
          </a:r>
          <a:endParaRPr lang="en-US" smtClean="0"/>
        </a:p>
      </dgm:t>
    </dgm:pt>
    <dgm:pt modelId="{C80ABF6E-55C9-4DB5-94B6-F9509970E74E}" type="parTrans" cxnId="{84D83770-9FCE-44C6-8C63-701CC39579F5}">
      <dgm:prSet/>
      <dgm:spPr/>
      <dgm:t>
        <a:bodyPr/>
        <a:lstStyle/>
        <a:p>
          <a:endParaRPr lang="en-US"/>
        </a:p>
      </dgm:t>
    </dgm:pt>
    <dgm:pt modelId="{9E74E947-3575-48A3-A542-74839D6E7CE0}" type="sibTrans" cxnId="{84D83770-9FCE-44C6-8C63-701CC39579F5}">
      <dgm:prSet/>
      <dgm:spPr/>
      <dgm:t>
        <a:bodyPr/>
        <a:lstStyle/>
        <a:p>
          <a:endParaRPr lang="en-US"/>
        </a:p>
      </dgm:t>
    </dgm:pt>
    <dgm:pt modelId="{DBB209DD-4C2D-4B4B-BCDE-001C021984F1}">
      <dgm:prSet/>
      <dgm:spPr/>
      <dgm:t>
        <a:bodyPr/>
        <a:lstStyle/>
        <a:p>
          <a:pPr marR="0" algn="ctr" rtl="0"/>
          <a:r>
            <a:rPr lang="en-US" b="0" i="0" u="none" strike="noStrike" baseline="0" smtClean="0">
              <a:latin typeface="Calibri"/>
            </a:rPr>
            <a:t>Decrypt the file key with PUBLIC_SHARE_KEY+GROUP_KEY → FILE_KEY</a:t>
          </a:r>
          <a:endParaRPr lang="en-US" smtClean="0"/>
        </a:p>
      </dgm:t>
    </dgm:pt>
    <dgm:pt modelId="{0FC08898-13FB-4D8E-9F78-8222763E41F0}" type="parTrans" cxnId="{E94B8F2A-36B7-4B69-95C8-0F4659C81E0A}">
      <dgm:prSet/>
      <dgm:spPr/>
      <dgm:t>
        <a:bodyPr/>
        <a:lstStyle/>
        <a:p>
          <a:endParaRPr lang="en-US"/>
        </a:p>
      </dgm:t>
    </dgm:pt>
    <dgm:pt modelId="{49BCFC6F-EDDB-41C8-A4B9-658A3563BA17}" type="sibTrans" cxnId="{E94B8F2A-36B7-4B69-95C8-0F4659C81E0A}">
      <dgm:prSet/>
      <dgm:spPr/>
      <dgm:t>
        <a:bodyPr/>
        <a:lstStyle/>
        <a:p>
          <a:endParaRPr lang="en-US"/>
        </a:p>
      </dgm:t>
    </dgm:pt>
    <dgm:pt modelId="{8E740C4D-2EF8-431F-A53B-ACDA1A60E82A}">
      <dgm:prSet/>
      <dgm:spPr/>
      <dgm:t>
        <a:bodyPr/>
        <a:lstStyle/>
        <a:p>
          <a:pPr marR="0" algn="ctr" rtl="0"/>
          <a:r>
            <a:rPr lang="en-US" b="0" i="0" u="none" strike="noStrike" baseline="0" smtClean="0">
              <a:latin typeface="Calibri"/>
            </a:rPr>
            <a:t>Decrypt the file with FILE_KEY</a:t>
          </a:r>
          <a:endParaRPr lang="en-US" smtClean="0"/>
        </a:p>
      </dgm:t>
    </dgm:pt>
    <dgm:pt modelId="{DCA52B2E-C4E3-4675-B66B-7A9BB0E6D2A3}" type="parTrans" cxnId="{886EDE76-C77E-45F4-AD98-299C5DA302B7}">
      <dgm:prSet/>
      <dgm:spPr/>
      <dgm:t>
        <a:bodyPr/>
        <a:lstStyle/>
        <a:p>
          <a:endParaRPr lang="en-US"/>
        </a:p>
      </dgm:t>
    </dgm:pt>
    <dgm:pt modelId="{D2BB0C35-DDAE-4D26-9DC1-B69B95C8FDE3}" type="sibTrans" cxnId="{886EDE76-C77E-45F4-AD98-299C5DA302B7}">
      <dgm:prSet/>
      <dgm:spPr/>
      <dgm:t>
        <a:bodyPr/>
        <a:lstStyle/>
        <a:p>
          <a:endParaRPr lang="en-US"/>
        </a:p>
      </dgm:t>
    </dgm:pt>
    <dgm:pt modelId="{E61CB599-75B0-488C-8BDC-2A90F8FB0614}">
      <dgm:prSet/>
      <dgm:spPr/>
      <dgm:t>
        <a:bodyPr/>
        <a:lstStyle/>
        <a:p>
          <a:pPr marR="0" algn="ctr" rtl="0"/>
          <a:r>
            <a:rPr lang="en-US" b="0" i="0" u="none" strike="noStrike" baseline="0" smtClean="0">
              <a:latin typeface="Calibri"/>
            </a:rPr>
            <a:t>Decrypt the file</a:t>
          </a:r>
          <a:endParaRPr lang="en-US" smtClean="0"/>
        </a:p>
      </dgm:t>
    </dgm:pt>
    <dgm:pt modelId="{59BB6B07-9B24-46AD-8AE9-0606C7711E4E}" type="parTrans" cxnId="{3D66175D-47E2-45C9-AFC6-1D35F8F702AF}">
      <dgm:prSet/>
      <dgm:spPr/>
      <dgm:t>
        <a:bodyPr/>
        <a:lstStyle/>
        <a:p>
          <a:endParaRPr lang="en-US"/>
        </a:p>
      </dgm:t>
    </dgm:pt>
    <dgm:pt modelId="{06CADFD1-9A6E-4DC4-8D50-D7464531FAE5}" type="sibTrans" cxnId="{3D66175D-47E2-45C9-AFC6-1D35F8F702AF}">
      <dgm:prSet/>
      <dgm:spPr/>
      <dgm:t>
        <a:bodyPr/>
        <a:lstStyle/>
        <a:p>
          <a:endParaRPr lang="en-US"/>
        </a:p>
      </dgm:t>
    </dgm:pt>
    <dgm:pt modelId="{3C2BF6F3-036D-4362-934B-3920AC7199A0}">
      <dgm:prSet/>
      <dgm:spPr/>
      <dgm:t>
        <a:bodyPr/>
        <a:lstStyle/>
        <a:p>
          <a:pPr marR="0" algn="ctr" rtl="0"/>
          <a:r>
            <a:rPr lang="en-US" b="0" i="0" u="none" strike="noStrike" baseline="0" smtClean="0">
              <a:latin typeface="Calibri"/>
            </a:rPr>
            <a:t>Client:</a:t>
          </a:r>
          <a:endParaRPr lang="en-US" smtClean="0"/>
        </a:p>
      </dgm:t>
    </dgm:pt>
    <dgm:pt modelId="{D14B4493-1F5F-4F03-AD61-3BD3660F73FB}" type="parTrans" cxnId="{6CBD3C88-2381-4F6E-9C6C-3433839917B2}">
      <dgm:prSet/>
      <dgm:spPr/>
      <dgm:t>
        <a:bodyPr/>
        <a:lstStyle/>
        <a:p>
          <a:endParaRPr lang="en-US"/>
        </a:p>
      </dgm:t>
    </dgm:pt>
    <dgm:pt modelId="{62346122-6EEA-4314-8261-0C0EE3DE589D}" type="sibTrans" cxnId="{6CBD3C88-2381-4F6E-9C6C-3433839917B2}">
      <dgm:prSet/>
      <dgm:spPr/>
      <dgm:t>
        <a:bodyPr/>
        <a:lstStyle/>
        <a:p>
          <a:endParaRPr lang="en-US"/>
        </a:p>
      </dgm:t>
    </dgm:pt>
    <dgm:pt modelId="{7D09F460-A890-4D00-985B-1DC575FA5A84}">
      <dgm:prSet custT="1"/>
      <dgm:spPr/>
      <dgm:t>
        <a:bodyPr/>
        <a:lstStyle/>
        <a:p>
          <a:pPr marR="0" algn="ctr" rtl="0"/>
          <a:r>
            <a:rPr lang="en-US" sz="800" b="0" i="0" u="none" strike="noStrike" baseline="0" smtClean="0">
              <a:latin typeface="Calibri"/>
            </a:rPr>
            <a:t>ask to enter PIN</a:t>
          </a:r>
          <a:endParaRPr lang="en-US" sz="800" smtClean="0"/>
        </a:p>
      </dgm:t>
    </dgm:pt>
    <dgm:pt modelId="{88F427EA-B071-4923-B0B1-2331212828AD}" type="parTrans" cxnId="{8BB83354-8136-42D1-A8E9-07340B1689CC}">
      <dgm:prSet/>
      <dgm:spPr/>
      <dgm:t>
        <a:bodyPr/>
        <a:lstStyle/>
        <a:p>
          <a:endParaRPr lang="en-US"/>
        </a:p>
      </dgm:t>
    </dgm:pt>
    <dgm:pt modelId="{9B560608-F37A-42D2-8C40-D30F88F18BEB}" type="sibTrans" cxnId="{8BB83354-8136-42D1-A8E9-07340B1689CC}">
      <dgm:prSet/>
      <dgm:spPr/>
      <dgm:t>
        <a:bodyPr/>
        <a:lstStyle/>
        <a:p>
          <a:endParaRPr lang="en-US"/>
        </a:p>
      </dgm:t>
    </dgm:pt>
    <dgm:pt modelId="{F06F9B67-9BBC-4421-8EC7-AFDA1C0639E8}">
      <dgm:prSet custT="1"/>
      <dgm:spPr/>
      <dgm:t>
        <a:bodyPr/>
        <a:lstStyle/>
        <a:p>
          <a:pPr marR="0" algn="ctr" rtl="0"/>
          <a:r>
            <a:rPr lang="en-US" sz="800" b="0" i="0" u="none" strike="noStrike" baseline="0" smtClean="0">
              <a:latin typeface="Calibri"/>
            </a:rPr>
            <a:t>check TIME</a:t>
          </a:r>
          <a:endParaRPr lang="en-US" sz="800" smtClean="0"/>
        </a:p>
      </dgm:t>
    </dgm:pt>
    <dgm:pt modelId="{AE044BDE-1821-47E2-AC4F-8067678A8A23}" type="parTrans" cxnId="{54E28D7B-DF48-4B57-829F-FAC54236BED0}">
      <dgm:prSet/>
      <dgm:spPr/>
      <dgm:t>
        <a:bodyPr/>
        <a:lstStyle/>
        <a:p>
          <a:endParaRPr lang="en-US"/>
        </a:p>
      </dgm:t>
    </dgm:pt>
    <dgm:pt modelId="{3223C36C-9197-4CDA-8A37-AE901D5C9F82}" type="sibTrans" cxnId="{54E28D7B-DF48-4B57-829F-FAC54236BED0}">
      <dgm:prSet/>
      <dgm:spPr/>
      <dgm:t>
        <a:bodyPr/>
        <a:lstStyle/>
        <a:p>
          <a:endParaRPr lang="en-US"/>
        </a:p>
      </dgm:t>
    </dgm:pt>
    <dgm:pt modelId="{4FEF5B37-D8AC-4D05-B556-C15D721CC9B9}">
      <dgm:prSet custT="1"/>
      <dgm:spPr/>
      <dgm:t>
        <a:bodyPr/>
        <a:lstStyle/>
        <a:p>
          <a:pPr marR="0" algn="ctr" rtl="0"/>
          <a:r>
            <a:rPr lang="en-US" sz="800" b="0" i="0" u="none" strike="noStrike" baseline="0" smtClean="0">
              <a:latin typeface="Calibri"/>
            </a:rPr>
            <a:t>combine PASS+PIN+TIME+DEV_PASS</a:t>
          </a:r>
          <a:endParaRPr lang="en-US" sz="800" smtClean="0"/>
        </a:p>
      </dgm:t>
    </dgm:pt>
    <dgm:pt modelId="{38FB7D9A-FC1D-4C4E-BED3-416B7414A422}" type="parTrans" cxnId="{FABB0F98-22A8-4736-9352-AFC0D56D9D31}">
      <dgm:prSet/>
      <dgm:spPr/>
      <dgm:t>
        <a:bodyPr/>
        <a:lstStyle/>
        <a:p>
          <a:endParaRPr lang="en-US"/>
        </a:p>
      </dgm:t>
    </dgm:pt>
    <dgm:pt modelId="{BE6E0597-4720-4148-B152-124553D61EC9}" type="sibTrans" cxnId="{FABB0F98-22A8-4736-9352-AFC0D56D9D31}">
      <dgm:prSet/>
      <dgm:spPr/>
      <dgm:t>
        <a:bodyPr/>
        <a:lstStyle/>
        <a:p>
          <a:endParaRPr lang="en-US"/>
        </a:p>
      </dgm:t>
    </dgm:pt>
    <dgm:pt modelId="{49722A1F-4D79-4890-AB1F-485BE89D11C7}">
      <dgm:prSet custT="1"/>
      <dgm:spPr/>
      <dgm:t>
        <a:bodyPr/>
        <a:lstStyle/>
        <a:p>
          <a:pPr marR="0" algn="ctr" rtl="0"/>
          <a:r>
            <a:rPr lang="en-US" sz="800" b="0" i="0" u="none" strike="noStrike" baseline="0" smtClean="0">
              <a:latin typeface="Calibri"/>
            </a:rPr>
            <a:t>Restore KEY_SET_KEY</a:t>
          </a:r>
          <a:endParaRPr lang="en-US" sz="800" smtClean="0"/>
        </a:p>
      </dgm:t>
    </dgm:pt>
    <dgm:pt modelId="{D2BAF53E-DCB4-4BEF-A3AE-9A04B31B37C5}" type="parTrans" cxnId="{D5B4EB88-8B6D-474D-BF71-ECDB63A089D9}">
      <dgm:prSet/>
      <dgm:spPr/>
      <dgm:t>
        <a:bodyPr/>
        <a:lstStyle/>
        <a:p>
          <a:endParaRPr lang="en-US"/>
        </a:p>
      </dgm:t>
    </dgm:pt>
    <dgm:pt modelId="{F7591D32-FDE2-497B-A86A-83376984A71F}" type="sibTrans" cxnId="{D5B4EB88-8B6D-474D-BF71-ECDB63A089D9}">
      <dgm:prSet/>
      <dgm:spPr/>
      <dgm:t>
        <a:bodyPr/>
        <a:lstStyle/>
        <a:p>
          <a:endParaRPr lang="en-US"/>
        </a:p>
      </dgm:t>
    </dgm:pt>
    <dgm:pt modelId="{4BC1F1E7-F788-4236-AFEF-5D1D94E35C85}">
      <dgm:prSet/>
      <dgm:spPr/>
      <dgm:t>
        <a:bodyPr/>
        <a:lstStyle/>
        <a:p>
          <a:pPr marR="0" algn="ctr" rtl="0"/>
          <a:r>
            <a:rPr lang="en-US" b="0" i="0" u="none" strike="noStrike" baseline="0" smtClean="0">
              <a:latin typeface="Calibri"/>
            </a:rPr>
            <a:t>ask access to file</a:t>
          </a:r>
          <a:endParaRPr lang="en-US" smtClean="0"/>
        </a:p>
      </dgm:t>
    </dgm:pt>
    <dgm:pt modelId="{CDA77F51-2863-40A1-A8FF-CEE447CECD16}" type="parTrans" cxnId="{3142B5BE-D172-40C8-8E46-4EB71F360918}">
      <dgm:prSet/>
      <dgm:spPr/>
      <dgm:t>
        <a:bodyPr/>
        <a:lstStyle/>
        <a:p>
          <a:endParaRPr lang="en-US"/>
        </a:p>
      </dgm:t>
    </dgm:pt>
    <dgm:pt modelId="{8919C306-A2B3-4DA1-8BDF-B9F58B5385C1}" type="sibTrans" cxnId="{3142B5BE-D172-40C8-8E46-4EB71F360918}">
      <dgm:prSet/>
      <dgm:spPr/>
      <dgm:t>
        <a:bodyPr/>
        <a:lstStyle/>
        <a:p>
          <a:endParaRPr lang="en-US"/>
        </a:p>
      </dgm:t>
    </dgm:pt>
    <dgm:pt modelId="{02B1F409-E724-4DC5-8ACD-4D2E06F67846}">
      <dgm:prSet/>
      <dgm:spPr/>
      <dgm:t>
        <a:bodyPr/>
        <a:lstStyle/>
        <a:p>
          <a:pPr marR="0" algn="ctr" rtl="0"/>
          <a:r>
            <a:rPr lang="en-US" b="0" i="0" u="none" strike="noStrike" baseline="0" smtClean="0">
              <a:latin typeface="Calibri"/>
            </a:rPr>
            <a:t>Get GROUP_KEY (decrypted from the KEY_SET)</a:t>
          </a:r>
          <a:endParaRPr lang="en-US" smtClean="0"/>
        </a:p>
      </dgm:t>
    </dgm:pt>
    <dgm:pt modelId="{FE74475C-E069-460A-AECF-BFEC446E32CE}" type="parTrans" cxnId="{9C511844-C8D6-4C03-8612-FD78F5C1D7E2}">
      <dgm:prSet/>
      <dgm:spPr/>
      <dgm:t>
        <a:bodyPr/>
        <a:lstStyle/>
        <a:p>
          <a:endParaRPr lang="en-US"/>
        </a:p>
      </dgm:t>
    </dgm:pt>
    <dgm:pt modelId="{227B2E5A-4744-44BB-BDFA-0078F8F2DC77}" type="sibTrans" cxnId="{9C511844-C8D6-4C03-8612-FD78F5C1D7E2}">
      <dgm:prSet/>
      <dgm:spPr/>
      <dgm:t>
        <a:bodyPr/>
        <a:lstStyle/>
        <a:p>
          <a:endParaRPr lang="en-US"/>
        </a:p>
      </dgm:t>
    </dgm:pt>
    <dgm:pt modelId="{6A58A48A-0F5C-4008-A458-EBB0A7DD2E48}">
      <dgm:prSet/>
      <dgm:spPr/>
      <dgm:t>
        <a:bodyPr/>
        <a:lstStyle/>
        <a:p>
          <a:pPr marR="0" algn="ctr" rtl="0"/>
          <a:r>
            <a:rPr lang="en-US" b="0" i="0" u="none" strike="noStrike" baseline="0" smtClean="0">
              <a:latin typeface="Calibri"/>
            </a:rPr>
            <a:t>change TIME and delete PUBLIC_SHARE_KEY if needed</a:t>
          </a:r>
          <a:endParaRPr lang="en-US" smtClean="0"/>
        </a:p>
      </dgm:t>
    </dgm:pt>
    <dgm:pt modelId="{5EAABE4D-8B58-449A-BB28-D3DF8AB78A62}" type="parTrans" cxnId="{6273B591-3907-4E76-BA0D-0C26E9A31614}">
      <dgm:prSet/>
      <dgm:spPr/>
      <dgm:t>
        <a:bodyPr/>
        <a:lstStyle/>
        <a:p>
          <a:endParaRPr lang="en-US"/>
        </a:p>
      </dgm:t>
    </dgm:pt>
    <dgm:pt modelId="{70F5BB23-51F7-45A8-8714-2D38D05ECCB7}" type="sibTrans" cxnId="{6273B591-3907-4E76-BA0D-0C26E9A31614}">
      <dgm:prSet/>
      <dgm:spPr/>
      <dgm:t>
        <a:bodyPr/>
        <a:lstStyle/>
        <a:p>
          <a:endParaRPr lang="en-US"/>
        </a:p>
      </dgm:t>
    </dgm:pt>
    <dgm:pt modelId="{5EED777E-2285-446C-80E3-ABDBDE9116B3}" type="pres">
      <dgm:prSet presAssocID="{81B372E6-20B4-4BD0-89D9-470EDFF4BB6A}" presName="Name0" presStyleCnt="0">
        <dgm:presLayoutVars>
          <dgm:dir/>
          <dgm:animLvl val="lvl"/>
          <dgm:resizeHandles/>
        </dgm:presLayoutVars>
      </dgm:prSet>
      <dgm:spPr/>
    </dgm:pt>
    <dgm:pt modelId="{F4193DE0-50C9-45FA-BF7C-37370CA33FD0}" type="pres">
      <dgm:prSet presAssocID="{D0156658-6271-4345-979A-050098AA3D2A}" presName="linNode" presStyleCnt="0"/>
      <dgm:spPr/>
    </dgm:pt>
    <dgm:pt modelId="{BB1D857D-3721-49F7-AE5C-ADFEBC26F1CD}" type="pres">
      <dgm:prSet presAssocID="{D0156658-6271-4345-979A-050098AA3D2A}" presName="parentShp" presStyleLbl="node1" presStyleIdx="0" presStyleCnt="5">
        <dgm:presLayoutVars>
          <dgm:bulletEnabled val="1"/>
        </dgm:presLayoutVars>
      </dgm:prSet>
      <dgm:spPr/>
      <dgm:t>
        <a:bodyPr/>
        <a:lstStyle/>
        <a:p>
          <a:endParaRPr lang="sv-SE"/>
        </a:p>
      </dgm:t>
    </dgm:pt>
    <dgm:pt modelId="{36BD9D64-FB6D-4249-94E1-48C7AE7EAFEF}" type="pres">
      <dgm:prSet presAssocID="{D0156658-6271-4345-979A-050098AA3D2A}" presName="childShp" presStyleLbl="bgAccFollowNode1" presStyleIdx="0" presStyleCnt="5">
        <dgm:presLayoutVars>
          <dgm:bulletEnabled val="1"/>
        </dgm:presLayoutVars>
      </dgm:prSet>
      <dgm:spPr/>
      <dgm:t>
        <a:bodyPr/>
        <a:lstStyle/>
        <a:p>
          <a:endParaRPr lang="en-US"/>
        </a:p>
      </dgm:t>
    </dgm:pt>
    <dgm:pt modelId="{BD1C6CEE-2BC3-497A-BFC8-1A81BCB808B7}" type="pres">
      <dgm:prSet presAssocID="{1D74F6B6-4AEC-4D6C-93F3-200B8907D2D8}" presName="spacing" presStyleCnt="0"/>
      <dgm:spPr/>
    </dgm:pt>
    <dgm:pt modelId="{F2087DCA-0A8F-42CD-AEB3-9C55835033CF}" type="pres">
      <dgm:prSet presAssocID="{92E5842E-C421-408D-8C8E-4EF72DD8BE83}" presName="linNode" presStyleCnt="0"/>
      <dgm:spPr/>
    </dgm:pt>
    <dgm:pt modelId="{55672C1F-46CF-4775-A914-D401E4536F15}" type="pres">
      <dgm:prSet presAssocID="{92E5842E-C421-408D-8C8E-4EF72DD8BE83}" presName="parentShp" presStyleLbl="node1" presStyleIdx="1" presStyleCnt="5">
        <dgm:presLayoutVars>
          <dgm:bulletEnabled val="1"/>
        </dgm:presLayoutVars>
      </dgm:prSet>
      <dgm:spPr/>
      <dgm:t>
        <a:bodyPr/>
        <a:lstStyle/>
        <a:p>
          <a:endParaRPr lang="sv-SE"/>
        </a:p>
      </dgm:t>
    </dgm:pt>
    <dgm:pt modelId="{0E92E457-0BAE-437F-A15B-4D2F9428B238}" type="pres">
      <dgm:prSet presAssocID="{92E5842E-C421-408D-8C8E-4EF72DD8BE83}" presName="childShp" presStyleLbl="bgAccFollowNode1" presStyleIdx="1" presStyleCnt="5">
        <dgm:presLayoutVars>
          <dgm:bulletEnabled val="1"/>
        </dgm:presLayoutVars>
      </dgm:prSet>
      <dgm:spPr/>
      <dgm:t>
        <a:bodyPr/>
        <a:lstStyle/>
        <a:p>
          <a:endParaRPr lang="en-US"/>
        </a:p>
      </dgm:t>
    </dgm:pt>
    <dgm:pt modelId="{9739DA4A-FE0D-4B69-BC66-F5FFCCA86E8E}" type="pres">
      <dgm:prSet presAssocID="{43A65429-5542-41EA-A739-D5D538109366}" presName="spacing" presStyleCnt="0"/>
      <dgm:spPr/>
    </dgm:pt>
    <dgm:pt modelId="{AAAF6D36-FAA6-4A75-9ED8-E257A5DFF735}" type="pres">
      <dgm:prSet presAssocID="{976AA7E9-EFC3-4B8F-AE2E-CAD3FC99818A}" presName="linNode" presStyleCnt="0"/>
      <dgm:spPr/>
    </dgm:pt>
    <dgm:pt modelId="{36124358-3CCF-4376-AB23-7403EC2B2E46}" type="pres">
      <dgm:prSet presAssocID="{976AA7E9-EFC3-4B8F-AE2E-CAD3FC99818A}" presName="parentShp" presStyleLbl="node1" presStyleIdx="2" presStyleCnt="5">
        <dgm:presLayoutVars>
          <dgm:bulletEnabled val="1"/>
        </dgm:presLayoutVars>
      </dgm:prSet>
      <dgm:spPr/>
      <dgm:t>
        <a:bodyPr/>
        <a:lstStyle/>
        <a:p>
          <a:endParaRPr lang="sv-SE"/>
        </a:p>
      </dgm:t>
    </dgm:pt>
    <dgm:pt modelId="{833FE2BC-343D-4451-89D1-BE040D8C6A96}" type="pres">
      <dgm:prSet presAssocID="{976AA7E9-EFC3-4B8F-AE2E-CAD3FC99818A}" presName="childShp" presStyleLbl="bgAccFollowNode1" presStyleIdx="2" presStyleCnt="5">
        <dgm:presLayoutVars>
          <dgm:bulletEnabled val="1"/>
        </dgm:presLayoutVars>
      </dgm:prSet>
      <dgm:spPr/>
      <dgm:t>
        <a:bodyPr/>
        <a:lstStyle/>
        <a:p>
          <a:endParaRPr lang="en-US"/>
        </a:p>
      </dgm:t>
    </dgm:pt>
    <dgm:pt modelId="{90185B4F-7447-4CC9-9516-4C1BC9EA8303}" type="pres">
      <dgm:prSet presAssocID="{A30C2F06-3325-4F1B-B289-1E6576F3FCCC}" presName="spacing" presStyleCnt="0"/>
      <dgm:spPr/>
    </dgm:pt>
    <dgm:pt modelId="{AE8ABD28-15C0-41DA-9679-AE03EC168053}" type="pres">
      <dgm:prSet presAssocID="{1D07A87F-6031-426A-B4FA-95DFACAAAB4A}" presName="linNode" presStyleCnt="0"/>
      <dgm:spPr/>
    </dgm:pt>
    <dgm:pt modelId="{08700511-7C04-4D11-8E82-DD0E2AB333D1}" type="pres">
      <dgm:prSet presAssocID="{1D07A87F-6031-426A-B4FA-95DFACAAAB4A}" presName="parentShp" presStyleLbl="node1" presStyleIdx="3" presStyleCnt="5">
        <dgm:presLayoutVars>
          <dgm:bulletEnabled val="1"/>
        </dgm:presLayoutVars>
      </dgm:prSet>
      <dgm:spPr/>
      <dgm:t>
        <a:bodyPr/>
        <a:lstStyle/>
        <a:p>
          <a:endParaRPr lang="sv-SE"/>
        </a:p>
      </dgm:t>
    </dgm:pt>
    <dgm:pt modelId="{5A680BE2-ED2E-47CE-9762-EDC12F4DCA3D}" type="pres">
      <dgm:prSet presAssocID="{1D07A87F-6031-426A-B4FA-95DFACAAAB4A}" presName="childShp" presStyleLbl="bgAccFollowNode1" presStyleIdx="3" presStyleCnt="5">
        <dgm:presLayoutVars>
          <dgm:bulletEnabled val="1"/>
        </dgm:presLayoutVars>
      </dgm:prSet>
      <dgm:spPr/>
      <dgm:t>
        <a:bodyPr/>
        <a:lstStyle/>
        <a:p>
          <a:endParaRPr lang="en-US"/>
        </a:p>
      </dgm:t>
    </dgm:pt>
    <dgm:pt modelId="{C8121651-F68C-4B61-9826-F9DE9F6D010A}" type="pres">
      <dgm:prSet presAssocID="{9E74E947-3575-48A3-A542-74839D6E7CE0}" presName="spacing" presStyleCnt="0"/>
      <dgm:spPr/>
    </dgm:pt>
    <dgm:pt modelId="{AD169F67-B5F6-479A-966A-4227398EA932}" type="pres">
      <dgm:prSet presAssocID="{3C2BF6F3-036D-4362-934B-3920AC7199A0}" presName="linNode" presStyleCnt="0"/>
      <dgm:spPr/>
    </dgm:pt>
    <dgm:pt modelId="{126038D9-5B2B-4D2B-926E-F8CE25F69881}" type="pres">
      <dgm:prSet presAssocID="{3C2BF6F3-036D-4362-934B-3920AC7199A0}" presName="parentShp" presStyleLbl="node1" presStyleIdx="4" presStyleCnt="5">
        <dgm:presLayoutVars>
          <dgm:bulletEnabled val="1"/>
        </dgm:presLayoutVars>
      </dgm:prSet>
      <dgm:spPr/>
      <dgm:t>
        <a:bodyPr/>
        <a:lstStyle/>
        <a:p>
          <a:endParaRPr lang="sv-SE"/>
        </a:p>
      </dgm:t>
    </dgm:pt>
    <dgm:pt modelId="{219486F5-5F0A-444E-A8F7-37433696AC34}" type="pres">
      <dgm:prSet presAssocID="{3C2BF6F3-036D-4362-934B-3920AC7199A0}" presName="childShp" presStyleLbl="bgAccFollowNode1" presStyleIdx="4" presStyleCnt="5">
        <dgm:presLayoutVars>
          <dgm:bulletEnabled val="1"/>
        </dgm:presLayoutVars>
      </dgm:prSet>
      <dgm:spPr/>
      <dgm:t>
        <a:bodyPr/>
        <a:lstStyle/>
        <a:p>
          <a:endParaRPr lang="sv-SE"/>
        </a:p>
      </dgm:t>
    </dgm:pt>
  </dgm:ptLst>
  <dgm:cxnLst>
    <dgm:cxn modelId="{6CBD3C88-2381-4F6E-9C6C-3433839917B2}" srcId="{81B372E6-20B4-4BD0-89D9-470EDFF4BB6A}" destId="{3C2BF6F3-036D-4362-934B-3920AC7199A0}" srcOrd="4" destOrd="0" parTransId="{D14B4493-1F5F-4F03-AD61-3BD3660F73FB}" sibTransId="{62346122-6EEA-4314-8261-0C0EE3DE589D}"/>
    <dgm:cxn modelId="{3D66175D-47E2-45C9-AFC6-1D35F8F702AF}" srcId="{1D07A87F-6031-426A-B4FA-95DFACAAAB4A}" destId="{E61CB599-75B0-488C-8BDC-2A90F8FB0614}" srcOrd="3" destOrd="0" parTransId="{59BB6B07-9B24-46AD-8AE9-0606C7711E4E}" sibTransId="{06CADFD1-9A6E-4DC4-8D50-D7464531FAE5}"/>
    <dgm:cxn modelId="{6326E6DF-4B63-4894-A3A5-792485EBECE5}" type="presOf" srcId="{4BC1F1E7-F788-4236-AFEF-5D1D94E35C85}" destId="{833FE2BC-343D-4451-89D1-BE040D8C6A96}" srcOrd="0" destOrd="0" presId="urn:microsoft.com/office/officeart/2005/8/layout/vList6"/>
    <dgm:cxn modelId="{3142B5BE-D172-40C8-8E46-4EB71F360918}" srcId="{976AA7E9-EFC3-4B8F-AE2E-CAD3FC99818A}" destId="{4BC1F1E7-F788-4236-AFEF-5D1D94E35C85}" srcOrd="0" destOrd="0" parTransId="{CDA77F51-2863-40A1-A8FF-CEE447CECD16}" sibTransId="{8919C306-A2B3-4DA1-8BDF-B9F58B5385C1}"/>
    <dgm:cxn modelId="{732AD150-83E8-41EE-8D7A-1F6567CC6C32}" srcId="{81B372E6-20B4-4BD0-89D9-470EDFF4BB6A}" destId="{92E5842E-C421-408D-8C8E-4EF72DD8BE83}" srcOrd="1" destOrd="0" parTransId="{F1AB4F9D-4508-457B-8FAF-81693317D253}" sibTransId="{43A65429-5542-41EA-A739-D5D538109366}"/>
    <dgm:cxn modelId="{B3D4F616-4CD8-4E39-8A4A-B60199164908}" type="presOf" srcId="{81B372E6-20B4-4BD0-89D9-470EDFF4BB6A}" destId="{5EED777E-2285-446C-80E3-ABDBDE9116B3}" srcOrd="0" destOrd="0" presId="urn:microsoft.com/office/officeart/2005/8/layout/vList6"/>
    <dgm:cxn modelId="{84D83770-9FCE-44C6-8C63-701CC39579F5}" srcId="{81B372E6-20B4-4BD0-89D9-470EDFF4BB6A}" destId="{1D07A87F-6031-426A-B4FA-95DFACAAAB4A}" srcOrd="3" destOrd="0" parTransId="{C80ABF6E-55C9-4DB5-94B6-F9509970E74E}" sibTransId="{9E74E947-3575-48A3-A542-74839D6E7CE0}"/>
    <dgm:cxn modelId="{C821A786-06D2-4482-9B1C-A29FA29804CD}" type="presOf" srcId="{6A58A48A-0F5C-4008-A458-EBB0A7DD2E48}" destId="{219486F5-5F0A-444E-A8F7-37433696AC34}" srcOrd="0" destOrd="0" presId="urn:microsoft.com/office/officeart/2005/8/layout/vList6"/>
    <dgm:cxn modelId="{1D6EFA5D-E0EA-4ABF-B20C-CA9245F4953D}" type="presOf" srcId="{976AA7E9-EFC3-4B8F-AE2E-CAD3FC99818A}" destId="{36124358-3CCF-4376-AB23-7403EC2B2E46}" srcOrd="0" destOrd="0" presId="urn:microsoft.com/office/officeart/2005/8/layout/vList6"/>
    <dgm:cxn modelId="{46E8F320-18AC-4917-BD60-D9DB08969B2B}" type="presOf" srcId="{DBB209DD-4C2D-4B4B-BCDE-001C021984F1}" destId="{5A680BE2-ED2E-47CE-9762-EDC12F4DCA3D}" srcOrd="0" destOrd="1" presId="urn:microsoft.com/office/officeart/2005/8/layout/vList6"/>
    <dgm:cxn modelId="{541D31C3-767D-47B5-AB28-A8B2CA9FAEFD}" type="presOf" srcId="{4FEF5B37-D8AC-4D05-B556-C15D721CC9B9}" destId="{0E92E457-0BAE-437F-A15B-4D2F9428B238}" srcOrd="0" destOrd="2" presId="urn:microsoft.com/office/officeart/2005/8/layout/vList6"/>
    <dgm:cxn modelId="{ADF92C63-E076-4597-9EC6-C579700A23A1}" type="presOf" srcId="{92E5842E-C421-408D-8C8E-4EF72DD8BE83}" destId="{55672C1F-46CF-4775-A914-D401E4536F15}" srcOrd="0" destOrd="0" presId="urn:microsoft.com/office/officeart/2005/8/layout/vList6"/>
    <dgm:cxn modelId="{9ABE1093-B874-4637-8649-A6B7EE6703DC}" type="presOf" srcId="{8E740C4D-2EF8-431F-A53B-ACDA1A60E82A}" destId="{5A680BE2-ED2E-47CE-9762-EDC12F4DCA3D}" srcOrd="0" destOrd="2" presId="urn:microsoft.com/office/officeart/2005/8/layout/vList6"/>
    <dgm:cxn modelId="{E1777B1D-C878-40E9-90B1-441142280223}" type="presOf" srcId="{02B1F409-E724-4DC5-8ACD-4D2E06F67846}" destId="{5A680BE2-ED2E-47CE-9762-EDC12F4DCA3D}" srcOrd="0" destOrd="0" presId="urn:microsoft.com/office/officeart/2005/8/layout/vList6"/>
    <dgm:cxn modelId="{3242337A-80E3-47B6-ADCD-A84064FDD3C1}" type="presOf" srcId="{E61CB599-75B0-488C-8BDC-2A90F8FB0614}" destId="{5A680BE2-ED2E-47CE-9762-EDC12F4DCA3D}" srcOrd="0" destOrd="3" presId="urn:microsoft.com/office/officeart/2005/8/layout/vList6"/>
    <dgm:cxn modelId="{710954AF-E76E-4C7A-80C8-2BB2CD887D7E}" type="presOf" srcId="{1D07A87F-6031-426A-B4FA-95DFACAAAB4A}" destId="{08700511-7C04-4D11-8E82-DD0E2AB333D1}" srcOrd="0" destOrd="0" presId="urn:microsoft.com/office/officeart/2005/8/layout/vList6"/>
    <dgm:cxn modelId="{9BDF7279-3866-4D23-8594-76650C4C5227}" type="presOf" srcId="{F06F9B67-9BBC-4421-8EC7-AFDA1C0639E8}" destId="{0E92E457-0BAE-437F-A15B-4D2F9428B238}" srcOrd="0" destOrd="1" presId="urn:microsoft.com/office/officeart/2005/8/layout/vList6"/>
    <dgm:cxn modelId="{8BD3AA74-A118-407E-B6C9-F57BCB63297A}" type="presOf" srcId="{3C2BF6F3-036D-4362-934B-3920AC7199A0}" destId="{126038D9-5B2B-4D2B-926E-F8CE25F69881}" srcOrd="0" destOrd="0" presId="urn:microsoft.com/office/officeart/2005/8/layout/vList6"/>
    <dgm:cxn modelId="{6273B591-3907-4E76-BA0D-0C26E9A31614}" srcId="{3C2BF6F3-036D-4362-934B-3920AC7199A0}" destId="{6A58A48A-0F5C-4008-A458-EBB0A7DD2E48}" srcOrd="0" destOrd="0" parTransId="{5EAABE4D-8B58-449A-BB28-D3DF8AB78A62}" sibTransId="{70F5BB23-51F7-45A8-8714-2D38D05ECCB7}"/>
    <dgm:cxn modelId="{404ACC6A-CCA4-4991-BAC4-8DE1B9134D83}" srcId="{92E5842E-C421-408D-8C8E-4EF72DD8BE83}" destId="{BCDF5DAF-8D60-4ACF-BB5D-0D659E7A47CF}" srcOrd="4" destOrd="0" parTransId="{A3AC8BF6-D1D4-4523-8B4E-5FAF62CB6969}" sibTransId="{319E9E6F-B4D1-43C1-AA01-8465A4DB08C3}"/>
    <dgm:cxn modelId="{8BB83354-8136-42D1-A8E9-07340B1689CC}" srcId="{92E5842E-C421-408D-8C8E-4EF72DD8BE83}" destId="{7D09F460-A890-4D00-985B-1DC575FA5A84}" srcOrd="0" destOrd="0" parTransId="{88F427EA-B071-4923-B0B1-2331212828AD}" sibTransId="{9B560608-F37A-42D2-8C40-D30F88F18BEB}"/>
    <dgm:cxn modelId="{9DDA3DE4-07AA-40B0-AEBA-ED7375A00E7E}" type="presOf" srcId="{49722A1F-4D79-4890-AB1F-485BE89D11C7}" destId="{0E92E457-0BAE-437F-A15B-4D2F9428B238}" srcOrd="0" destOrd="3" presId="urn:microsoft.com/office/officeart/2005/8/layout/vList6"/>
    <dgm:cxn modelId="{F42A2E5D-7F20-4976-B09C-9681028FC48B}" type="presOf" srcId="{7D09F460-A890-4D00-985B-1DC575FA5A84}" destId="{0E92E457-0BAE-437F-A15B-4D2F9428B238}" srcOrd="0" destOrd="0" presId="urn:microsoft.com/office/officeart/2005/8/layout/vList6"/>
    <dgm:cxn modelId="{D5B4EB88-8B6D-474D-BF71-ECDB63A089D9}" srcId="{92E5842E-C421-408D-8C8E-4EF72DD8BE83}" destId="{49722A1F-4D79-4890-AB1F-485BE89D11C7}" srcOrd="3" destOrd="0" parTransId="{D2BAF53E-DCB4-4BEF-A3AE-9A04B31B37C5}" sibTransId="{F7591D32-FDE2-497B-A86A-83376984A71F}"/>
    <dgm:cxn modelId="{CF7DCF0E-C61C-413F-85CC-FCA423588652}" srcId="{81B372E6-20B4-4BD0-89D9-470EDFF4BB6A}" destId="{D0156658-6271-4345-979A-050098AA3D2A}" srcOrd="0" destOrd="0" parTransId="{BBF4C756-B884-4F2E-BCC9-D38C146243C7}" sibTransId="{1D74F6B6-4AEC-4D6C-93F3-200B8907D2D8}"/>
    <dgm:cxn modelId="{886EDE76-C77E-45F4-AD98-299C5DA302B7}" srcId="{1D07A87F-6031-426A-B4FA-95DFACAAAB4A}" destId="{8E740C4D-2EF8-431F-A53B-ACDA1A60E82A}" srcOrd="2" destOrd="0" parTransId="{DCA52B2E-C4E3-4675-B66B-7A9BB0E6D2A3}" sibTransId="{D2BB0C35-DDAE-4D26-9DC1-B69B95C8FDE3}"/>
    <dgm:cxn modelId="{A7D35EFC-DD75-42E5-ADE8-973BFB15CE13}" srcId="{81B372E6-20B4-4BD0-89D9-470EDFF4BB6A}" destId="{976AA7E9-EFC3-4B8F-AE2E-CAD3FC99818A}" srcOrd="2" destOrd="0" parTransId="{C31E0E99-97F8-404F-AA20-57321ABE87DB}" sibTransId="{A30C2F06-3325-4F1B-B289-1E6576F3FCCC}"/>
    <dgm:cxn modelId="{FABB0F98-22A8-4736-9352-AFC0D56D9D31}" srcId="{92E5842E-C421-408D-8C8E-4EF72DD8BE83}" destId="{4FEF5B37-D8AC-4D05-B556-C15D721CC9B9}" srcOrd="2" destOrd="0" parTransId="{38FB7D9A-FC1D-4C4E-BED3-416B7414A422}" sibTransId="{BE6E0597-4720-4148-B152-124553D61EC9}"/>
    <dgm:cxn modelId="{A68E6D67-B167-4D28-8568-3CA65FBFAC97}" type="presOf" srcId="{BCDF5DAF-8D60-4ACF-BB5D-0D659E7A47CF}" destId="{0E92E457-0BAE-437F-A15B-4D2F9428B238}" srcOrd="0" destOrd="4" presId="urn:microsoft.com/office/officeart/2005/8/layout/vList6"/>
    <dgm:cxn modelId="{E94B8F2A-36B7-4B69-95C8-0F4659C81E0A}" srcId="{1D07A87F-6031-426A-B4FA-95DFACAAAB4A}" destId="{DBB209DD-4C2D-4B4B-BCDE-001C021984F1}" srcOrd="1" destOrd="0" parTransId="{0FC08898-13FB-4D8E-9F78-8222763E41F0}" sibTransId="{49BCFC6F-EDDB-41C8-A4B9-658A3563BA17}"/>
    <dgm:cxn modelId="{54E28D7B-DF48-4B57-829F-FAC54236BED0}" srcId="{92E5842E-C421-408D-8C8E-4EF72DD8BE83}" destId="{F06F9B67-9BBC-4421-8EC7-AFDA1C0639E8}" srcOrd="1" destOrd="0" parTransId="{AE044BDE-1821-47E2-AC4F-8067678A8A23}" sibTransId="{3223C36C-9197-4CDA-8A37-AE901D5C9F82}"/>
    <dgm:cxn modelId="{BDBDE445-B421-4A4D-8A08-46C42E9B0D2D}" type="presOf" srcId="{D0156658-6271-4345-979A-050098AA3D2A}" destId="{BB1D857D-3721-49F7-AE5C-ADFEBC26F1CD}" srcOrd="0" destOrd="0" presId="urn:microsoft.com/office/officeart/2005/8/layout/vList6"/>
    <dgm:cxn modelId="{4DBC3E63-90ED-40D4-8EAD-AF353128E12E}" srcId="{D0156658-6271-4345-979A-050098AA3D2A}" destId="{9D3C5DFB-9FF6-4412-894E-E9E8BEBA8A38}" srcOrd="0" destOrd="0" parTransId="{A6AE9042-FCCC-4272-A34D-D470A9CEE3CD}" sibTransId="{F56919A0-C091-45AA-B041-B83A349A0AE1}"/>
    <dgm:cxn modelId="{A556276B-8403-42A5-900F-952E3240EB09}" type="presOf" srcId="{9D3C5DFB-9FF6-4412-894E-E9E8BEBA8A38}" destId="{36BD9D64-FB6D-4249-94E1-48C7AE7EAFEF}" srcOrd="0" destOrd="0" presId="urn:microsoft.com/office/officeart/2005/8/layout/vList6"/>
    <dgm:cxn modelId="{9C511844-C8D6-4C03-8612-FD78F5C1D7E2}" srcId="{1D07A87F-6031-426A-B4FA-95DFACAAAB4A}" destId="{02B1F409-E724-4DC5-8ACD-4D2E06F67846}" srcOrd="0" destOrd="0" parTransId="{FE74475C-E069-460A-AECF-BFEC446E32CE}" sibTransId="{227B2E5A-4744-44BB-BDFA-0078F8F2DC77}"/>
    <dgm:cxn modelId="{CA302778-0841-42C0-8A7C-54050F551B4D}" type="presParOf" srcId="{5EED777E-2285-446C-80E3-ABDBDE9116B3}" destId="{F4193DE0-50C9-45FA-BF7C-37370CA33FD0}" srcOrd="0" destOrd="0" presId="urn:microsoft.com/office/officeart/2005/8/layout/vList6"/>
    <dgm:cxn modelId="{69C5F598-62CC-49D3-AE51-4A3EADE4DB58}" type="presParOf" srcId="{F4193DE0-50C9-45FA-BF7C-37370CA33FD0}" destId="{BB1D857D-3721-49F7-AE5C-ADFEBC26F1CD}" srcOrd="0" destOrd="0" presId="urn:microsoft.com/office/officeart/2005/8/layout/vList6"/>
    <dgm:cxn modelId="{89744920-950A-45C2-8927-340010D95124}" type="presParOf" srcId="{F4193DE0-50C9-45FA-BF7C-37370CA33FD0}" destId="{36BD9D64-FB6D-4249-94E1-48C7AE7EAFEF}" srcOrd="1" destOrd="0" presId="urn:microsoft.com/office/officeart/2005/8/layout/vList6"/>
    <dgm:cxn modelId="{322C6912-B77E-477E-B457-BF6D7B265FF4}" type="presParOf" srcId="{5EED777E-2285-446C-80E3-ABDBDE9116B3}" destId="{BD1C6CEE-2BC3-497A-BFC8-1A81BCB808B7}" srcOrd="1" destOrd="0" presId="urn:microsoft.com/office/officeart/2005/8/layout/vList6"/>
    <dgm:cxn modelId="{84F5D44A-64B0-4301-AAD4-193A9E748BB8}" type="presParOf" srcId="{5EED777E-2285-446C-80E3-ABDBDE9116B3}" destId="{F2087DCA-0A8F-42CD-AEB3-9C55835033CF}" srcOrd="2" destOrd="0" presId="urn:microsoft.com/office/officeart/2005/8/layout/vList6"/>
    <dgm:cxn modelId="{39E840F1-8D06-4835-BDA8-29A85A4106F7}" type="presParOf" srcId="{F2087DCA-0A8F-42CD-AEB3-9C55835033CF}" destId="{55672C1F-46CF-4775-A914-D401E4536F15}" srcOrd="0" destOrd="0" presId="urn:microsoft.com/office/officeart/2005/8/layout/vList6"/>
    <dgm:cxn modelId="{0A2D8FD8-6826-408F-A401-8450757C5181}" type="presParOf" srcId="{F2087DCA-0A8F-42CD-AEB3-9C55835033CF}" destId="{0E92E457-0BAE-437F-A15B-4D2F9428B238}" srcOrd="1" destOrd="0" presId="urn:microsoft.com/office/officeart/2005/8/layout/vList6"/>
    <dgm:cxn modelId="{FD3858C5-80E1-4B6A-A5D4-A35250AE9EEE}" type="presParOf" srcId="{5EED777E-2285-446C-80E3-ABDBDE9116B3}" destId="{9739DA4A-FE0D-4B69-BC66-F5FFCCA86E8E}" srcOrd="3" destOrd="0" presId="urn:microsoft.com/office/officeart/2005/8/layout/vList6"/>
    <dgm:cxn modelId="{C47AAEDD-E1A6-4E45-876A-CF035770BA6A}" type="presParOf" srcId="{5EED777E-2285-446C-80E3-ABDBDE9116B3}" destId="{AAAF6D36-FAA6-4A75-9ED8-E257A5DFF735}" srcOrd="4" destOrd="0" presId="urn:microsoft.com/office/officeart/2005/8/layout/vList6"/>
    <dgm:cxn modelId="{834817C6-80EC-4860-BF82-A91A4E5FFD6A}" type="presParOf" srcId="{AAAF6D36-FAA6-4A75-9ED8-E257A5DFF735}" destId="{36124358-3CCF-4376-AB23-7403EC2B2E46}" srcOrd="0" destOrd="0" presId="urn:microsoft.com/office/officeart/2005/8/layout/vList6"/>
    <dgm:cxn modelId="{38B01E7A-33D7-4AD7-8451-48B016E38F0E}" type="presParOf" srcId="{AAAF6D36-FAA6-4A75-9ED8-E257A5DFF735}" destId="{833FE2BC-343D-4451-89D1-BE040D8C6A96}" srcOrd="1" destOrd="0" presId="urn:microsoft.com/office/officeart/2005/8/layout/vList6"/>
    <dgm:cxn modelId="{90E56406-B9C4-47F6-B535-6FA36E105603}" type="presParOf" srcId="{5EED777E-2285-446C-80E3-ABDBDE9116B3}" destId="{90185B4F-7447-4CC9-9516-4C1BC9EA8303}" srcOrd="5" destOrd="0" presId="urn:microsoft.com/office/officeart/2005/8/layout/vList6"/>
    <dgm:cxn modelId="{2BE68C38-6529-4B0A-8DDF-C03A808E48CB}" type="presParOf" srcId="{5EED777E-2285-446C-80E3-ABDBDE9116B3}" destId="{AE8ABD28-15C0-41DA-9679-AE03EC168053}" srcOrd="6" destOrd="0" presId="urn:microsoft.com/office/officeart/2005/8/layout/vList6"/>
    <dgm:cxn modelId="{EA000AB3-4692-4ACB-9EA9-E44A48780F83}" type="presParOf" srcId="{AE8ABD28-15C0-41DA-9679-AE03EC168053}" destId="{08700511-7C04-4D11-8E82-DD0E2AB333D1}" srcOrd="0" destOrd="0" presId="urn:microsoft.com/office/officeart/2005/8/layout/vList6"/>
    <dgm:cxn modelId="{54844E87-9B24-4FA1-A658-C7EDE7D8F0EB}" type="presParOf" srcId="{AE8ABD28-15C0-41DA-9679-AE03EC168053}" destId="{5A680BE2-ED2E-47CE-9762-EDC12F4DCA3D}" srcOrd="1" destOrd="0" presId="urn:microsoft.com/office/officeart/2005/8/layout/vList6"/>
    <dgm:cxn modelId="{1542FDB9-595A-41EC-8B01-8994CCC27FA6}" type="presParOf" srcId="{5EED777E-2285-446C-80E3-ABDBDE9116B3}" destId="{C8121651-F68C-4B61-9826-F9DE9F6D010A}" srcOrd="7" destOrd="0" presId="urn:microsoft.com/office/officeart/2005/8/layout/vList6"/>
    <dgm:cxn modelId="{7D476A73-8300-436A-B4D8-EEE1F5B34694}" type="presParOf" srcId="{5EED777E-2285-446C-80E3-ABDBDE9116B3}" destId="{AD169F67-B5F6-479A-966A-4227398EA932}" srcOrd="8" destOrd="0" presId="urn:microsoft.com/office/officeart/2005/8/layout/vList6"/>
    <dgm:cxn modelId="{2EB05445-5FF4-4152-A55A-6C0C205CD5D9}" type="presParOf" srcId="{AD169F67-B5F6-479A-966A-4227398EA932}" destId="{126038D9-5B2B-4D2B-926E-F8CE25F69881}" srcOrd="0" destOrd="0" presId="urn:microsoft.com/office/officeart/2005/8/layout/vList6"/>
    <dgm:cxn modelId="{3729AC9B-6C19-4959-8E1C-E826D111739F}" type="presParOf" srcId="{AD169F67-B5F6-479A-966A-4227398EA932}" destId="{219486F5-5F0A-444E-A8F7-37433696AC34}" srcOrd="1" destOrd="0" presId="urn:microsoft.com/office/officeart/2005/8/layout/vList6"/>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425B391-5267-47DC-9097-0B3E4D362D23}"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92BE8564-1367-4D33-9488-3B8C8DDD1F68}">
      <dgm:prSet phldrT="[Text]"/>
      <dgm:spPr/>
      <dgm:t>
        <a:bodyPr/>
        <a:lstStyle/>
        <a:p>
          <a:r>
            <a:rPr lang="en-US"/>
            <a:t>Client:</a:t>
          </a:r>
        </a:p>
      </dgm:t>
    </dgm:pt>
    <dgm:pt modelId="{4332A0AB-3CAA-4031-9C03-CE230F4B8929}" type="parTrans" cxnId="{2DDC33BE-C6F1-4641-9D8E-E375E44E5F75}">
      <dgm:prSet/>
      <dgm:spPr/>
      <dgm:t>
        <a:bodyPr/>
        <a:lstStyle/>
        <a:p>
          <a:endParaRPr lang="en-US"/>
        </a:p>
      </dgm:t>
    </dgm:pt>
    <dgm:pt modelId="{C0CAFB65-E879-4C76-8E12-2BFF7BD34D8A}" type="sibTrans" cxnId="{2DDC33BE-C6F1-4641-9D8E-E375E44E5F75}">
      <dgm:prSet/>
      <dgm:spPr/>
      <dgm:t>
        <a:bodyPr/>
        <a:lstStyle/>
        <a:p>
          <a:endParaRPr lang="en-US"/>
        </a:p>
      </dgm:t>
    </dgm:pt>
    <dgm:pt modelId="{1A740D0D-44E1-409D-A21F-5F4F77741E5A}">
      <dgm:prSet phldrT="[Text]"/>
      <dgm:spPr/>
      <dgm:t>
        <a:bodyPr/>
        <a:lstStyle/>
        <a:p>
          <a:r>
            <a:rPr lang="en-US"/>
            <a:t>Client:</a:t>
          </a:r>
        </a:p>
      </dgm:t>
    </dgm:pt>
    <dgm:pt modelId="{D570B4FF-7765-4910-89C5-97838617B655}" type="parTrans" cxnId="{C185D591-27BD-4A73-BE9C-5BF11CDDD690}">
      <dgm:prSet/>
      <dgm:spPr/>
      <dgm:t>
        <a:bodyPr/>
        <a:lstStyle/>
        <a:p>
          <a:endParaRPr lang="en-US"/>
        </a:p>
      </dgm:t>
    </dgm:pt>
    <dgm:pt modelId="{0E2FE128-4887-4358-8937-2DF500DCAB87}" type="sibTrans" cxnId="{C185D591-27BD-4A73-BE9C-5BF11CDDD690}">
      <dgm:prSet/>
      <dgm:spPr/>
      <dgm:t>
        <a:bodyPr/>
        <a:lstStyle/>
        <a:p>
          <a:endParaRPr lang="en-US"/>
        </a:p>
      </dgm:t>
    </dgm:pt>
    <dgm:pt modelId="{409D2DBE-F165-4E52-B44C-622FE42A834F}">
      <dgm:prSet phldrT="[Text]"/>
      <dgm:spPr/>
      <dgm:t>
        <a:bodyPr/>
        <a:lstStyle/>
        <a:p>
          <a:r>
            <a:rPr lang="en-US"/>
            <a:t>Client:</a:t>
          </a:r>
        </a:p>
      </dgm:t>
    </dgm:pt>
    <dgm:pt modelId="{B4584605-E66A-4079-8375-51C1DF7C0DA3}" type="parTrans" cxnId="{0E0F3372-8F58-42E7-827F-40F75FF9C85A}">
      <dgm:prSet/>
      <dgm:spPr/>
      <dgm:t>
        <a:bodyPr/>
        <a:lstStyle/>
        <a:p>
          <a:endParaRPr lang="en-US"/>
        </a:p>
      </dgm:t>
    </dgm:pt>
    <dgm:pt modelId="{B7D16A6B-1B33-4670-9F39-A2EFFB831086}" type="sibTrans" cxnId="{0E0F3372-8F58-42E7-827F-40F75FF9C85A}">
      <dgm:prSet/>
      <dgm:spPr/>
      <dgm:t>
        <a:bodyPr/>
        <a:lstStyle/>
        <a:p>
          <a:endParaRPr lang="en-US"/>
        </a:p>
      </dgm:t>
    </dgm:pt>
    <dgm:pt modelId="{A79298A5-732A-4280-B1FF-0CABE12993EC}">
      <dgm:prSet phldrT="[Text]"/>
      <dgm:spPr/>
      <dgm:t>
        <a:bodyPr/>
        <a:lstStyle/>
        <a:p>
          <a:r>
            <a:rPr lang="en-US"/>
            <a:t>User:</a:t>
          </a:r>
        </a:p>
      </dgm:t>
    </dgm:pt>
    <dgm:pt modelId="{82A82131-8119-4843-B608-B0D81E1FF9CB}" type="parTrans" cxnId="{08843A84-DD49-4004-864D-5DD5F483A5F4}">
      <dgm:prSet/>
      <dgm:spPr/>
      <dgm:t>
        <a:bodyPr/>
        <a:lstStyle/>
        <a:p>
          <a:endParaRPr lang="en-US"/>
        </a:p>
      </dgm:t>
    </dgm:pt>
    <dgm:pt modelId="{FE46E7A6-AAED-48F7-9D27-57850550C810}" type="sibTrans" cxnId="{08843A84-DD49-4004-864D-5DD5F483A5F4}">
      <dgm:prSet/>
      <dgm:spPr/>
      <dgm:t>
        <a:bodyPr/>
        <a:lstStyle/>
        <a:p>
          <a:endParaRPr lang="en-US"/>
        </a:p>
      </dgm:t>
    </dgm:pt>
    <dgm:pt modelId="{23F3A73A-73CD-44D7-B2BB-3EAD0A3ED8B9}">
      <dgm:prSet phldrT="[Text]"/>
      <dgm:spPr/>
      <dgm:t>
        <a:bodyPr/>
        <a:lstStyle/>
        <a:p>
          <a:r>
            <a:rPr lang="en-US"/>
            <a:t>Client:</a:t>
          </a:r>
        </a:p>
      </dgm:t>
    </dgm:pt>
    <dgm:pt modelId="{E914C9AE-F3CE-4145-9C6D-5C9AA192CF40}" type="parTrans" cxnId="{4F2DD197-AB64-456B-BED1-AA4A29DA1509}">
      <dgm:prSet/>
      <dgm:spPr/>
      <dgm:t>
        <a:bodyPr/>
        <a:lstStyle/>
        <a:p>
          <a:endParaRPr lang="en-US"/>
        </a:p>
      </dgm:t>
    </dgm:pt>
    <dgm:pt modelId="{AD8B1045-E9B7-4D20-9700-0B0BC8F21C11}" type="sibTrans" cxnId="{4F2DD197-AB64-456B-BED1-AA4A29DA1509}">
      <dgm:prSet/>
      <dgm:spPr/>
      <dgm:t>
        <a:bodyPr/>
        <a:lstStyle/>
        <a:p>
          <a:endParaRPr lang="en-US"/>
        </a:p>
      </dgm:t>
    </dgm:pt>
    <dgm:pt modelId="{A7FEAE49-61E1-4C86-99A6-5A3ABFC0C418}">
      <dgm:prSet phldrT="[Text]"/>
      <dgm:spPr/>
      <dgm:t>
        <a:bodyPr/>
        <a:lstStyle/>
        <a:p>
          <a:r>
            <a:rPr lang="en-US"/>
            <a:t>Server:</a:t>
          </a:r>
        </a:p>
      </dgm:t>
    </dgm:pt>
    <dgm:pt modelId="{09018B1C-34D6-4FC4-A3A9-79C45F24D10F}" type="parTrans" cxnId="{F728D0C3-D5DD-4190-B610-F8016459253C}">
      <dgm:prSet/>
      <dgm:spPr/>
      <dgm:t>
        <a:bodyPr/>
        <a:lstStyle/>
        <a:p>
          <a:endParaRPr lang="en-US"/>
        </a:p>
      </dgm:t>
    </dgm:pt>
    <dgm:pt modelId="{A4D33127-3004-4183-A451-34865CD097E3}" type="sibTrans" cxnId="{F728D0C3-D5DD-4190-B610-F8016459253C}">
      <dgm:prSet/>
      <dgm:spPr/>
      <dgm:t>
        <a:bodyPr/>
        <a:lstStyle/>
        <a:p>
          <a:endParaRPr lang="en-US"/>
        </a:p>
      </dgm:t>
    </dgm:pt>
    <dgm:pt modelId="{3BF8F6EC-D1CD-4DC9-BEF1-BD6B45CB924F}">
      <dgm:prSet phldrT="[Text]"/>
      <dgm:spPr/>
      <dgm:t>
        <a:bodyPr/>
        <a:lstStyle/>
        <a:p>
          <a:r>
            <a:rPr lang="en-US"/>
            <a:t>Server:</a:t>
          </a:r>
        </a:p>
      </dgm:t>
    </dgm:pt>
    <dgm:pt modelId="{0E0E12A9-C32A-40A9-99BD-C8B475BF5464}" type="parTrans" cxnId="{193EE75F-5C5F-42A3-A194-C7327F80277D}">
      <dgm:prSet/>
      <dgm:spPr/>
      <dgm:t>
        <a:bodyPr/>
        <a:lstStyle/>
        <a:p>
          <a:endParaRPr lang="en-US"/>
        </a:p>
      </dgm:t>
    </dgm:pt>
    <dgm:pt modelId="{A7565D7D-C6E5-4CD7-BB22-4DCDB4BCFBF7}" type="sibTrans" cxnId="{193EE75F-5C5F-42A3-A194-C7327F80277D}">
      <dgm:prSet/>
      <dgm:spPr/>
      <dgm:t>
        <a:bodyPr/>
        <a:lstStyle/>
        <a:p>
          <a:endParaRPr lang="en-US"/>
        </a:p>
      </dgm:t>
    </dgm:pt>
    <dgm:pt modelId="{0F3C9DB1-B8B7-42B8-BE68-AFC96DF1FE7F}">
      <dgm:prSet phldrT="[Text]"/>
      <dgm:spPr/>
      <dgm:t>
        <a:bodyPr/>
        <a:lstStyle/>
        <a:p>
          <a:r>
            <a:rPr lang="en-US"/>
            <a:t>check TIME</a:t>
          </a:r>
        </a:p>
      </dgm:t>
    </dgm:pt>
    <dgm:pt modelId="{9549F615-6273-411C-84FF-A298640C915C}" type="parTrans" cxnId="{9EEDE060-44AE-4E60-A282-454F87CEA35D}">
      <dgm:prSet/>
      <dgm:spPr/>
      <dgm:t>
        <a:bodyPr/>
        <a:lstStyle/>
        <a:p>
          <a:endParaRPr lang="en-US"/>
        </a:p>
      </dgm:t>
    </dgm:pt>
    <dgm:pt modelId="{059BDCAB-3B87-4AD0-A241-A2F0A2D3DCE8}" type="sibTrans" cxnId="{9EEDE060-44AE-4E60-A282-454F87CEA35D}">
      <dgm:prSet/>
      <dgm:spPr/>
      <dgm:t>
        <a:bodyPr/>
        <a:lstStyle/>
        <a:p>
          <a:endParaRPr lang="en-US"/>
        </a:p>
      </dgm:t>
    </dgm:pt>
    <dgm:pt modelId="{17D6B688-BBFC-451C-B5C0-F9BFD7622B00}">
      <dgm:prSet phldrT="[Text]"/>
      <dgm:spPr/>
      <dgm:t>
        <a:bodyPr/>
        <a:lstStyle/>
        <a:p>
          <a:r>
            <a:rPr lang="en-US"/>
            <a:t>delete KEY_SET</a:t>
          </a:r>
        </a:p>
      </dgm:t>
    </dgm:pt>
    <dgm:pt modelId="{56FA2FC3-5C25-4388-A9B4-F35C93F8CB44}" type="parTrans" cxnId="{D07B830E-EE57-48E9-828D-CD07F8133190}">
      <dgm:prSet/>
      <dgm:spPr/>
      <dgm:t>
        <a:bodyPr/>
        <a:lstStyle/>
        <a:p>
          <a:endParaRPr lang="en-US"/>
        </a:p>
      </dgm:t>
    </dgm:pt>
    <dgm:pt modelId="{09E0EBE0-E253-4223-901C-1A4A4B69BF75}" type="sibTrans" cxnId="{D07B830E-EE57-48E9-828D-CD07F8133190}">
      <dgm:prSet/>
      <dgm:spPr/>
      <dgm:t>
        <a:bodyPr/>
        <a:lstStyle/>
        <a:p>
          <a:endParaRPr lang="en-US"/>
        </a:p>
      </dgm:t>
    </dgm:pt>
    <dgm:pt modelId="{0434B61F-CE59-453D-83BF-6AA4C6CDD829}">
      <dgm:prSet phldrT="[Text]"/>
      <dgm:spPr/>
      <dgm:t>
        <a:bodyPr/>
        <a:lstStyle/>
        <a:p>
          <a:r>
            <a:rPr lang="en-US"/>
            <a:t>ask to enter PASS and PIN</a:t>
          </a:r>
        </a:p>
      </dgm:t>
    </dgm:pt>
    <dgm:pt modelId="{3FC07103-285B-4046-A07A-2A36B5666EF6}" type="parTrans" cxnId="{E35CFA26-B895-489D-8BA5-74A7DC0B50F1}">
      <dgm:prSet/>
      <dgm:spPr/>
      <dgm:t>
        <a:bodyPr/>
        <a:lstStyle/>
        <a:p>
          <a:endParaRPr lang="en-US"/>
        </a:p>
      </dgm:t>
    </dgm:pt>
    <dgm:pt modelId="{E2CE1ACA-4415-4DC0-8AE4-5332F1667B68}" type="sibTrans" cxnId="{E35CFA26-B895-489D-8BA5-74A7DC0B50F1}">
      <dgm:prSet/>
      <dgm:spPr/>
      <dgm:t>
        <a:bodyPr/>
        <a:lstStyle/>
        <a:p>
          <a:endParaRPr lang="en-US"/>
        </a:p>
      </dgm:t>
    </dgm:pt>
    <dgm:pt modelId="{BACFB4F5-FFAF-485A-BD4E-C04C72443A88}">
      <dgm:prSet phldrT="[Text]"/>
      <dgm:spPr/>
      <dgm:t>
        <a:bodyPr/>
        <a:lstStyle/>
        <a:p>
          <a:r>
            <a:rPr lang="en-US"/>
            <a:t>enter PASS and PIN</a:t>
          </a:r>
        </a:p>
      </dgm:t>
    </dgm:pt>
    <dgm:pt modelId="{E838CF07-9302-426E-9BD5-0DE08A984CB2}" type="parTrans" cxnId="{2B91EC44-6E7E-45AA-8213-59F169D14933}">
      <dgm:prSet/>
      <dgm:spPr/>
      <dgm:t>
        <a:bodyPr/>
        <a:lstStyle/>
        <a:p>
          <a:endParaRPr lang="en-US"/>
        </a:p>
      </dgm:t>
    </dgm:pt>
    <dgm:pt modelId="{38308783-2119-4028-B5FB-B0A0A5F79954}" type="sibTrans" cxnId="{2B91EC44-6E7E-45AA-8213-59F169D14933}">
      <dgm:prSet/>
      <dgm:spPr/>
      <dgm:t>
        <a:bodyPr/>
        <a:lstStyle/>
        <a:p>
          <a:endParaRPr lang="en-US"/>
        </a:p>
      </dgm:t>
    </dgm:pt>
    <dgm:pt modelId="{DD5B670C-CAE7-44FB-A7B1-24B739ED7E5E}">
      <dgm:prSet phldrT="[Text]"/>
      <dgm:spPr/>
      <dgm:t>
        <a:bodyPr/>
        <a:lstStyle/>
        <a:p>
          <a:r>
            <a:rPr lang="en-US"/>
            <a:t>iniciate session with server</a:t>
          </a:r>
        </a:p>
      </dgm:t>
    </dgm:pt>
    <dgm:pt modelId="{12E51849-19BE-4C59-9457-6B6FF408BC41}" type="parTrans" cxnId="{5586ED9D-EC05-44C6-A0D7-1BC5E2323F56}">
      <dgm:prSet/>
      <dgm:spPr/>
      <dgm:t>
        <a:bodyPr/>
        <a:lstStyle/>
        <a:p>
          <a:endParaRPr lang="en-US"/>
        </a:p>
      </dgm:t>
    </dgm:pt>
    <dgm:pt modelId="{043A4D9B-B88C-45D7-ACC7-B3A724C661C2}" type="sibTrans" cxnId="{5586ED9D-EC05-44C6-A0D7-1BC5E2323F56}">
      <dgm:prSet/>
      <dgm:spPr/>
      <dgm:t>
        <a:bodyPr/>
        <a:lstStyle/>
        <a:p>
          <a:endParaRPr lang="en-US"/>
        </a:p>
      </dgm:t>
    </dgm:pt>
    <dgm:pt modelId="{1702E52B-8914-4DFF-8BCB-1C2AA8240943}">
      <dgm:prSet phldrT="[Text]"/>
      <dgm:spPr/>
      <dgm:t>
        <a:bodyPr/>
        <a:lstStyle/>
        <a:p>
          <a:r>
            <a:rPr lang="en-US"/>
            <a:t>check credentials</a:t>
          </a:r>
        </a:p>
      </dgm:t>
    </dgm:pt>
    <dgm:pt modelId="{44F59F6F-7725-4950-A831-7B08CBB4BC1A}" type="parTrans" cxnId="{E9EE9CBD-76B9-4795-8042-33A4768B2C24}">
      <dgm:prSet/>
      <dgm:spPr/>
      <dgm:t>
        <a:bodyPr/>
        <a:lstStyle/>
        <a:p>
          <a:endParaRPr lang="en-US"/>
        </a:p>
      </dgm:t>
    </dgm:pt>
    <dgm:pt modelId="{3CBAE39C-D3FD-46A4-9844-015C2CC1F0BF}" type="sibTrans" cxnId="{E9EE9CBD-76B9-4795-8042-33A4768B2C24}">
      <dgm:prSet/>
      <dgm:spPr/>
      <dgm:t>
        <a:bodyPr/>
        <a:lstStyle/>
        <a:p>
          <a:endParaRPr lang="en-US"/>
        </a:p>
      </dgm:t>
    </dgm:pt>
    <dgm:pt modelId="{88C28975-67A8-4BBE-B691-E312363B8282}">
      <dgm:prSet phldrT="[Text]"/>
      <dgm:spPr/>
      <dgm:t>
        <a:bodyPr/>
        <a:lstStyle/>
        <a:p>
          <a:r>
            <a:rPr lang="en-US"/>
            <a:t>sends KEY_SET, TIME and DEV_PASS if all is ok</a:t>
          </a:r>
        </a:p>
      </dgm:t>
    </dgm:pt>
    <dgm:pt modelId="{F883F7D6-CE4B-4B1F-AF05-E1D313866789}" type="parTrans" cxnId="{011FB74E-93AB-47FF-B29C-F30AC8163819}">
      <dgm:prSet/>
      <dgm:spPr/>
      <dgm:t>
        <a:bodyPr/>
        <a:lstStyle/>
        <a:p>
          <a:endParaRPr lang="en-US"/>
        </a:p>
      </dgm:t>
    </dgm:pt>
    <dgm:pt modelId="{4FE91504-C197-4E59-99F8-8E6B3BF5AFE4}" type="sibTrans" cxnId="{011FB74E-93AB-47FF-B29C-F30AC8163819}">
      <dgm:prSet/>
      <dgm:spPr/>
      <dgm:t>
        <a:bodyPr/>
        <a:lstStyle/>
        <a:p>
          <a:endParaRPr lang="en-US"/>
        </a:p>
      </dgm:t>
    </dgm:pt>
    <dgm:pt modelId="{5AC56DBE-3F8E-4500-82BB-584F7286A74F}" type="pres">
      <dgm:prSet presAssocID="{7425B391-5267-47DC-9097-0B3E4D362D23}" presName="linearFlow" presStyleCnt="0">
        <dgm:presLayoutVars>
          <dgm:dir/>
          <dgm:animLvl val="lvl"/>
          <dgm:resizeHandles val="exact"/>
        </dgm:presLayoutVars>
      </dgm:prSet>
      <dgm:spPr/>
      <dgm:t>
        <a:bodyPr/>
        <a:lstStyle/>
        <a:p>
          <a:endParaRPr lang="sv-SE"/>
        </a:p>
      </dgm:t>
    </dgm:pt>
    <dgm:pt modelId="{109B3F5B-D950-45D0-A6FE-3725ACC8CA20}" type="pres">
      <dgm:prSet presAssocID="{92BE8564-1367-4D33-9488-3B8C8DDD1F68}" presName="composite" presStyleCnt="0"/>
      <dgm:spPr/>
    </dgm:pt>
    <dgm:pt modelId="{BF58B4F2-36A6-4A8A-83A5-50FC72625DC9}" type="pres">
      <dgm:prSet presAssocID="{92BE8564-1367-4D33-9488-3B8C8DDD1F68}" presName="parentText" presStyleLbl="alignNode1" presStyleIdx="0" presStyleCnt="7">
        <dgm:presLayoutVars>
          <dgm:chMax val="1"/>
          <dgm:bulletEnabled val="1"/>
        </dgm:presLayoutVars>
      </dgm:prSet>
      <dgm:spPr/>
      <dgm:t>
        <a:bodyPr/>
        <a:lstStyle/>
        <a:p>
          <a:endParaRPr lang="en-US"/>
        </a:p>
      </dgm:t>
    </dgm:pt>
    <dgm:pt modelId="{BA69548C-EA00-4E28-9D6A-AE896C6E0B4F}" type="pres">
      <dgm:prSet presAssocID="{92BE8564-1367-4D33-9488-3B8C8DDD1F68}" presName="descendantText" presStyleLbl="alignAcc1" presStyleIdx="0" presStyleCnt="7">
        <dgm:presLayoutVars>
          <dgm:bulletEnabled val="1"/>
        </dgm:presLayoutVars>
      </dgm:prSet>
      <dgm:spPr/>
      <dgm:t>
        <a:bodyPr/>
        <a:lstStyle/>
        <a:p>
          <a:endParaRPr lang="en-US"/>
        </a:p>
      </dgm:t>
    </dgm:pt>
    <dgm:pt modelId="{DFB6DA25-D92C-43AD-853F-43161C81FA6F}" type="pres">
      <dgm:prSet presAssocID="{C0CAFB65-E879-4C76-8E12-2BFF7BD34D8A}" presName="sp" presStyleCnt="0"/>
      <dgm:spPr/>
    </dgm:pt>
    <dgm:pt modelId="{D114040B-6A67-4AAF-B97B-83E773FE470C}" type="pres">
      <dgm:prSet presAssocID="{1A740D0D-44E1-409D-A21F-5F4F77741E5A}" presName="composite" presStyleCnt="0"/>
      <dgm:spPr/>
    </dgm:pt>
    <dgm:pt modelId="{621C5536-1165-44BD-A21B-B4BF06D3EFB9}" type="pres">
      <dgm:prSet presAssocID="{1A740D0D-44E1-409D-A21F-5F4F77741E5A}" presName="parentText" presStyleLbl="alignNode1" presStyleIdx="1" presStyleCnt="7">
        <dgm:presLayoutVars>
          <dgm:chMax val="1"/>
          <dgm:bulletEnabled val="1"/>
        </dgm:presLayoutVars>
      </dgm:prSet>
      <dgm:spPr/>
      <dgm:t>
        <a:bodyPr/>
        <a:lstStyle/>
        <a:p>
          <a:endParaRPr lang="en-US"/>
        </a:p>
      </dgm:t>
    </dgm:pt>
    <dgm:pt modelId="{A94E6B05-A3C2-49BF-84CC-E788B7BFB121}" type="pres">
      <dgm:prSet presAssocID="{1A740D0D-44E1-409D-A21F-5F4F77741E5A}" presName="descendantText" presStyleLbl="alignAcc1" presStyleIdx="1" presStyleCnt="7">
        <dgm:presLayoutVars>
          <dgm:bulletEnabled val="1"/>
        </dgm:presLayoutVars>
      </dgm:prSet>
      <dgm:spPr/>
      <dgm:t>
        <a:bodyPr/>
        <a:lstStyle/>
        <a:p>
          <a:endParaRPr lang="en-US"/>
        </a:p>
      </dgm:t>
    </dgm:pt>
    <dgm:pt modelId="{06621734-3C6D-40AE-88C0-FCB8F91AA8D3}" type="pres">
      <dgm:prSet presAssocID="{0E2FE128-4887-4358-8937-2DF500DCAB87}" presName="sp" presStyleCnt="0"/>
      <dgm:spPr/>
    </dgm:pt>
    <dgm:pt modelId="{479ED2C4-9EC5-493A-9C7A-E44DA18F7573}" type="pres">
      <dgm:prSet presAssocID="{409D2DBE-F165-4E52-B44C-622FE42A834F}" presName="composite" presStyleCnt="0"/>
      <dgm:spPr/>
    </dgm:pt>
    <dgm:pt modelId="{F69C56F1-CDB9-4119-BBB8-F5297C187B38}" type="pres">
      <dgm:prSet presAssocID="{409D2DBE-F165-4E52-B44C-622FE42A834F}" presName="parentText" presStyleLbl="alignNode1" presStyleIdx="2" presStyleCnt="7">
        <dgm:presLayoutVars>
          <dgm:chMax val="1"/>
          <dgm:bulletEnabled val="1"/>
        </dgm:presLayoutVars>
      </dgm:prSet>
      <dgm:spPr/>
      <dgm:t>
        <a:bodyPr/>
        <a:lstStyle/>
        <a:p>
          <a:endParaRPr lang="en-US"/>
        </a:p>
      </dgm:t>
    </dgm:pt>
    <dgm:pt modelId="{A9F73141-9AEB-416F-A5F4-83BE8FECD0E9}" type="pres">
      <dgm:prSet presAssocID="{409D2DBE-F165-4E52-B44C-622FE42A834F}" presName="descendantText" presStyleLbl="alignAcc1" presStyleIdx="2" presStyleCnt="7">
        <dgm:presLayoutVars>
          <dgm:bulletEnabled val="1"/>
        </dgm:presLayoutVars>
      </dgm:prSet>
      <dgm:spPr/>
      <dgm:t>
        <a:bodyPr/>
        <a:lstStyle/>
        <a:p>
          <a:endParaRPr lang="en-US"/>
        </a:p>
      </dgm:t>
    </dgm:pt>
    <dgm:pt modelId="{406012CF-CBF4-4364-9CA0-0250F310E7DB}" type="pres">
      <dgm:prSet presAssocID="{B7D16A6B-1B33-4670-9F39-A2EFFB831086}" presName="sp" presStyleCnt="0"/>
      <dgm:spPr/>
    </dgm:pt>
    <dgm:pt modelId="{592D8C48-FFE8-48FB-BD8A-847E83C0050C}" type="pres">
      <dgm:prSet presAssocID="{A79298A5-732A-4280-B1FF-0CABE12993EC}" presName="composite" presStyleCnt="0"/>
      <dgm:spPr/>
    </dgm:pt>
    <dgm:pt modelId="{04998B19-E3FE-4416-9921-0B36BD0E9EBE}" type="pres">
      <dgm:prSet presAssocID="{A79298A5-732A-4280-B1FF-0CABE12993EC}" presName="parentText" presStyleLbl="alignNode1" presStyleIdx="3" presStyleCnt="7">
        <dgm:presLayoutVars>
          <dgm:chMax val="1"/>
          <dgm:bulletEnabled val="1"/>
        </dgm:presLayoutVars>
      </dgm:prSet>
      <dgm:spPr/>
      <dgm:t>
        <a:bodyPr/>
        <a:lstStyle/>
        <a:p>
          <a:endParaRPr lang="en-US"/>
        </a:p>
      </dgm:t>
    </dgm:pt>
    <dgm:pt modelId="{6A626DEE-68D9-4F5F-9EF5-D14E8F0F11E9}" type="pres">
      <dgm:prSet presAssocID="{A79298A5-732A-4280-B1FF-0CABE12993EC}" presName="descendantText" presStyleLbl="alignAcc1" presStyleIdx="3" presStyleCnt="7">
        <dgm:presLayoutVars>
          <dgm:bulletEnabled val="1"/>
        </dgm:presLayoutVars>
      </dgm:prSet>
      <dgm:spPr/>
      <dgm:t>
        <a:bodyPr/>
        <a:lstStyle/>
        <a:p>
          <a:endParaRPr lang="en-US"/>
        </a:p>
      </dgm:t>
    </dgm:pt>
    <dgm:pt modelId="{5ACBF753-0848-4CB1-953E-53943305BACA}" type="pres">
      <dgm:prSet presAssocID="{FE46E7A6-AAED-48F7-9D27-57850550C810}" presName="sp" presStyleCnt="0"/>
      <dgm:spPr/>
    </dgm:pt>
    <dgm:pt modelId="{CCA04B1B-0F64-4D1B-9C8D-5B217BB4D6A3}" type="pres">
      <dgm:prSet presAssocID="{23F3A73A-73CD-44D7-B2BB-3EAD0A3ED8B9}" presName="composite" presStyleCnt="0"/>
      <dgm:spPr/>
    </dgm:pt>
    <dgm:pt modelId="{B48CDFEC-D348-485F-9DC2-6334B0E05BBC}" type="pres">
      <dgm:prSet presAssocID="{23F3A73A-73CD-44D7-B2BB-3EAD0A3ED8B9}" presName="parentText" presStyleLbl="alignNode1" presStyleIdx="4" presStyleCnt="7">
        <dgm:presLayoutVars>
          <dgm:chMax val="1"/>
          <dgm:bulletEnabled val="1"/>
        </dgm:presLayoutVars>
      </dgm:prSet>
      <dgm:spPr/>
      <dgm:t>
        <a:bodyPr/>
        <a:lstStyle/>
        <a:p>
          <a:endParaRPr lang="en-US"/>
        </a:p>
      </dgm:t>
    </dgm:pt>
    <dgm:pt modelId="{56147E1D-69BF-4A03-B130-6BD86084A2A9}" type="pres">
      <dgm:prSet presAssocID="{23F3A73A-73CD-44D7-B2BB-3EAD0A3ED8B9}" presName="descendantText" presStyleLbl="alignAcc1" presStyleIdx="4" presStyleCnt="7">
        <dgm:presLayoutVars>
          <dgm:bulletEnabled val="1"/>
        </dgm:presLayoutVars>
      </dgm:prSet>
      <dgm:spPr/>
      <dgm:t>
        <a:bodyPr/>
        <a:lstStyle/>
        <a:p>
          <a:endParaRPr lang="en-US"/>
        </a:p>
      </dgm:t>
    </dgm:pt>
    <dgm:pt modelId="{FD4285D9-0308-47DF-A785-E93A5DE3BA77}" type="pres">
      <dgm:prSet presAssocID="{AD8B1045-E9B7-4D20-9700-0B0BC8F21C11}" presName="sp" presStyleCnt="0"/>
      <dgm:spPr/>
    </dgm:pt>
    <dgm:pt modelId="{B1C6F896-EC56-4596-A9A5-A5C9A62F077B}" type="pres">
      <dgm:prSet presAssocID="{A7FEAE49-61E1-4C86-99A6-5A3ABFC0C418}" presName="composite" presStyleCnt="0"/>
      <dgm:spPr/>
    </dgm:pt>
    <dgm:pt modelId="{B282670B-3D84-418F-A9D6-FED55A31482A}" type="pres">
      <dgm:prSet presAssocID="{A7FEAE49-61E1-4C86-99A6-5A3ABFC0C418}" presName="parentText" presStyleLbl="alignNode1" presStyleIdx="5" presStyleCnt="7">
        <dgm:presLayoutVars>
          <dgm:chMax val="1"/>
          <dgm:bulletEnabled val="1"/>
        </dgm:presLayoutVars>
      </dgm:prSet>
      <dgm:spPr/>
      <dgm:t>
        <a:bodyPr/>
        <a:lstStyle/>
        <a:p>
          <a:endParaRPr lang="en-US"/>
        </a:p>
      </dgm:t>
    </dgm:pt>
    <dgm:pt modelId="{EFDFB735-D77C-496A-AD8F-343B7A3605DD}" type="pres">
      <dgm:prSet presAssocID="{A7FEAE49-61E1-4C86-99A6-5A3ABFC0C418}" presName="descendantText" presStyleLbl="alignAcc1" presStyleIdx="5" presStyleCnt="7">
        <dgm:presLayoutVars>
          <dgm:bulletEnabled val="1"/>
        </dgm:presLayoutVars>
      </dgm:prSet>
      <dgm:spPr/>
      <dgm:t>
        <a:bodyPr/>
        <a:lstStyle/>
        <a:p>
          <a:endParaRPr lang="en-US"/>
        </a:p>
      </dgm:t>
    </dgm:pt>
    <dgm:pt modelId="{F4B61A2C-BA31-4C3F-B5CC-57A6BEE55057}" type="pres">
      <dgm:prSet presAssocID="{A4D33127-3004-4183-A451-34865CD097E3}" presName="sp" presStyleCnt="0"/>
      <dgm:spPr/>
    </dgm:pt>
    <dgm:pt modelId="{46A64A88-4B08-4B57-847E-2357FB965EAC}" type="pres">
      <dgm:prSet presAssocID="{3BF8F6EC-D1CD-4DC9-BEF1-BD6B45CB924F}" presName="composite" presStyleCnt="0"/>
      <dgm:spPr/>
    </dgm:pt>
    <dgm:pt modelId="{7C57CB53-72F0-4C66-AD18-C3DA107C8107}" type="pres">
      <dgm:prSet presAssocID="{3BF8F6EC-D1CD-4DC9-BEF1-BD6B45CB924F}" presName="parentText" presStyleLbl="alignNode1" presStyleIdx="6" presStyleCnt="7">
        <dgm:presLayoutVars>
          <dgm:chMax val="1"/>
          <dgm:bulletEnabled val="1"/>
        </dgm:presLayoutVars>
      </dgm:prSet>
      <dgm:spPr/>
      <dgm:t>
        <a:bodyPr/>
        <a:lstStyle/>
        <a:p>
          <a:endParaRPr lang="en-US"/>
        </a:p>
      </dgm:t>
    </dgm:pt>
    <dgm:pt modelId="{407B067C-BDC6-4267-912A-D0225D6A1BBD}" type="pres">
      <dgm:prSet presAssocID="{3BF8F6EC-D1CD-4DC9-BEF1-BD6B45CB924F}" presName="descendantText" presStyleLbl="alignAcc1" presStyleIdx="6" presStyleCnt="7">
        <dgm:presLayoutVars>
          <dgm:bulletEnabled val="1"/>
        </dgm:presLayoutVars>
      </dgm:prSet>
      <dgm:spPr/>
      <dgm:t>
        <a:bodyPr/>
        <a:lstStyle/>
        <a:p>
          <a:endParaRPr lang="en-US"/>
        </a:p>
      </dgm:t>
    </dgm:pt>
  </dgm:ptLst>
  <dgm:cxnLst>
    <dgm:cxn modelId="{4E72FD06-8B8F-4459-B011-7431D8025A87}" type="presOf" srcId="{7425B391-5267-47DC-9097-0B3E4D362D23}" destId="{5AC56DBE-3F8E-4500-82BB-584F7286A74F}" srcOrd="0" destOrd="0" presId="urn:microsoft.com/office/officeart/2005/8/layout/chevron2"/>
    <dgm:cxn modelId="{9EEDE060-44AE-4E60-A282-454F87CEA35D}" srcId="{92BE8564-1367-4D33-9488-3B8C8DDD1F68}" destId="{0F3C9DB1-B8B7-42B8-BE68-AFC96DF1FE7F}" srcOrd="0" destOrd="0" parTransId="{9549F615-6273-411C-84FF-A298640C915C}" sibTransId="{059BDCAB-3B87-4AD0-A241-A2F0A2D3DCE8}"/>
    <dgm:cxn modelId="{193EE75F-5C5F-42A3-A194-C7327F80277D}" srcId="{7425B391-5267-47DC-9097-0B3E4D362D23}" destId="{3BF8F6EC-D1CD-4DC9-BEF1-BD6B45CB924F}" srcOrd="6" destOrd="0" parTransId="{0E0E12A9-C32A-40A9-99BD-C8B475BF5464}" sibTransId="{A7565D7D-C6E5-4CD7-BB22-4DCDB4BCFBF7}"/>
    <dgm:cxn modelId="{011FB74E-93AB-47FF-B29C-F30AC8163819}" srcId="{3BF8F6EC-D1CD-4DC9-BEF1-BD6B45CB924F}" destId="{88C28975-67A8-4BBE-B691-E312363B8282}" srcOrd="0" destOrd="0" parTransId="{F883F7D6-CE4B-4B1F-AF05-E1D313866789}" sibTransId="{4FE91504-C197-4E59-99F8-8E6B3BF5AFE4}"/>
    <dgm:cxn modelId="{D23E132F-3577-4225-B595-A570E760F7D4}" type="presOf" srcId="{17D6B688-BBFC-451C-B5C0-F9BFD7622B00}" destId="{A94E6B05-A3C2-49BF-84CC-E788B7BFB121}" srcOrd="0" destOrd="0" presId="urn:microsoft.com/office/officeart/2005/8/layout/chevron2"/>
    <dgm:cxn modelId="{1636464C-BA61-4F0F-8A66-90913ACE4716}" type="presOf" srcId="{3BF8F6EC-D1CD-4DC9-BEF1-BD6B45CB924F}" destId="{7C57CB53-72F0-4C66-AD18-C3DA107C8107}" srcOrd="0" destOrd="0" presId="urn:microsoft.com/office/officeart/2005/8/layout/chevron2"/>
    <dgm:cxn modelId="{0E0F3372-8F58-42E7-827F-40F75FF9C85A}" srcId="{7425B391-5267-47DC-9097-0B3E4D362D23}" destId="{409D2DBE-F165-4E52-B44C-622FE42A834F}" srcOrd="2" destOrd="0" parTransId="{B4584605-E66A-4079-8375-51C1DF7C0DA3}" sibTransId="{B7D16A6B-1B33-4670-9F39-A2EFFB831086}"/>
    <dgm:cxn modelId="{110F6586-66FA-4BE4-B450-59E9ACCB0B3A}" type="presOf" srcId="{0F3C9DB1-B8B7-42B8-BE68-AFC96DF1FE7F}" destId="{BA69548C-EA00-4E28-9D6A-AE896C6E0B4F}" srcOrd="0" destOrd="0" presId="urn:microsoft.com/office/officeart/2005/8/layout/chevron2"/>
    <dgm:cxn modelId="{06780C07-EBFD-4FFD-B6E8-5F863D1E8FF9}" type="presOf" srcId="{A79298A5-732A-4280-B1FF-0CABE12993EC}" destId="{04998B19-E3FE-4416-9921-0B36BD0E9EBE}" srcOrd="0" destOrd="0" presId="urn:microsoft.com/office/officeart/2005/8/layout/chevron2"/>
    <dgm:cxn modelId="{4F2DD197-AB64-456B-BED1-AA4A29DA1509}" srcId="{7425B391-5267-47DC-9097-0B3E4D362D23}" destId="{23F3A73A-73CD-44D7-B2BB-3EAD0A3ED8B9}" srcOrd="4" destOrd="0" parTransId="{E914C9AE-F3CE-4145-9C6D-5C9AA192CF40}" sibTransId="{AD8B1045-E9B7-4D20-9700-0B0BC8F21C11}"/>
    <dgm:cxn modelId="{4EB5D7B8-EA9E-4B9E-B898-6AFBEA8CDDB8}" type="presOf" srcId="{23F3A73A-73CD-44D7-B2BB-3EAD0A3ED8B9}" destId="{B48CDFEC-D348-485F-9DC2-6334B0E05BBC}" srcOrd="0" destOrd="0" presId="urn:microsoft.com/office/officeart/2005/8/layout/chevron2"/>
    <dgm:cxn modelId="{04FE8E71-D371-4A7D-BD0E-AFD662F3DFC9}" type="presOf" srcId="{1702E52B-8914-4DFF-8BCB-1C2AA8240943}" destId="{EFDFB735-D77C-496A-AD8F-343B7A3605DD}" srcOrd="0" destOrd="0" presId="urn:microsoft.com/office/officeart/2005/8/layout/chevron2"/>
    <dgm:cxn modelId="{01EF4459-3F45-4968-8E4A-BE4728F54663}" type="presOf" srcId="{0434B61F-CE59-453D-83BF-6AA4C6CDD829}" destId="{A9F73141-9AEB-416F-A5F4-83BE8FECD0E9}" srcOrd="0" destOrd="0" presId="urn:microsoft.com/office/officeart/2005/8/layout/chevron2"/>
    <dgm:cxn modelId="{EB6C1BA1-F0D5-49D9-A1EF-3E1C78A1D92B}" type="presOf" srcId="{92BE8564-1367-4D33-9488-3B8C8DDD1F68}" destId="{BF58B4F2-36A6-4A8A-83A5-50FC72625DC9}" srcOrd="0" destOrd="0" presId="urn:microsoft.com/office/officeart/2005/8/layout/chevron2"/>
    <dgm:cxn modelId="{F728D0C3-D5DD-4190-B610-F8016459253C}" srcId="{7425B391-5267-47DC-9097-0B3E4D362D23}" destId="{A7FEAE49-61E1-4C86-99A6-5A3ABFC0C418}" srcOrd="5" destOrd="0" parTransId="{09018B1C-34D6-4FC4-A3A9-79C45F24D10F}" sibTransId="{A4D33127-3004-4183-A451-34865CD097E3}"/>
    <dgm:cxn modelId="{08843A84-DD49-4004-864D-5DD5F483A5F4}" srcId="{7425B391-5267-47DC-9097-0B3E4D362D23}" destId="{A79298A5-732A-4280-B1FF-0CABE12993EC}" srcOrd="3" destOrd="0" parTransId="{82A82131-8119-4843-B608-B0D81E1FF9CB}" sibTransId="{FE46E7A6-AAED-48F7-9D27-57850550C810}"/>
    <dgm:cxn modelId="{4276F12B-4485-4004-97C5-BBE3FF253BE4}" type="presOf" srcId="{1A740D0D-44E1-409D-A21F-5F4F77741E5A}" destId="{621C5536-1165-44BD-A21B-B4BF06D3EFB9}" srcOrd="0" destOrd="0" presId="urn:microsoft.com/office/officeart/2005/8/layout/chevron2"/>
    <dgm:cxn modelId="{84452DBF-548A-48ED-9124-B3DA0D0C58D7}" type="presOf" srcId="{88C28975-67A8-4BBE-B691-E312363B8282}" destId="{407B067C-BDC6-4267-912A-D0225D6A1BBD}" srcOrd="0" destOrd="0" presId="urn:microsoft.com/office/officeart/2005/8/layout/chevron2"/>
    <dgm:cxn modelId="{2B91EC44-6E7E-45AA-8213-59F169D14933}" srcId="{A79298A5-732A-4280-B1FF-0CABE12993EC}" destId="{BACFB4F5-FFAF-485A-BD4E-C04C72443A88}" srcOrd="0" destOrd="0" parTransId="{E838CF07-9302-426E-9BD5-0DE08A984CB2}" sibTransId="{38308783-2119-4028-B5FB-B0A0A5F79954}"/>
    <dgm:cxn modelId="{2DDC33BE-C6F1-4641-9D8E-E375E44E5F75}" srcId="{7425B391-5267-47DC-9097-0B3E4D362D23}" destId="{92BE8564-1367-4D33-9488-3B8C8DDD1F68}" srcOrd="0" destOrd="0" parTransId="{4332A0AB-3CAA-4031-9C03-CE230F4B8929}" sibTransId="{C0CAFB65-E879-4C76-8E12-2BFF7BD34D8A}"/>
    <dgm:cxn modelId="{84883C7B-C4DA-4AD1-B444-0C5ABB384F7F}" type="presOf" srcId="{DD5B670C-CAE7-44FB-A7B1-24B739ED7E5E}" destId="{56147E1D-69BF-4A03-B130-6BD86084A2A9}" srcOrd="0" destOrd="0" presId="urn:microsoft.com/office/officeart/2005/8/layout/chevron2"/>
    <dgm:cxn modelId="{E35CFA26-B895-489D-8BA5-74A7DC0B50F1}" srcId="{409D2DBE-F165-4E52-B44C-622FE42A834F}" destId="{0434B61F-CE59-453D-83BF-6AA4C6CDD829}" srcOrd="0" destOrd="0" parTransId="{3FC07103-285B-4046-A07A-2A36B5666EF6}" sibTransId="{E2CE1ACA-4415-4DC0-8AE4-5332F1667B68}"/>
    <dgm:cxn modelId="{DCDD21A6-789B-43EE-93C5-F4428D901670}" type="presOf" srcId="{409D2DBE-F165-4E52-B44C-622FE42A834F}" destId="{F69C56F1-CDB9-4119-BBB8-F5297C187B38}" srcOrd="0" destOrd="0" presId="urn:microsoft.com/office/officeart/2005/8/layout/chevron2"/>
    <dgm:cxn modelId="{C185D591-27BD-4A73-BE9C-5BF11CDDD690}" srcId="{7425B391-5267-47DC-9097-0B3E4D362D23}" destId="{1A740D0D-44E1-409D-A21F-5F4F77741E5A}" srcOrd="1" destOrd="0" parTransId="{D570B4FF-7765-4910-89C5-97838617B655}" sibTransId="{0E2FE128-4887-4358-8937-2DF500DCAB87}"/>
    <dgm:cxn modelId="{E9EE9CBD-76B9-4795-8042-33A4768B2C24}" srcId="{A7FEAE49-61E1-4C86-99A6-5A3ABFC0C418}" destId="{1702E52B-8914-4DFF-8BCB-1C2AA8240943}" srcOrd="0" destOrd="0" parTransId="{44F59F6F-7725-4950-A831-7B08CBB4BC1A}" sibTransId="{3CBAE39C-D3FD-46A4-9844-015C2CC1F0BF}"/>
    <dgm:cxn modelId="{5586ED9D-EC05-44C6-A0D7-1BC5E2323F56}" srcId="{23F3A73A-73CD-44D7-B2BB-3EAD0A3ED8B9}" destId="{DD5B670C-CAE7-44FB-A7B1-24B739ED7E5E}" srcOrd="0" destOrd="0" parTransId="{12E51849-19BE-4C59-9457-6B6FF408BC41}" sibTransId="{043A4D9B-B88C-45D7-ACC7-B3A724C661C2}"/>
    <dgm:cxn modelId="{599BFA95-85BA-458D-AB93-B1C01413F430}" type="presOf" srcId="{BACFB4F5-FFAF-485A-BD4E-C04C72443A88}" destId="{6A626DEE-68D9-4F5F-9EF5-D14E8F0F11E9}" srcOrd="0" destOrd="0" presId="urn:microsoft.com/office/officeart/2005/8/layout/chevron2"/>
    <dgm:cxn modelId="{D07B830E-EE57-48E9-828D-CD07F8133190}" srcId="{1A740D0D-44E1-409D-A21F-5F4F77741E5A}" destId="{17D6B688-BBFC-451C-B5C0-F9BFD7622B00}" srcOrd="0" destOrd="0" parTransId="{56FA2FC3-5C25-4388-A9B4-F35C93F8CB44}" sibTransId="{09E0EBE0-E253-4223-901C-1A4A4B69BF75}"/>
    <dgm:cxn modelId="{08D7B5FB-63DA-4803-AACD-6C001DEE5015}" type="presOf" srcId="{A7FEAE49-61E1-4C86-99A6-5A3ABFC0C418}" destId="{B282670B-3D84-418F-A9D6-FED55A31482A}" srcOrd="0" destOrd="0" presId="urn:microsoft.com/office/officeart/2005/8/layout/chevron2"/>
    <dgm:cxn modelId="{A9A289F2-A685-41E6-8E24-2E190394834D}" type="presParOf" srcId="{5AC56DBE-3F8E-4500-82BB-584F7286A74F}" destId="{109B3F5B-D950-45D0-A6FE-3725ACC8CA20}" srcOrd="0" destOrd="0" presId="urn:microsoft.com/office/officeart/2005/8/layout/chevron2"/>
    <dgm:cxn modelId="{E8FCDDC8-3048-4618-B6CB-9B16FB44DB54}" type="presParOf" srcId="{109B3F5B-D950-45D0-A6FE-3725ACC8CA20}" destId="{BF58B4F2-36A6-4A8A-83A5-50FC72625DC9}" srcOrd="0" destOrd="0" presId="urn:microsoft.com/office/officeart/2005/8/layout/chevron2"/>
    <dgm:cxn modelId="{71D1BA1A-5431-46CD-A1BF-747D6C81E834}" type="presParOf" srcId="{109B3F5B-D950-45D0-A6FE-3725ACC8CA20}" destId="{BA69548C-EA00-4E28-9D6A-AE896C6E0B4F}" srcOrd="1" destOrd="0" presId="urn:microsoft.com/office/officeart/2005/8/layout/chevron2"/>
    <dgm:cxn modelId="{DED8EB92-3360-4083-945E-24F931733D7F}" type="presParOf" srcId="{5AC56DBE-3F8E-4500-82BB-584F7286A74F}" destId="{DFB6DA25-D92C-43AD-853F-43161C81FA6F}" srcOrd="1" destOrd="0" presId="urn:microsoft.com/office/officeart/2005/8/layout/chevron2"/>
    <dgm:cxn modelId="{9F013798-67C2-4A09-BC8D-5FD4F0EDAB81}" type="presParOf" srcId="{5AC56DBE-3F8E-4500-82BB-584F7286A74F}" destId="{D114040B-6A67-4AAF-B97B-83E773FE470C}" srcOrd="2" destOrd="0" presId="urn:microsoft.com/office/officeart/2005/8/layout/chevron2"/>
    <dgm:cxn modelId="{4F31EFB3-CB38-487F-85DA-0BFE1E17B56F}" type="presParOf" srcId="{D114040B-6A67-4AAF-B97B-83E773FE470C}" destId="{621C5536-1165-44BD-A21B-B4BF06D3EFB9}" srcOrd="0" destOrd="0" presId="urn:microsoft.com/office/officeart/2005/8/layout/chevron2"/>
    <dgm:cxn modelId="{1A540CF8-0A59-4F19-8A84-25B0FD098DE3}" type="presParOf" srcId="{D114040B-6A67-4AAF-B97B-83E773FE470C}" destId="{A94E6B05-A3C2-49BF-84CC-E788B7BFB121}" srcOrd="1" destOrd="0" presId="urn:microsoft.com/office/officeart/2005/8/layout/chevron2"/>
    <dgm:cxn modelId="{1026678B-69B1-4F61-A5DC-316DC4790B8F}" type="presParOf" srcId="{5AC56DBE-3F8E-4500-82BB-584F7286A74F}" destId="{06621734-3C6D-40AE-88C0-FCB8F91AA8D3}" srcOrd="3" destOrd="0" presId="urn:microsoft.com/office/officeart/2005/8/layout/chevron2"/>
    <dgm:cxn modelId="{D926A28C-6D38-4A1E-B340-CAEEBDF544A8}" type="presParOf" srcId="{5AC56DBE-3F8E-4500-82BB-584F7286A74F}" destId="{479ED2C4-9EC5-493A-9C7A-E44DA18F7573}" srcOrd="4" destOrd="0" presId="urn:microsoft.com/office/officeart/2005/8/layout/chevron2"/>
    <dgm:cxn modelId="{D756B147-F3C4-4296-9EC2-5C75E78A7CD3}" type="presParOf" srcId="{479ED2C4-9EC5-493A-9C7A-E44DA18F7573}" destId="{F69C56F1-CDB9-4119-BBB8-F5297C187B38}" srcOrd="0" destOrd="0" presId="urn:microsoft.com/office/officeart/2005/8/layout/chevron2"/>
    <dgm:cxn modelId="{00A9BEC5-5163-4EA2-B734-A296A942E755}" type="presParOf" srcId="{479ED2C4-9EC5-493A-9C7A-E44DA18F7573}" destId="{A9F73141-9AEB-416F-A5F4-83BE8FECD0E9}" srcOrd="1" destOrd="0" presId="urn:microsoft.com/office/officeart/2005/8/layout/chevron2"/>
    <dgm:cxn modelId="{B8293C70-E815-4F3A-9A31-E39C7C0E8684}" type="presParOf" srcId="{5AC56DBE-3F8E-4500-82BB-584F7286A74F}" destId="{406012CF-CBF4-4364-9CA0-0250F310E7DB}" srcOrd="5" destOrd="0" presId="urn:microsoft.com/office/officeart/2005/8/layout/chevron2"/>
    <dgm:cxn modelId="{A89FCDD2-AFEC-4DB0-AB83-540C274F32BC}" type="presParOf" srcId="{5AC56DBE-3F8E-4500-82BB-584F7286A74F}" destId="{592D8C48-FFE8-48FB-BD8A-847E83C0050C}" srcOrd="6" destOrd="0" presId="urn:microsoft.com/office/officeart/2005/8/layout/chevron2"/>
    <dgm:cxn modelId="{2DDA3FBC-CC17-4EDC-B8BD-503B99402B80}" type="presParOf" srcId="{592D8C48-FFE8-48FB-BD8A-847E83C0050C}" destId="{04998B19-E3FE-4416-9921-0B36BD0E9EBE}" srcOrd="0" destOrd="0" presId="urn:microsoft.com/office/officeart/2005/8/layout/chevron2"/>
    <dgm:cxn modelId="{D56BD932-902B-4A2A-BC96-1529843CF69C}" type="presParOf" srcId="{592D8C48-FFE8-48FB-BD8A-847E83C0050C}" destId="{6A626DEE-68D9-4F5F-9EF5-D14E8F0F11E9}" srcOrd="1" destOrd="0" presId="urn:microsoft.com/office/officeart/2005/8/layout/chevron2"/>
    <dgm:cxn modelId="{15DE13B2-6CCE-45DC-818D-D38D62BFEDD5}" type="presParOf" srcId="{5AC56DBE-3F8E-4500-82BB-584F7286A74F}" destId="{5ACBF753-0848-4CB1-953E-53943305BACA}" srcOrd="7" destOrd="0" presId="urn:microsoft.com/office/officeart/2005/8/layout/chevron2"/>
    <dgm:cxn modelId="{B6A574B7-BB6E-4873-95E5-A9E7B7D4E2F6}" type="presParOf" srcId="{5AC56DBE-3F8E-4500-82BB-584F7286A74F}" destId="{CCA04B1B-0F64-4D1B-9C8D-5B217BB4D6A3}" srcOrd="8" destOrd="0" presId="urn:microsoft.com/office/officeart/2005/8/layout/chevron2"/>
    <dgm:cxn modelId="{C44D3373-86D2-40C5-B96B-9A77B94EEB90}" type="presParOf" srcId="{CCA04B1B-0F64-4D1B-9C8D-5B217BB4D6A3}" destId="{B48CDFEC-D348-485F-9DC2-6334B0E05BBC}" srcOrd="0" destOrd="0" presId="urn:microsoft.com/office/officeart/2005/8/layout/chevron2"/>
    <dgm:cxn modelId="{A0D9EA13-8313-404E-9636-927140E87492}" type="presParOf" srcId="{CCA04B1B-0F64-4D1B-9C8D-5B217BB4D6A3}" destId="{56147E1D-69BF-4A03-B130-6BD86084A2A9}" srcOrd="1" destOrd="0" presId="urn:microsoft.com/office/officeart/2005/8/layout/chevron2"/>
    <dgm:cxn modelId="{D79BC83F-F78E-4F3C-8399-15425716E681}" type="presParOf" srcId="{5AC56DBE-3F8E-4500-82BB-584F7286A74F}" destId="{FD4285D9-0308-47DF-A785-E93A5DE3BA77}" srcOrd="9" destOrd="0" presId="urn:microsoft.com/office/officeart/2005/8/layout/chevron2"/>
    <dgm:cxn modelId="{F699F1D2-7C40-4951-A50A-ECB51CD51503}" type="presParOf" srcId="{5AC56DBE-3F8E-4500-82BB-584F7286A74F}" destId="{B1C6F896-EC56-4596-A9A5-A5C9A62F077B}" srcOrd="10" destOrd="0" presId="urn:microsoft.com/office/officeart/2005/8/layout/chevron2"/>
    <dgm:cxn modelId="{54B23615-4A7D-4C52-A0A2-F9C5E9F73AA9}" type="presParOf" srcId="{B1C6F896-EC56-4596-A9A5-A5C9A62F077B}" destId="{B282670B-3D84-418F-A9D6-FED55A31482A}" srcOrd="0" destOrd="0" presId="urn:microsoft.com/office/officeart/2005/8/layout/chevron2"/>
    <dgm:cxn modelId="{0F96DE1C-C6E5-4D77-B502-4E9FF50CF149}" type="presParOf" srcId="{B1C6F896-EC56-4596-A9A5-A5C9A62F077B}" destId="{EFDFB735-D77C-496A-AD8F-343B7A3605DD}" srcOrd="1" destOrd="0" presId="urn:microsoft.com/office/officeart/2005/8/layout/chevron2"/>
    <dgm:cxn modelId="{CAF131F0-98CB-421D-B285-5FA30703BB10}" type="presParOf" srcId="{5AC56DBE-3F8E-4500-82BB-584F7286A74F}" destId="{F4B61A2C-BA31-4C3F-B5CC-57A6BEE55057}" srcOrd="11" destOrd="0" presId="urn:microsoft.com/office/officeart/2005/8/layout/chevron2"/>
    <dgm:cxn modelId="{3381A505-9647-4C35-9E0C-DBEF632089B9}" type="presParOf" srcId="{5AC56DBE-3F8E-4500-82BB-584F7286A74F}" destId="{46A64A88-4B08-4B57-847E-2357FB965EAC}" srcOrd="12" destOrd="0" presId="urn:microsoft.com/office/officeart/2005/8/layout/chevron2"/>
    <dgm:cxn modelId="{2545B8AA-C10E-4A9B-915C-4B039F80DCC5}" type="presParOf" srcId="{46A64A88-4B08-4B57-847E-2357FB965EAC}" destId="{7C57CB53-72F0-4C66-AD18-C3DA107C8107}" srcOrd="0" destOrd="0" presId="urn:microsoft.com/office/officeart/2005/8/layout/chevron2"/>
    <dgm:cxn modelId="{459C6CC8-0AC1-473D-B126-5BD4F16C375D}" type="presParOf" srcId="{46A64A88-4B08-4B57-847E-2357FB965EAC}" destId="{407B067C-BDC6-4267-912A-D0225D6A1BBD}" srcOrd="1" destOrd="0" presId="urn:microsoft.com/office/officeart/2005/8/layout/chevron2"/>
  </dgm:cxnLst>
  <dgm:bg/>
  <dgm:whole/>
  <dgm:extLst>
    <a:ext uri="http://schemas.microsoft.com/office/drawing/2008/diagram">
      <dsp:dataModelExt xmlns:dsp="http://schemas.microsoft.com/office/drawing/2008/diagram" xmlns="" relId="rId3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D60D0C9-57A0-45F9-8A02-92D936F4981F}" type="doc">
      <dgm:prSet loTypeId="urn:microsoft.com/office/officeart/2005/8/layout/cycle4#1" loCatId="matrix" qsTypeId="urn:microsoft.com/office/officeart/2005/8/quickstyle/simple1" qsCatId="simple" csTypeId="urn:microsoft.com/office/officeart/2005/8/colors/accent1_2" csCatId="accent1" phldr="1"/>
      <dgm:spPr/>
      <dgm:t>
        <a:bodyPr/>
        <a:lstStyle/>
        <a:p>
          <a:endParaRPr lang="en-US"/>
        </a:p>
      </dgm:t>
    </dgm:pt>
    <dgm:pt modelId="{CA644581-1BF0-4499-A6EC-4F3D2AA25851}">
      <dgm:prSet phldrT="[Text]"/>
      <dgm:spPr/>
      <dgm:t>
        <a:bodyPr/>
        <a:lstStyle/>
        <a:p>
          <a:r>
            <a:rPr lang="en-US"/>
            <a:t>Monitoring</a:t>
          </a:r>
        </a:p>
      </dgm:t>
    </dgm:pt>
    <dgm:pt modelId="{64C8F467-7189-4CC1-ACC0-34F9CF832D30}" type="parTrans" cxnId="{7C479AD0-36BE-44E6-9B4C-7FA302DC58DC}">
      <dgm:prSet/>
      <dgm:spPr/>
      <dgm:t>
        <a:bodyPr/>
        <a:lstStyle/>
        <a:p>
          <a:endParaRPr lang="en-US"/>
        </a:p>
      </dgm:t>
    </dgm:pt>
    <dgm:pt modelId="{1A8CA2B1-C2E2-41CE-A07E-EA9D20B9BCD8}" type="sibTrans" cxnId="{7C479AD0-36BE-44E6-9B4C-7FA302DC58DC}">
      <dgm:prSet/>
      <dgm:spPr/>
      <dgm:t>
        <a:bodyPr/>
        <a:lstStyle/>
        <a:p>
          <a:endParaRPr lang="en-US"/>
        </a:p>
      </dgm:t>
    </dgm:pt>
    <dgm:pt modelId="{8E10A98A-82CD-496A-8E34-46C9DEFBE9F5}">
      <dgm:prSet phldrT="[Text]" custT="1"/>
      <dgm:spPr/>
      <dgm:t>
        <a:bodyPr/>
        <a:lstStyle/>
        <a:p>
          <a:r>
            <a:rPr lang="en-US" sz="900"/>
            <a:t>Time counter</a:t>
          </a:r>
        </a:p>
      </dgm:t>
    </dgm:pt>
    <dgm:pt modelId="{9FA9B6B6-467E-4C79-90A3-C63E8B8E2565}" type="parTrans" cxnId="{70588CB8-EEBA-41BC-9999-C5FD3BFFF7C5}">
      <dgm:prSet/>
      <dgm:spPr/>
      <dgm:t>
        <a:bodyPr/>
        <a:lstStyle/>
        <a:p>
          <a:endParaRPr lang="en-US"/>
        </a:p>
      </dgm:t>
    </dgm:pt>
    <dgm:pt modelId="{50EDE5D6-91A0-4479-8D28-FB12675DD882}" type="sibTrans" cxnId="{70588CB8-EEBA-41BC-9999-C5FD3BFFF7C5}">
      <dgm:prSet/>
      <dgm:spPr/>
      <dgm:t>
        <a:bodyPr/>
        <a:lstStyle/>
        <a:p>
          <a:endParaRPr lang="en-US"/>
        </a:p>
      </dgm:t>
    </dgm:pt>
    <dgm:pt modelId="{2CD6076F-1361-4462-B0F3-D7DC62688267}">
      <dgm:prSet phldrT="[Text]"/>
      <dgm:spPr/>
      <dgm:t>
        <a:bodyPr/>
        <a:lstStyle/>
        <a:p>
          <a:r>
            <a:rPr lang="en-US"/>
            <a:t>Cryptography</a:t>
          </a:r>
        </a:p>
      </dgm:t>
    </dgm:pt>
    <dgm:pt modelId="{76308309-A0B9-4C69-AF39-E16E1428CB2B}" type="parTrans" cxnId="{E1870A89-0D36-4C18-B11E-7E4053B40C16}">
      <dgm:prSet/>
      <dgm:spPr/>
      <dgm:t>
        <a:bodyPr/>
        <a:lstStyle/>
        <a:p>
          <a:endParaRPr lang="en-US"/>
        </a:p>
      </dgm:t>
    </dgm:pt>
    <dgm:pt modelId="{6DC5860B-9E44-4A65-B619-F9A2DC5F3322}" type="sibTrans" cxnId="{E1870A89-0D36-4C18-B11E-7E4053B40C16}">
      <dgm:prSet/>
      <dgm:spPr/>
      <dgm:t>
        <a:bodyPr/>
        <a:lstStyle/>
        <a:p>
          <a:endParaRPr lang="en-US"/>
        </a:p>
      </dgm:t>
    </dgm:pt>
    <dgm:pt modelId="{2F209D3E-DCB1-4CDA-8D7B-7D48071ECE60}">
      <dgm:prSet phldrT="[Text]"/>
      <dgm:spPr/>
      <dgm:t>
        <a:bodyPr/>
        <a:lstStyle/>
        <a:p>
          <a:r>
            <a:rPr lang="en-US"/>
            <a:t>AES decryptor</a:t>
          </a:r>
        </a:p>
      </dgm:t>
    </dgm:pt>
    <dgm:pt modelId="{6EC112E7-316A-47A0-8AB9-2315A9ED0325}" type="parTrans" cxnId="{4EFB9199-1173-4061-B8F8-718F736B2C56}">
      <dgm:prSet/>
      <dgm:spPr/>
      <dgm:t>
        <a:bodyPr/>
        <a:lstStyle/>
        <a:p>
          <a:endParaRPr lang="en-US"/>
        </a:p>
      </dgm:t>
    </dgm:pt>
    <dgm:pt modelId="{0F8883FD-7F5E-4740-90D3-939916830E24}" type="sibTrans" cxnId="{4EFB9199-1173-4061-B8F8-718F736B2C56}">
      <dgm:prSet/>
      <dgm:spPr/>
      <dgm:t>
        <a:bodyPr/>
        <a:lstStyle/>
        <a:p>
          <a:endParaRPr lang="en-US"/>
        </a:p>
      </dgm:t>
    </dgm:pt>
    <dgm:pt modelId="{97A395F5-AB61-422A-AA90-480DB60FCC63}">
      <dgm:prSet phldrT="[Text]"/>
      <dgm:spPr/>
      <dgm:t>
        <a:bodyPr/>
        <a:lstStyle/>
        <a:p>
          <a:r>
            <a:rPr lang="en-US"/>
            <a:t>Communication with server</a:t>
          </a:r>
        </a:p>
      </dgm:t>
    </dgm:pt>
    <dgm:pt modelId="{8BE28968-36D4-496C-9B21-CD15AA04BAFF}" type="parTrans" cxnId="{5FD73FC4-929B-4176-8380-C63765FDDA89}">
      <dgm:prSet/>
      <dgm:spPr/>
      <dgm:t>
        <a:bodyPr/>
        <a:lstStyle/>
        <a:p>
          <a:endParaRPr lang="en-US"/>
        </a:p>
      </dgm:t>
    </dgm:pt>
    <dgm:pt modelId="{B2AF9D22-AE19-429A-8FCB-C58DB953D90A}" type="sibTrans" cxnId="{5FD73FC4-929B-4176-8380-C63765FDDA89}">
      <dgm:prSet/>
      <dgm:spPr/>
      <dgm:t>
        <a:bodyPr/>
        <a:lstStyle/>
        <a:p>
          <a:endParaRPr lang="en-US"/>
        </a:p>
      </dgm:t>
    </dgm:pt>
    <dgm:pt modelId="{D99895E7-C37B-48CA-884A-B4A8FCEF7DE4}">
      <dgm:prSet phldrT="[Text]" custT="1"/>
      <dgm:spPr/>
      <dgm:t>
        <a:bodyPr/>
        <a:lstStyle/>
        <a:p>
          <a:pPr algn="r"/>
          <a:r>
            <a:rPr lang="en-US" sz="900"/>
            <a:t>Key receiver</a:t>
          </a:r>
        </a:p>
      </dgm:t>
    </dgm:pt>
    <dgm:pt modelId="{53EA72FB-14DF-4FF6-AD14-E4B1F8253095}" type="parTrans" cxnId="{B47422C3-26CC-40EF-90A0-B0CE4E7A79A0}">
      <dgm:prSet/>
      <dgm:spPr/>
      <dgm:t>
        <a:bodyPr/>
        <a:lstStyle/>
        <a:p>
          <a:endParaRPr lang="en-US"/>
        </a:p>
      </dgm:t>
    </dgm:pt>
    <dgm:pt modelId="{3AA811AA-A6C0-4241-8992-7A315119423F}" type="sibTrans" cxnId="{B47422C3-26CC-40EF-90A0-B0CE4E7A79A0}">
      <dgm:prSet/>
      <dgm:spPr/>
      <dgm:t>
        <a:bodyPr/>
        <a:lstStyle/>
        <a:p>
          <a:endParaRPr lang="en-US"/>
        </a:p>
      </dgm:t>
    </dgm:pt>
    <dgm:pt modelId="{13EC7ACB-7329-433D-A955-455EBCCC708A}">
      <dgm:prSet phldrT="[Text]"/>
      <dgm:spPr/>
      <dgm:t>
        <a:bodyPr/>
        <a:lstStyle/>
        <a:p>
          <a:r>
            <a:rPr lang="en-US"/>
            <a:t>Storage</a:t>
          </a:r>
        </a:p>
      </dgm:t>
    </dgm:pt>
    <dgm:pt modelId="{16F978C2-9034-48A1-A28F-6E79591EA16B}" type="parTrans" cxnId="{9E869BE2-98BE-4E6D-9145-4872A92FE51F}">
      <dgm:prSet/>
      <dgm:spPr/>
      <dgm:t>
        <a:bodyPr/>
        <a:lstStyle/>
        <a:p>
          <a:endParaRPr lang="en-US"/>
        </a:p>
      </dgm:t>
    </dgm:pt>
    <dgm:pt modelId="{7E3C6B17-6C80-4CD6-86FC-6AFB02EBCB99}" type="sibTrans" cxnId="{9E869BE2-98BE-4E6D-9145-4872A92FE51F}">
      <dgm:prSet/>
      <dgm:spPr/>
      <dgm:t>
        <a:bodyPr/>
        <a:lstStyle/>
        <a:p>
          <a:endParaRPr lang="en-US"/>
        </a:p>
      </dgm:t>
    </dgm:pt>
    <dgm:pt modelId="{47BDCA0B-1BDC-41BA-BED2-0C22999953EE}">
      <dgm:prSet phldrT="[Text]" custT="1"/>
      <dgm:spPr/>
      <dgm:t>
        <a:bodyPr/>
        <a:lstStyle/>
        <a:p>
          <a:r>
            <a:rPr lang="en-US" sz="900"/>
            <a:t>Permanent:</a:t>
          </a:r>
        </a:p>
      </dgm:t>
    </dgm:pt>
    <dgm:pt modelId="{C5DB78ED-DBB0-4830-9192-831AB3BF78F8}" type="parTrans" cxnId="{796CCA19-1AD2-481C-9F5A-FA2D2922D823}">
      <dgm:prSet/>
      <dgm:spPr/>
      <dgm:t>
        <a:bodyPr/>
        <a:lstStyle/>
        <a:p>
          <a:endParaRPr lang="en-US"/>
        </a:p>
      </dgm:t>
    </dgm:pt>
    <dgm:pt modelId="{916DB021-7F56-438E-AFD7-58F43055C9C3}" type="sibTrans" cxnId="{796CCA19-1AD2-481C-9F5A-FA2D2922D823}">
      <dgm:prSet/>
      <dgm:spPr/>
      <dgm:t>
        <a:bodyPr/>
        <a:lstStyle/>
        <a:p>
          <a:endParaRPr lang="en-US"/>
        </a:p>
      </dgm:t>
    </dgm:pt>
    <dgm:pt modelId="{AA9CBC9B-8396-41AE-9877-68B79520A4C8}">
      <dgm:prSet phldrT="[Text]" custT="1"/>
      <dgm:spPr/>
      <dgm:t>
        <a:bodyPr/>
        <a:lstStyle/>
        <a:p>
          <a:r>
            <a:rPr lang="en-US" sz="900"/>
            <a:t>Counter of the tries</a:t>
          </a:r>
        </a:p>
      </dgm:t>
    </dgm:pt>
    <dgm:pt modelId="{336E229E-1E15-46F1-AF50-A819FD249BA4}" type="parTrans" cxnId="{3A646132-BBF2-437A-BE5F-7047C1203DEE}">
      <dgm:prSet/>
      <dgm:spPr/>
      <dgm:t>
        <a:bodyPr/>
        <a:lstStyle/>
        <a:p>
          <a:endParaRPr lang="en-US"/>
        </a:p>
      </dgm:t>
    </dgm:pt>
    <dgm:pt modelId="{B1291B43-83F6-4E4D-A28F-DEC4DAF20831}" type="sibTrans" cxnId="{3A646132-BBF2-437A-BE5F-7047C1203DEE}">
      <dgm:prSet/>
      <dgm:spPr/>
      <dgm:t>
        <a:bodyPr/>
        <a:lstStyle/>
        <a:p>
          <a:endParaRPr lang="en-US"/>
        </a:p>
      </dgm:t>
    </dgm:pt>
    <dgm:pt modelId="{CCED8486-ED12-4404-A154-01B07A6C98E5}">
      <dgm:prSet phldrT="[Text]" custT="1"/>
      <dgm:spPr/>
      <dgm:t>
        <a:bodyPr/>
        <a:lstStyle/>
        <a:p>
          <a:r>
            <a:rPr lang="en-US" sz="900"/>
            <a:t>Malious activity tracker</a:t>
          </a:r>
        </a:p>
      </dgm:t>
    </dgm:pt>
    <dgm:pt modelId="{D541D6BA-182E-447C-ADBF-18456C836301}" type="parTrans" cxnId="{91C6E99C-19A2-44CD-B958-2BD60D251112}">
      <dgm:prSet/>
      <dgm:spPr/>
      <dgm:t>
        <a:bodyPr/>
        <a:lstStyle/>
        <a:p>
          <a:endParaRPr lang="en-US"/>
        </a:p>
      </dgm:t>
    </dgm:pt>
    <dgm:pt modelId="{15E1AE88-2EC7-4584-9B63-4B031D279E6F}" type="sibTrans" cxnId="{91C6E99C-19A2-44CD-B958-2BD60D251112}">
      <dgm:prSet/>
      <dgm:spPr/>
      <dgm:t>
        <a:bodyPr/>
        <a:lstStyle/>
        <a:p>
          <a:endParaRPr lang="en-US"/>
        </a:p>
      </dgm:t>
    </dgm:pt>
    <dgm:pt modelId="{588BE1B6-1176-4305-A403-1812EF78797D}">
      <dgm:prSet phldrT="[Text]" custT="1"/>
      <dgm:spPr/>
      <dgm:t>
        <a:bodyPr/>
        <a:lstStyle/>
        <a:p>
          <a:r>
            <a:rPr lang="en-US" sz="900"/>
            <a:t>The functions for deleting information</a:t>
          </a:r>
        </a:p>
      </dgm:t>
    </dgm:pt>
    <dgm:pt modelId="{ECAD158A-4395-4946-8D98-7B66045D389F}" type="parTrans" cxnId="{7B149DF6-6277-4C3D-8691-36E2F240DCEE}">
      <dgm:prSet/>
      <dgm:spPr/>
      <dgm:t>
        <a:bodyPr/>
        <a:lstStyle/>
        <a:p>
          <a:endParaRPr lang="en-US"/>
        </a:p>
      </dgm:t>
    </dgm:pt>
    <dgm:pt modelId="{ADD637B0-AABD-4EFF-8D2F-16FF96C26B7E}" type="sibTrans" cxnId="{7B149DF6-6277-4C3D-8691-36E2F240DCEE}">
      <dgm:prSet/>
      <dgm:spPr/>
      <dgm:t>
        <a:bodyPr/>
        <a:lstStyle/>
        <a:p>
          <a:endParaRPr lang="en-US"/>
        </a:p>
      </dgm:t>
    </dgm:pt>
    <dgm:pt modelId="{407D49C8-B5F2-43DD-8590-DE76505F7030}">
      <dgm:prSet phldrT="[Text]"/>
      <dgm:spPr/>
      <dgm:t>
        <a:bodyPr/>
        <a:lstStyle/>
        <a:p>
          <a:r>
            <a:rPr lang="en-US"/>
            <a:t>ABE decryptor</a:t>
          </a:r>
        </a:p>
      </dgm:t>
    </dgm:pt>
    <dgm:pt modelId="{6E3FF1D1-57B6-4243-A1B3-1C934AE109E5}" type="parTrans" cxnId="{520C89EA-5481-44D4-AB28-6E1D3AB7CAE7}">
      <dgm:prSet/>
      <dgm:spPr/>
      <dgm:t>
        <a:bodyPr/>
        <a:lstStyle/>
        <a:p>
          <a:endParaRPr lang="en-US"/>
        </a:p>
      </dgm:t>
    </dgm:pt>
    <dgm:pt modelId="{FAB2CBE5-0FCC-4E81-A519-52A97AA1A1ED}" type="sibTrans" cxnId="{520C89EA-5481-44D4-AB28-6E1D3AB7CAE7}">
      <dgm:prSet/>
      <dgm:spPr/>
      <dgm:t>
        <a:bodyPr/>
        <a:lstStyle/>
        <a:p>
          <a:endParaRPr lang="en-US"/>
        </a:p>
      </dgm:t>
    </dgm:pt>
    <dgm:pt modelId="{24C80CD2-B8F4-4357-87F8-80D2AC2D2D07}">
      <dgm:prSet phldrT="[Text]"/>
      <dgm:spPr/>
      <dgm:t>
        <a:bodyPr/>
        <a:lstStyle/>
        <a:p>
          <a:r>
            <a:rPr lang="en-US"/>
            <a:t>SSS restorer</a:t>
          </a:r>
        </a:p>
      </dgm:t>
    </dgm:pt>
    <dgm:pt modelId="{B7CFF865-4CB6-45CC-9BA9-0BC28B0B02AB}" type="parTrans" cxnId="{349BA798-73C9-4934-975E-8A67ADD49CF1}">
      <dgm:prSet/>
      <dgm:spPr/>
      <dgm:t>
        <a:bodyPr/>
        <a:lstStyle/>
        <a:p>
          <a:endParaRPr lang="en-US"/>
        </a:p>
      </dgm:t>
    </dgm:pt>
    <dgm:pt modelId="{E83EF73C-3F5F-4F82-8B0E-C21CA1A9121C}" type="sibTrans" cxnId="{349BA798-73C9-4934-975E-8A67ADD49CF1}">
      <dgm:prSet/>
      <dgm:spPr/>
      <dgm:t>
        <a:bodyPr/>
        <a:lstStyle/>
        <a:p>
          <a:endParaRPr lang="en-US"/>
        </a:p>
      </dgm:t>
    </dgm:pt>
    <dgm:pt modelId="{CF787608-35F6-4217-8ACE-EDCA9A3BDD71}">
      <dgm:prSet phldrT="[Text]"/>
      <dgm:spPr/>
      <dgm:t>
        <a:bodyPr/>
        <a:lstStyle/>
        <a:p>
          <a:r>
            <a:rPr lang="en-US"/>
            <a:t>EKE generator</a:t>
          </a:r>
        </a:p>
      </dgm:t>
    </dgm:pt>
    <dgm:pt modelId="{26A297F9-739F-4354-A7D9-76AE7D95D69F}" type="parTrans" cxnId="{C55F26B8-7DED-4322-B79D-D698BCC66221}">
      <dgm:prSet/>
      <dgm:spPr/>
      <dgm:t>
        <a:bodyPr/>
        <a:lstStyle/>
        <a:p>
          <a:endParaRPr lang="en-US"/>
        </a:p>
      </dgm:t>
    </dgm:pt>
    <dgm:pt modelId="{4F10D371-1DFE-4C3E-973E-C3D682E4E66D}" type="sibTrans" cxnId="{C55F26B8-7DED-4322-B79D-D698BCC66221}">
      <dgm:prSet/>
      <dgm:spPr/>
      <dgm:t>
        <a:bodyPr/>
        <a:lstStyle/>
        <a:p>
          <a:endParaRPr lang="en-US"/>
        </a:p>
      </dgm:t>
    </dgm:pt>
    <dgm:pt modelId="{F7141563-7F3F-485E-98D2-1C727FE650E4}">
      <dgm:prSet phldrT="[Text]" custT="1"/>
      <dgm:spPr/>
      <dgm:t>
        <a:bodyPr/>
        <a:lstStyle/>
        <a:p>
          <a:pPr algn="r"/>
          <a:r>
            <a:rPr lang="en-US" sz="900"/>
            <a:t>Sender/receiver of files</a:t>
          </a:r>
        </a:p>
      </dgm:t>
    </dgm:pt>
    <dgm:pt modelId="{D5E5C063-4616-4FCC-A1D6-50BAC4A69672}" type="parTrans" cxnId="{F4BE20FD-BC6B-4A13-845E-892DD4B94281}">
      <dgm:prSet/>
      <dgm:spPr/>
      <dgm:t>
        <a:bodyPr/>
        <a:lstStyle/>
        <a:p>
          <a:endParaRPr lang="en-US"/>
        </a:p>
      </dgm:t>
    </dgm:pt>
    <dgm:pt modelId="{0A96311A-5969-49D8-84FD-D9DF3309327D}" type="sibTrans" cxnId="{F4BE20FD-BC6B-4A13-845E-892DD4B94281}">
      <dgm:prSet/>
      <dgm:spPr/>
      <dgm:t>
        <a:bodyPr/>
        <a:lstStyle/>
        <a:p>
          <a:endParaRPr lang="en-US"/>
        </a:p>
      </dgm:t>
    </dgm:pt>
    <dgm:pt modelId="{0687488E-3BFC-4C59-A95B-A39128E21876}">
      <dgm:prSet phldrT="[Text]" custT="1"/>
      <dgm:spPr/>
      <dgm:t>
        <a:bodyPr/>
        <a:lstStyle/>
        <a:p>
          <a:pPr algn="r"/>
          <a:r>
            <a:rPr lang="en-US" sz="900"/>
            <a:t>Credentials sender</a:t>
          </a:r>
        </a:p>
      </dgm:t>
    </dgm:pt>
    <dgm:pt modelId="{84F6231C-8FE3-4936-A910-EA18581EDE27}" type="parTrans" cxnId="{88894FE0-A411-4E6D-B480-8F0F1415B03C}">
      <dgm:prSet/>
      <dgm:spPr/>
      <dgm:t>
        <a:bodyPr/>
        <a:lstStyle/>
        <a:p>
          <a:endParaRPr lang="en-US"/>
        </a:p>
      </dgm:t>
    </dgm:pt>
    <dgm:pt modelId="{66295507-6350-4AD6-9495-EBDA0CCB7B17}" type="sibTrans" cxnId="{88894FE0-A411-4E6D-B480-8F0F1415B03C}">
      <dgm:prSet/>
      <dgm:spPr/>
      <dgm:t>
        <a:bodyPr/>
        <a:lstStyle/>
        <a:p>
          <a:endParaRPr lang="en-US"/>
        </a:p>
      </dgm:t>
    </dgm:pt>
    <dgm:pt modelId="{9B4F0599-89EA-40A3-A52C-C20FDAFB1BFE}">
      <dgm:prSet phldrT="[Text]" custT="1"/>
      <dgm:spPr/>
      <dgm:t>
        <a:bodyPr/>
        <a:lstStyle/>
        <a:p>
          <a:pPr algn="r"/>
          <a:r>
            <a:rPr lang="en-US" sz="900"/>
            <a:t>Statistics sender</a:t>
          </a:r>
        </a:p>
      </dgm:t>
    </dgm:pt>
    <dgm:pt modelId="{450BCDFA-7552-4848-8352-1388CC277865}" type="parTrans" cxnId="{86F7E4A9-9176-4B45-953F-530F1F9A5AF8}">
      <dgm:prSet/>
      <dgm:spPr/>
      <dgm:t>
        <a:bodyPr/>
        <a:lstStyle/>
        <a:p>
          <a:endParaRPr lang="en-US"/>
        </a:p>
      </dgm:t>
    </dgm:pt>
    <dgm:pt modelId="{EF665082-F1E9-463D-AC8F-546B9D4EE692}" type="sibTrans" cxnId="{86F7E4A9-9176-4B45-953F-530F1F9A5AF8}">
      <dgm:prSet/>
      <dgm:spPr/>
      <dgm:t>
        <a:bodyPr/>
        <a:lstStyle/>
        <a:p>
          <a:endParaRPr lang="en-US"/>
        </a:p>
      </dgm:t>
    </dgm:pt>
    <dgm:pt modelId="{9C939C0F-6074-4871-9C22-874B84310573}">
      <dgm:prSet phldrT="[Text]" custT="1"/>
      <dgm:spPr/>
      <dgm:t>
        <a:bodyPr/>
        <a:lstStyle/>
        <a:p>
          <a:pPr algn="r"/>
          <a:r>
            <a:rPr lang="en-US" sz="900"/>
            <a:t>Sender receiver of access list</a:t>
          </a:r>
        </a:p>
      </dgm:t>
    </dgm:pt>
    <dgm:pt modelId="{9F61ACE4-EEEF-4BE7-ADF8-0CF653C141E5}" type="parTrans" cxnId="{5E8F67E8-1D47-47D5-9575-6B057CFA00DB}">
      <dgm:prSet/>
      <dgm:spPr/>
      <dgm:t>
        <a:bodyPr/>
        <a:lstStyle/>
        <a:p>
          <a:endParaRPr lang="en-US"/>
        </a:p>
      </dgm:t>
    </dgm:pt>
    <dgm:pt modelId="{B0E1DA61-BD49-426E-B616-66750AD1571B}" type="sibTrans" cxnId="{5E8F67E8-1D47-47D5-9575-6B057CFA00DB}">
      <dgm:prSet/>
      <dgm:spPr/>
      <dgm:t>
        <a:bodyPr/>
        <a:lstStyle/>
        <a:p>
          <a:endParaRPr lang="en-US"/>
        </a:p>
      </dgm:t>
    </dgm:pt>
    <dgm:pt modelId="{7F572821-B453-46A6-A0EF-9BFC3C20329F}">
      <dgm:prSet phldrT="[Text]" custT="1"/>
      <dgm:spPr/>
      <dgm:t>
        <a:bodyPr/>
        <a:lstStyle/>
        <a:p>
          <a:r>
            <a:rPr lang="en-US" sz="900"/>
            <a:t>ABE encryptes file keys</a:t>
          </a:r>
        </a:p>
      </dgm:t>
    </dgm:pt>
    <dgm:pt modelId="{F135BF44-89B0-471C-B4B1-F1456BF63AFB}" type="parTrans" cxnId="{6BE0700E-8C65-4D99-9785-EECA11C212D1}">
      <dgm:prSet/>
      <dgm:spPr/>
      <dgm:t>
        <a:bodyPr/>
        <a:lstStyle/>
        <a:p>
          <a:endParaRPr lang="en-US"/>
        </a:p>
      </dgm:t>
    </dgm:pt>
    <dgm:pt modelId="{ABF8EE08-C76B-4535-94AB-84A8E58A5002}" type="sibTrans" cxnId="{6BE0700E-8C65-4D99-9785-EECA11C212D1}">
      <dgm:prSet/>
      <dgm:spPr/>
      <dgm:t>
        <a:bodyPr/>
        <a:lstStyle/>
        <a:p>
          <a:endParaRPr lang="en-US"/>
        </a:p>
      </dgm:t>
    </dgm:pt>
    <dgm:pt modelId="{D9133001-D80B-4675-AE7C-7AAF26BBFF95}">
      <dgm:prSet phldrT="[Text]" custT="1"/>
      <dgm:spPr/>
      <dgm:t>
        <a:bodyPr/>
        <a:lstStyle/>
        <a:p>
          <a:r>
            <a:rPr lang="en-US" sz="900"/>
            <a:t>Logs</a:t>
          </a:r>
        </a:p>
      </dgm:t>
    </dgm:pt>
    <dgm:pt modelId="{6AD1F2ED-6114-4F58-A0C5-D3BA312F00EE}" type="parTrans" cxnId="{31586337-8E47-4E47-A708-02F9AB7E7C1C}">
      <dgm:prSet/>
      <dgm:spPr/>
      <dgm:t>
        <a:bodyPr/>
        <a:lstStyle/>
        <a:p>
          <a:endParaRPr lang="en-US"/>
        </a:p>
      </dgm:t>
    </dgm:pt>
    <dgm:pt modelId="{42152F83-DCDF-4490-B676-047176D61930}" type="sibTrans" cxnId="{31586337-8E47-4E47-A708-02F9AB7E7C1C}">
      <dgm:prSet/>
      <dgm:spPr/>
      <dgm:t>
        <a:bodyPr/>
        <a:lstStyle/>
        <a:p>
          <a:endParaRPr lang="en-US"/>
        </a:p>
      </dgm:t>
    </dgm:pt>
    <dgm:pt modelId="{9D196F09-C995-4990-A515-BAC0BE410666}">
      <dgm:prSet phldrT="[Text]" custT="1"/>
      <dgm:spPr/>
      <dgm:t>
        <a:bodyPr/>
        <a:lstStyle/>
        <a:p>
          <a:r>
            <a:rPr lang="en-US" sz="900"/>
            <a:t>AES encrypted files</a:t>
          </a:r>
        </a:p>
      </dgm:t>
    </dgm:pt>
    <dgm:pt modelId="{6C220C25-322A-4A5B-9A69-E34816A095F5}" type="parTrans" cxnId="{6F101944-9872-4B5C-9BA4-67AAC9C8F4C2}">
      <dgm:prSet/>
      <dgm:spPr/>
      <dgm:t>
        <a:bodyPr/>
        <a:lstStyle/>
        <a:p>
          <a:endParaRPr lang="en-US"/>
        </a:p>
      </dgm:t>
    </dgm:pt>
    <dgm:pt modelId="{EAE737EC-9592-4184-A83C-3AF64F8C1AAB}" type="sibTrans" cxnId="{6F101944-9872-4B5C-9BA4-67AAC9C8F4C2}">
      <dgm:prSet/>
      <dgm:spPr/>
      <dgm:t>
        <a:bodyPr/>
        <a:lstStyle/>
        <a:p>
          <a:endParaRPr lang="en-US"/>
        </a:p>
      </dgm:t>
    </dgm:pt>
    <dgm:pt modelId="{2399F0C6-80D6-479F-9967-079D5BAA6349}">
      <dgm:prSet phldrT="[Text]" custT="1"/>
      <dgm:spPr/>
      <dgm:t>
        <a:bodyPr/>
        <a:lstStyle/>
        <a:p>
          <a:r>
            <a:rPr lang="en-US" sz="900"/>
            <a:t>Temporary:</a:t>
          </a:r>
        </a:p>
      </dgm:t>
    </dgm:pt>
    <dgm:pt modelId="{5E9F96A1-3EFE-41D2-9D01-B06BC1600569}" type="parTrans" cxnId="{520F0E07-FE68-4358-8CBD-FE6486A309E7}">
      <dgm:prSet/>
      <dgm:spPr/>
      <dgm:t>
        <a:bodyPr/>
        <a:lstStyle/>
        <a:p>
          <a:endParaRPr lang="en-US"/>
        </a:p>
      </dgm:t>
    </dgm:pt>
    <dgm:pt modelId="{23F840F0-B0A9-41DE-B8E1-3CBB1EFACE05}" type="sibTrans" cxnId="{520F0E07-FE68-4358-8CBD-FE6486A309E7}">
      <dgm:prSet/>
      <dgm:spPr/>
      <dgm:t>
        <a:bodyPr/>
        <a:lstStyle/>
        <a:p>
          <a:endParaRPr lang="en-US"/>
        </a:p>
      </dgm:t>
    </dgm:pt>
    <dgm:pt modelId="{A7A48A13-4903-4CA8-9F87-2D12186D389F}">
      <dgm:prSet phldrT="[Text]" custT="1"/>
      <dgm:spPr/>
      <dgm:t>
        <a:bodyPr/>
        <a:lstStyle/>
        <a:p>
          <a:r>
            <a:rPr lang="en-US" sz="900"/>
            <a:t>ABE keys</a:t>
          </a:r>
        </a:p>
      </dgm:t>
    </dgm:pt>
    <dgm:pt modelId="{2639DFCF-B56E-48AE-AA15-E2FF07D8F6C9}" type="parTrans" cxnId="{1C301C58-C247-43D7-89D6-963658B353B4}">
      <dgm:prSet/>
      <dgm:spPr/>
      <dgm:t>
        <a:bodyPr/>
        <a:lstStyle/>
        <a:p>
          <a:endParaRPr lang="en-US"/>
        </a:p>
      </dgm:t>
    </dgm:pt>
    <dgm:pt modelId="{D69FD976-3650-47CC-AFDF-290A24743256}" type="sibTrans" cxnId="{1C301C58-C247-43D7-89D6-963658B353B4}">
      <dgm:prSet/>
      <dgm:spPr/>
      <dgm:t>
        <a:bodyPr/>
        <a:lstStyle/>
        <a:p>
          <a:endParaRPr lang="en-US"/>
        </a:p>
      </dgm:t>
    </dgm:pt>
    <dgm:pt modelId="{9FC692AD-EF5A-403F-9DDE-BB1BBF7780E7}">
      <dgm:prSet phldrT="[Text]" custT="1"/>
      <dgm:spPr/>
      <dgm:t>
        <a:bodyPr/>
        <a:lstStyle/>
        <a:p>
          <a:r>
            <a:rPr lang="en-US" sz="900"/>
            <a:t>TIME and DEV_PASS</a:t>
          </a:r>
        </a:p>
      </dgm:t>
    </dgm:pt>
    <dgm:pt modelId="{8293D52C-9073-4465-B7BD-DD88243A404E}" type="parTrans" cxnId="{B4D2B4F8-358E-41CC-A4D0-B87EE2D096AC}">
      <dgm:prSet/>
      <dgm:spPr/>
      <dgm:t>
        <a:bodyPr/>
        <a:lstStyle/>
        <a:p>
          <a:endParaRPr lang="en-US"/>
        </a:p>
      </dgm:t>
    </dgm:pt>
    <dgm:pt modelId="{EB1CBF34-5E9C-4EC2-A042-AFB381664F64}" type="sibTrans" cxnId="{B4D2B4F8-358E-41CC-A4D0-B87EE2D096AC}">
      <dgm:prSet/>
      <dgm:spPr/>
      <dgm:t>
        <a:bodyPr/>
        <a:lstStyle/>
        <a:p>
          <a:endParaRPr lang="en-US"/>
        </a:p>
      </dgm:t>
    </dgm:pt>
    <dgm:pt modelId="{84098891-0ED9-404D-9101-4C12F86A1730}">
      <dgm:prSet phldrT="[Text]" custT="1"/>
      <dgm:spPr/>
      <dgm:t>
        <a:bodyPr/>
        <a:lstStyle/>
        <a:p>
          <a:r>
            <a:rPr lang="en-US" sz="900"/>
            <a:t>Access list</a:t>
          </a:r>
        </a:p>
      </dgm:t>
    </dgm:pt>
    <dgm:pt modelId="{F04C809C-807C-4D42-A5BC-95AA39C1464D}" type="parTrans" cxnId="{500C5453-E9A8-4BDF-8E09-1411AEC050D9}">
      <dgm:prSet/>
      <dgm:spPr/>
      <dgm:t>
        <a:bodyPr/>
        <a:lstStyle/>
        <a:p>
          <a:endParaRPr lang="en-US"/>
        </a:p>
      </dgm:t>
    </dgm:pt>
    <dgm:pt modelId="{E57AC5D1-640D-479B-BB6D-D2E270A6C439}" type="sibTrans" cxnId="{500C5453-E9A8-4BDF-8E09-1411AEC050D9}">
      <dgm:prSet/>
      <dgm:spPr/>
      <dgm:t>
        <a:bodyPr/>
        <a:lstStyle/>
        <a:p>
          <a:endParaRPr lang="en-US"/>
        </a:p>
      </dgm:t>
    </dgm:pt>
    <dgm:pt modelId="{DA47FBDF-508A-4746-972B-0D7DB8206BC1}">
      <dgm:prSet phldrT="[Text]" custT="1"/>
      <dgm:spPr/>
      <dgm:t>
        <a:bodyPr/>
        <a:lstStyle/>
        <a:p>
          <a:r>
            <a:rPr lang="en-US" sz="900"/>
            <a:t>Statistics data</a:t>
          </a:r>
        </a:p>
      </dgm:t>
    </dgm:pt>
    <dgm:pt modelId="{2A759C9A-B9C6-459E-A4EE-63A7930AB0E3}" type="parTrans" cxnId="{C24DCB6A-3F3D-4B0A-8D2A-FA06686914A2}">
      <dgm:prSet/>
      <dgm:spPr/>
      <dgm:t>
        <a:bodyPr/>
        <a:lstStyle/>
        <a:p>
          <a:endParaRPr lang="en-US"/>
        </a:p>
      </dgm:t>
    </dgm:pt>
    <dgm:pt modelId="{F2F83EDE-A257-462A-9ADB-694F3A2CB549}" type="sibTrans" cxnId="{C24DCB6A-3F3D-4B0A-8D2A-FA06686914A2}">
      <dgm:prSet/>
      <dgm:spPr/>
      <dgm:t>
        <a:bodyPr/>
        <a:lstStyle/>
        <a:p>
          <a:endParaRPr lang="en-US"/>
        </a:p>
      </dgm:t>
    </dgm:pt>
    <dgm:pt modelId="{EB1C0B0D-DCDC-4E06-9709-05788F2CC9FC}">
      <dgm:prSet phldrT="[Text]"/>
      <dgm:spPr/>
      <dgm:t>
        <a:bodyPr/>
        <a:lstStyle/>
        <a:p>
          <a:pPr algn="r"/>
          <a:endParaRPr lang="en-US" sz="700"/>
        </a:p>
      </dgm:t>
    </dgm:pt>
    <dgm:pt modelId="{AF9310BC-9BA0-4DED-A87A-1D69E05373F0}" type="parTrans" cxnId="{50BA878E-F0FC-4A11-BEF0-91B439675AF2}">
      <dgm:prSet/>
      <dgm:spPr/>
    </dgm:pt>
    <dgm:pt modelId="{4752ABEE-9CB0-4397-A41D-3A144FF1A729}" type="sibTrans" cxnId="{50BA878E-F0FC-4A11-BEF0-91B439675AF2}">
      <dgm:prSet/>
      <dgm:spPr/>
    </dgm:pt>
    <dgm:pt modelId="{749DDB85-59C7-40BD-8C2C-BAB0802320EA}">
      <dgm:prSet phldrT="[Text]" custT="1"/>
      <dgm:spPr/>
      <dgm:t>
        <a:bodyPr/>
        <a:lstStyle/>
        <a:p>
          <a:pPr algn="r"/>
          <a:endParaRPr lang="en-US" sz="900"/>
        </a:p>
      </dgm:t>
    </dgm:pt>
    <dgm:pt modelId="{E5BA0B7D-FC5B-4663-8052-DB5C98400F0D}" type="parTrans" cxnId="{A74B60B9-3167-4616-AC74-CDB923E101CF}">
      <dgm:prSet/>
      <dgm:spPr/>
    </dgm:pt>
    <dgm:pt modelId="{35AE2607-59E5-4F03-8CAF-157D7C3646C0}" type="sibTrans" cxnId="{A74B60B9-3167-4616-AC74-CDB923E101CF}">
      <dgm:prSet/>
      <dgm:spPr/>
    </dgm:pt>
    <dgm:pt modelId="{E685B00F-452B-41EB-B5E3-07DB8972D3E2}">
      <dgm:prSet phldrT="[Text]" custT="1"/>
      <dgm:spPr/>
      <dgm:t>
        <a:bodyPr/>
        <a:lstStyle/>
        <a:p>
          <a:pPr algn="r"/>
          <a:endParaRPr lang="en-US" sz="900"/>
        </a:p>
      </dgm:t>
    </dgm:pt>
    <dgm:pt modelId="{75793190-6929-4CFD-AFBC-BED706583E8F}" type="parTrans" cxnId="{DD6D399B-2567-42FD-8ADE-CB92633D23E4}">
      <dgm:prSet/>
      <dgm:spPr/>
    </dgm:pt>
    <dgm:pt modelId="{78A39F98-D460-4B49-B39B-47EA0291C5FB}" type="sibTrans" cxnId="{DD6D399B-2567-42FD-8ADE-CB92633D23E4}">
      <dgm:prSet/>
      <dgm:spPr/>
    </dgm:pt>
    <dgm:pt modelId="{59AC0907-FA70-48A5-8AEC-F5524D15CDC9}">
      <dgm:prSet phldrT="[Text]" custT="1"/>
      <dgm:spPr/>
      <dgm:t>
        <a:bodyPr/>
        <a:lstStyle/>
        <a:p>
          <a:pPr algn="r"/>
          <a:endParaRPr lang="en-US" sz="900"/>
        </a:p>
      </dgm:t>
    </dgm:pt>
    <dgm:pt modelId="{1E26EC74-F63A-41F0-94F7-036129A22440}" type="parTrans" cxnId="{2BEA7BA3-680D-4180-AA33-1282F5165EBC}">
      <dgm:prSet/>
      <dgm:spPr/>
    </dgm:pt>
    <dgm:pt modelId="{537DCA01-976E-49B0-B77F-034514E6BC3A}" type="sibTrans" cxnId="{2BEA7BA3-680D-4180-AA33-1282F5165EBC}">
      <dgm:prSet/>
      <dgm:spPr/>
    </dgm:pt>
    <dgm:pt modelId="{526F85A1-2726-4149-A4CB-6750DD0FC67C}">
      <dgm:prSet phldrT="[Text]" custT="1"/>
      <dgm:spPr/>
      <dgm:t>
        <a:bodyPr/>
        <a:lstStyle/>
        <a:p>
          <a:endParaRPr lang="en-US" sz="900"/>
        </a:p>
      </dgm:t>
    </dgm:pt>
    <dgm:pt modelId="{7E0350AA-B755-466E-BDBE-A7B10F5EF432}" type="parTrans" cxnId="{EE570E6A-B87E-481D-B987-16BA987887F2}">
      <dgm:prSet/>
      <dgm:spPr/>
    </dgm:pt>
    <dgm:pt modelId="{7C5BEFF5-708D-4474-A5ED-D7C51AB589D3}" type="sibTrans" cxnId="{EE570E6A-B87E-481D-B987-16BA987887F2}">
      <dgm:prSet/>
      <dgm:spPr/>
    </dgm:pt>
    <dgm:pt modelId="{CAAD6071-9F98-4340-9055-DC56C603E7D6}">
      <dgm:prSet phldrT="[Text]" custT="1"/>
      <dgm:spPr/>
      <dgm:t>
        <a:bodyPr/>
        <a:lstStyle/>
        <a:p>
          <a:endParaRPr lang="en-US" sz="900"/>
        </a:p>
      </dgm:t>
    </dgm:pt>
    <dgm:pt modelId="{57644DF6-5AFC-4055-8FD1-FEF2E8F24976}" type="parTrans" cxnId="{3E4AF2D3-C379-4784-86AE-3EFCE4E2F04F}">
      <dgm:prSet/>
      <dgm:spPr/>
    </dgm:pt>
    <dgm:pt modelId="{FFDA923C-EEED-48AD-BACC-ADC191038C1C}" type="sibTrans" cxnId="{3E4AF2D3-C379-4784-86AE-3EFCE4E2F04F}">
      <dgm:prSet/>
      <dgm:spPr/>
    </dgm:pt>
    <dgm:pt modelId="{4496749F-5334-4312-86CA-D299A1189246}" type="pres">
      <dgm:prSet presAssocID="{DD60D0C9-57A0-45F9-8A02-92D936F4981F}" presName="cycleMatrixDiagram" presStyleCnt="0">
        <dgm:presLayoutVars>
          <dgm:chMax val="1"/>
          <dgm:dir/>
          <dgm:animLvl val="lvl"/>
          <dgm:resizeHandles val="exact"/>
        </dgm:presLayoutVars>
      </dgm:prSet>
      <dgm:spPr/>
      <dgm:t>
        <a:bodyPr/>
        <a:lstStyle/>
        <a:p>
          <a:endParaRPr lang="sv-SE"/>
        </a:p>
      </dgm:t>
    </dgm:pt>
    <dgm:pt modelId="{82088E4A-021E-4A3E-A254-90AF2809693A}" type="pres">
      <dgm:prSet presAssocID="{DD60D0C9-57A0-45F9-8A02-92D936F4981F}" presName="children" presStyleCnt="0"/>
      <dgm:spPr/>
    </dgm:pt>
    <dgm:pt modelId="{AFD76E59-5B3B-4869-9CC0-BCE18A109C9C}" type="pres">
      <dgm:prSet presAssocID="{DD60D0C9-57A0-45F9-8A02-92D936F4981F}" presName="child1group" presStyleCnt="0"/>
      <dgm:spPr/>
    </dgm:pt>
    <dgm:pt modelId="{E1FEE11A-39ED-44F8-BC1B-6D918F5D5758}" type="pres">
      <dgm:prSet presAssocID="{DD60D0C9-57A0-45F9-8A02-92D936F4981F}" presName="child1" presStyleLbl="bgAcc1" presStyleIdx="0" presStyleCnt="4" custScaleY="70519"/>
      <dgm:spPr/>
      <dgm:t>
        <a:bodyPr/>
        <a:lstStyle/>
        <a:p>
          <a:endParaRPr lang="en-US"/>
        </a:p>
      </dgm:t>
    </dgm:pt>
    <dgm:pt modelId="{E7829519-77F5-4F59-9FE4-B15F813B3820}" type="pres">
      <dgm:prSet presAssocID="{DD60D0C9-57A0-45F9-8A02-92D936F4981F}" presName="child1Text" presStyleLbl="bgAcc1" presStyleIdx="0" presStyleCnt="4">
        <dgm:presLayoutVars>
          <dgm:bulletEnabled val="1"/>
        </dgm:presLayoutVars>
      </dgm:prSet>
      <dgm:spPr/>
      <dgm:t>
        <a:bodyPr/>
        <a:lstStyle/>
        <a:p>
          <a:endParaRPr lang="en-US"/>
        </a:p>
      </dgm:t>
    </dgm:pt>
    <dgm:pt modelId="{3BED5D87-789C-479C-AF82-82AE7FE1899C}" type="pres">
      <dgm:prSet presAssocID="{DD60D0C9-57A0-45F9-8A02-92D936F4981F}" presName="child2group" presStyleCnt="0"/>
      <dgm:spPr/>
    </dgm:pt>
    <dgm:pt modelId="{588D548F-B28A-4A55-AD85-0B68DCCB973D}" type="pres">
      <dgm:prSet presAssocID="{DD60D0C9-57A0-45F9-8A02-92D936F4981F}" presName="child2" presStyleLbl="bgAcc1" presStyleIdx="1" presStyleCnt="4" custScaleY="70519"/>
      <dgm:spPr/>
      <dgm:t>
        <a:bodyPr/>
        <a:lstStyle/>
        <a:p>
          <a:endParaRPr lang="en-US"/>
        </a:p>
      </dgm:t>
    </dgm:pt>
    <dgm:pt modelId="{56964E23-D52C-4EA7-9F51-3590978DE5D4}" type="pres">
      <dgm:prSet presAssocID="{DD60D0C9-57A0-45F9-8A02-92D936F4981F}" presName="child2Text" presStyleLbl="bgAcc1" presStyleIdx="1" presStyleCnt="4">
        <dgm:presLayoutVars>
          <dgm:bulletEnabled val="1"/>
        </dgm:presLayoutVars>
      </dgm:prSet>
      <dgm:spPr/>
      <dgm:t>
        <a:bodyPr/>
        <a:lstStyle/>
        <a:p>
          <a:endParaRPr lang="en-US"/>
        </a:p>
      </dgm:t>
    </dgm:pt>
    <dgm:pt modelId="{30BD394F-D417-4F98-8C0B-A724483E5A9C}" type="pres">
      <dgm:prSet presAssocID="{DD60D0C9-57A0-45F9-8A02-92D936F4981F}" presName="child3group" presStyleCnt="0"/>
      <dgm:spPr/>
    </dgm:pt>
    <dgm:pt modelId="{9F5355FE-8376-48C4-8954-999E8C2DD298}" type="pres">
      <dgm:prSet presAssocID="{DD60D0C9-57A0-45F9-8A02-92D936F4981F}" presName="child3" presStyleLbl="bgAcc1" presStyleIdx="2" presStyleCnt="4" custScaleY="155940" custLinFactNeighborY="-21347"/>
      <dgm:spPr/>
      <dgm:t>
        <a:bodyPr/>
        <a:lstStyle/>
        <a:p>
          <a:endParaRPr lang="en-US"/>
        </a:p>
      </dgm:t>
    </dgm:pt>
    <dgm:pt modelId="{8C26464B-8E30-4463-89FF-343B1127A532}" type="pres">
      <dgm:prSet presAssocID="{DD60D0C9-57A0-45F9-8A02-92D936F4981F}" presName="child3Text" presStyleLbl="bgAcc1" presStyleIdx="2" presStyleCnt="4">
        <dgm:presLayoutVars>
          <dgm:bulletEnabled val="1"/>
        </dgm:presLayoutVars>
      </dgm:prSet>
      <dgm:spPr/>
      <dgm:t>
        <a:bodyPr/>
        <a:lstStyle/>
        <a:p>
          <a:endParaRPr lang="en-US"/>
        </a:p>
      </dgm:t>
    </dgm:pt>
    <dgm:pt modelId="{91CC2F79-2BDB-46EA-ABED-3606BC6BB0BC}" type="pres">
      <dgm:prSet presAssocID="{DD60D0C9-57A0-45F9-8A02-92D936F4981F}" presName="child4group" presStyleCnt="0"/>
      <dgm:spPr/>
    </dgm:pt>
    <dgm:pt modelId="{E00D023A-A401-42CD-8DC3-1B5F6A20B2C1}" type="pres">
      <dgm:prSet presAssocID="{DD60D0C9-57A0-45F9-8A02-92D936F4981F}" presName="child4" presStyleLbl="bgAcc1" presStyleIdx="3" presStyleCnt="4" custScaleY="158417" custLinFactNeighborX="-2031" custLinFactNeighborY="-19435"/>
      <dgm:spPr/>
      <dgm:t>
        <a:bodyPr/>
        <a:lstStyle/>
        <a:p>
          <a:endParaRPr lang="en-US"/>
        </a:p>
      </dgm:t>
    </dgm:pt>
    <dgm:pt modelId="{E7B4DC49-709E-4238-811E-50B704954A90}" type="pres">
      <dgm:prSet presAssocID="{DD60D0C9-57A0-45F9-8A02-92D936F4981F}" presName="child4Text" presStyleLbl="bgAcc1" presStyleIdx="3" presStyleCnt="4">
        <dgm:presLayoutVars>
          <dgm:bulletEnabled val="1"/>
        </dgm:presLayoutVars>
      </dgm:prSet>
      <dgm:spPr/>
      <dgm:t>
        <a:bodyPr/>
        <a:lstStyle/>
        <a:p>
          <a:endParaRPr lang="en-US"/>
        </a:p>
      </dgm:t>
    </dgm:pt>
    <dgm:pt modelId="{9CC6A4A2-8F99-4240-A013-DDBA6566234F}" type="pres">
      <dgm:prSet presAssocID="{DD60D0C9-57A0-45F9-8A02-92D936F4981F}" presName="childPlaceholder" presStyleCnt="0"/>
      <dgm:spPr/>
    </dgm:pt>
    <dgm:pt modelId="{5D8B4ED3-3324-45BD-96F7-DB7951E9C05A}" type="pres">
      <dgm:prSet presAssocID="{DD60D0C9-57A0-45F9-8A02-92D936F4981F}" presName="circle" presStyleCnt="0"/>
      <dgm:spPr/>
    </dgm:pt>
    <dgm:pt modelId="{F44A7436-8D9D-424D-84FF-3DCE77BB9E61}" type="pres">
      <dgm:prSet presAssocID="{DD60D0C9-57A0-45F9-8A02-92D936F4981F}" presName="quadrant1" presStyleLbl="node1" presStyleIdx="0" presStyleCnt="4">
        <dgm:presLayoutVars>
          <dgm:chMax val="1"/>
          <dgm:bulletEnabled val="1"/>
        </dgm:presLayoutVars>
      </dgm:prSet>
      <dgm:spPr/>
      <dgm:t>
        <a:bodyPr/>
        <a:lstStyle/>
        <a:p>
          <a:endParaRPr lang="sv-SE"/>
        </a:p>
      </dgm:t>
    </dgm:pt>
    <dgm:pt modelId="{D89B6D85-FDA0-49B8-8C67-4F0D5FBD0BA2}" type="pres">
      <dgm:prSet presAssocID="{DD60D0C9-57A0-45F9-8A02-92D936F4981F}" presName="quadrant2" presStyleLbl="node1" presStyleIdx="1" presStyleCnt="4">
        <dgm:presLayoutVars>
          <dgm:chMax val="1"/>
          <dgm:bulletEnabled val="1"/>
        </dgm:presLayoutVars>
      </dgm:prSet>
      <dgm:spPr/>
      <dgm:t>
        <a:bodyPr/>
        <a:lstStyle/>
        <a:p>
          <a:endParaRPr lang="sv-SE"/>
        </a:p>
      </dgm:t>
    </dgm:pt>
    <dgm:pt modelId="{332E8055-E2A6-4147-B886-039AEA1CCF7F}" type="pres">
      <dgm:prSet presAssocID="{DD60D0C9-57A0-45F9-8A02-92D936F4981F}" presName="quadrant3" presStyleLbl="node1" presStyleIdx="2" presStyleCnt="4">
        <dgm:presLayoutVars>
          <dgm:chMax val="1"/>
          <dgm:bulletEnabled val="1"/>
        </dgm:presLayoutVars>
      </dgm:prSet>
      <dgm:spPr/>
      <dgm:t>
        <a:bodyPr/>
        <a:lstStyle/>
        <a:p>
          <a:endParaRPr lang="sv-SE"/>
        </a:p>
      </dgm:t>
    </dgm:pt>
    <dgm:pt modelId="{7D17D470-2487-4F92-B308-B97AF66A175D}" type="pres">
      <dgm:prSet presAssocID="{DD60D0C9-57A0-45F9-8A02-92D936F4981F}" presName="quadrant4" presStyleLbl="node1" presStyleIdx="3" presStyleCnt="4">
        <dgm:presLayoutVars>
          <dgm:chMax val="1"/>
          <dgm:bulletEnabled val="1"/>
        </dgm:presLayoutVars>
      </dgm:prSet>
      <dgm:spPr/>
      <dgm:t>
        <a:bodyPr/>
        <a:lstStyle/>
        <a:p>
          <a:endParaRPr lang="en-US"/>
        </a:p>
      </dgm:t>
    </dgm:pt>
    <dgm:pt modelId="{FA2C9A43-1630-45B6-8A8C-4BE854762E31}" type="pres">
      <dgm:prSet presAssocID="{DD60D0C9-57A0-45F9-8A02-92D936F4981F}" presName="quadrantPlaceholder" presStyleCnt="0"/>
      <dgm:spPr/>
    </dgm:pt>
    <dgm:pt modelId="{91372109-2BD9-4DD2-9899-12E01381ED8C}" type="pres">
      <dgm:prSet presAssocID="{DD60D0C9-57A0-45F9-8A02-92D936F4981F}" presName="center1" presStyleLbl="fgShp" presStyleIdx="0" presStyleCnt="2"/>
      <dgm:spPr/>
    </dgm:pt>
    <dgm:pt modelId="{90812A27-CE1F-4601-9842-847AB8604299}" type="pres">
      <dgm:prSet presAssocID="{DD60D0C9-57A0-45F9-8A02-92D936F4981F}" presName="center2" presStyleLbl="fgShp" presStyleIdx="1" presStyleCnt="2"/>
      <dgm:spPr/>
    </dgm:pt>
  </dgm:ptLst>
  <dgm:cxnLst>
    <dgm:cxn modelId="{A5EDB8C7-63E3-42E6-AE95-A71648AB66A7}" type="presOf" srcId="{AA9CBC9B-8396-41AE-9877-68B79520A4C8}" destId="{E7829519-77F5-4F59-9FE4-B15F813B3820}" srcOrd="1" destOrd="1" presId="urn:microsoft.com/office/officeart/2005/8/layout/cycle4#1"/>
    <dgm:cxn modelId="{2FF6FF68-C0FA-465F-BAFB-B03B276CF1FF}" type="presOf" srcId="{DA47FBDF-508A-4746-972B-0D7DB8206BC1}" destId="{E00D023A-A401-42CD-8DC3-1B5F6A20B2C1}" srcOrd="0" destOrd="10" presId="urn:microsoft.com/office/officeart/2005/8/layout/cycle4#1"/>
    <dgm:cxn modelId="{C7539B0E-8037-4D9F-B301-97BDB7B8E927}" type="presOf" srcId="{CCED8486-ED12-4404-A154-01B07A6C98E5}" destId="{E1FEE11A-39ED-44F8-BC1B-6D918F5D5758}" srcOrd="0" destOrd="2" presId="urn:microsoft.com/office/officeart/2005/8/layout/cycle4#1"/>
    <dgm:cxn modelId="{D0E7C951-FC4D-4EBA-808A-659B920C9B8F}" type="presOf" srcId="{CAAD6071-9F98-4340-9055-DC56C603E7D6}" destId="{E7B4DC49-709E-4238-811E-50B704954A90}" srcOrd="1" destOrd="1" presId="urn:microsoft.com/office/officeart/2005/8/layout/cycle4#1"/>
    <dgm:cxn modelId="{130FF7F6-71D7-43E6-A2EC-135168318365}" type="presOf" srcId="{526F85A1-2726-4149-A4CB-6750DD0FC67C}" destId="{E00D023A-A401-42CD-8DC3-1B5F6A20B2C1}" srcOrd="0" destOrd="0" presId="urn:microsoft.com/office/officeart/2005/8/layout/cycle4#1"/>
    <dgm:cxn modelId="{857C86EE-5E0D-416B-B098-B4CC661BFF8B}" type="presOf" srcId="{13EC7ACB-7329-433D-A955-455EBCCC708A}" destId="{7D17D470-2487-4F92-B308-B97AF66A175D}" srcOrd="0" destOrd="0" presId="urn:microsoft.com/office/officeart/2005/8/layout/cycle4#1"/>
    <dgm:cxn modelId="{3A646132-BBF2-437A-BE5F-7047C1203DEE}" srcId="{CA644581-1BF0-4499-A6EC-4F3D2AA25851}" destId="{AA9CBC9B-8396-41AE-9877-68B79520A4C8}" srcOrd="1" destOrd="0" parTransId="{336E229E-1E15-46F1-AF50-A819FD249BA4}" sibTransId="{B1291B43-83F6-4E4D-A28F-DEC4DAF20831}"/>
    <dgm:cxn modelId="{0B5B8387-6928-45D5-A5D4-6C52DEEE17EA}" type="presOf" srcId="{407D49C8-B5F2-43DD-8590-DE76505F7030}" destId="{56964E23-D52C-4EA7-9F51-3590978DE5D4}" srcOrd="1" destOrd="1" presId="urn:microsoft.com/office/officeart/2005/8/layout/cycle4#1"/>
    <dgm:cxn modelId="{C24DCB6A-3F3D-4B0A-8D2A-FA06686914A2}" srcId="{2399F0C6-80D6-479F-9967-079D5BAA6349}" destId="{DA47FBDF-508A-4746-972B-0D7DB8206BC1}" srcOrd="3" destOrd="0" parTransId="{2A759C9A-B9C6-459E-A4EE-63A7930AB0E3}" sibTransId="{F2F83EDE-A257-462A-9ADB-694F3A2CB549}"/>
    <dgm:cxn modelId="{01A5772D-0C1D-453A-B1CC-B703E462A985}" type="presOf" srcId="{CA644581-1BF0-4499-A6EC-4F3D2AA25851}" destId="{F44A7436-8D9D-424D-84FF-3DCE77BB9E61}" srcOrd="0" destOrd="0" presId="urn:microsoft.com/office/officeart/2005/8/layout/cycle4#1"/>
    <dgm:cxn modelId="{B4D12955-6DDC-4867-912F-2D6A55EDD6C3}" type="presOf" srcId="{84098891-0ED9-404D-9101-4C12F86A1730}" destId="{E7B4DC49-709E-4238-811E-50B704954A90}" srcOrd="1" destOrd="9" presId="urn:microsoft.com/office/officeart/2005/8/layout/cycle4#1"/>
    <dgm:cxn modelId="{44F016E1-806B-4DED-AA66-704FC70223E1}" type="presOf" srcId="{526F85A1-2726-4149-A4CB-6750DD0FC67C}" destId="{E7B4DC49-709E-4238-811E-50B704954A90}" srcOrd="1" destOrd="0" presId="urn:microsoft.com/office/officeart/2005/8/layout/cycle4#1"/>
    <dgm:cxn modelId="{A74B60B9-3167-4616-AC74-CDB923E101CF}" srcId="{97A395F5-AB61-422A-AA90-480DB60FCC63}" destId="{749DDB85-59C7-40BD-8C2C-BAB0802320EA}" srcOrd="3" destOrd="0" parTransId="{E5BA0B7D-FC5B-4663-8052-DB5C98400F0D}" sibTransId="{35AE2607-59E5-4F03-8CAF-157D7C3646C0}"/>
    <dgm:cxn modelId="{4EFB9199-1173-4061-B8F8-718F736B2C56}" srcId="{2CD6076F-1361-4462-B0F3-D7DC62688267}" destId="{2F209D3E-DCB1-4CDA-8D7B-7D48071ECE60}" srcOrd="0" destOrd="0" parTransId="{6EC112E7-316A-47A0-8AB9-2315A9ED0325}" sibTransId="{0F8883FD-7F5E-4740-90D3-939916830E24}"/>
    <dgm:cxn modelId="{6508C284-0013-42F8-83F3-B7EC8971A177}" type="presOf" srcId="{749DDB85-59C7-40BD-8C2C-BAB0802320EA}" destId="{8C26464B-8E30-4463-89FF-343B1127A532}" srcOrd="1" destOrd="3" presId="urn:microsoft.com/office/officeart/2005/8/layout/cycle4#1"/>
    <dgm:cxn modelId="{2BEA7BA3-680D-4180-AA33-1282F5165EBC}" srcId="{97A395F5-AB61-422A-AA90-480DB60FCC63}" destId="{59AC0907-FA70-48A5-8AEC-F5524D15CDC9}" srcOrd="2" destOrd="0" parTransId="{1E26EC74-F63A-41F0-94F7-036129A22440}" sibTransId="{537DCA01-976E-49B0-B77F-034514E6BC3A}"/>
    <dgm:cxn modelId="{C55F26B8-7DED-4322-B79D-D698BCC66221}" srcId="{2CD6076F-1361-4462-B0F3-D7DC62688267}" destId="{CF787608-35F6-4217-8ACE-EDCA9A3BDD71}" srcOrd="3" destOrd="0" parTransId="{26A297F9-739F-4354-A7D9-76AE7D95D69F}" sibTransId="{4F10D371-1DFE-4C3E-973E-C3D682E4E66D}"/>
    <dgm:cxn modelId="{E1870A89-0D36-4C18-B11E-7E4053B40C16}" srcId="{DD60D0C9-57A0-45F9-8A02-92D936F4981F}" destId="{2CD6076F-1361-4462-B0F3-D7DC62688267}" srcOrd="1" destOrd="0" parTransId="{76308309-A0B9-4C69-AF39-E16E1428CB2B}" sibTransId="{6DC5860B-9E44-4A65-B619-F9A2DC5F3322}"/>
    <dgm:cxn modelId="{520F0E07-FE68-4358-8CBD-FE6486A309E7}" srcId="{13EC7ACB-7329-433D-A955-455EBCCC708A}" destId="{2399F0C6-80D6-479F-9967-079D5BAA6349}" srcOrd="3" destOrd="0" parTransId="{5E9F96A1-3EFE-41D2-9D01-B06BC1600569}" sibTransId="{23F840F0-B0A9-41DE-B8E1-3CBB1EFACE05}"/>
    <dgm:cxn modelId="{D03CA054-33C9-43EA-88A4-7A93A8F7F0A2}" type="presOf" srcId="{588BE1B6-1176-4305-A403-1812EF78797D}" destId="{E1FEE11A-39ED-44F8-BC1B-6D918F5D5758}" srcOrd="0" destOrd="3" presId="urn:microsoft.com/office/officeart/2005/8/layout/cycle4#1"/>
    <dgm:cxn modelId="{637A7708-F826-45B6-8EDA-E475A9D66182}" type="presOf" srcId="{2F209D3E-DCB1-4CDA-8D7B-7D48071ECE60}" destId="{588D548F-B28A-4A55-AD85-0B68DCCB973D}" srcOrd="0" destOrd="0" presId="urn:microsoft.com/office/officeart/2005/8/layout/cycle4#1"/>
    <dgm:cxn modelId="{D8AE8FCC-1E4C-4D52-A701-7968475F026D}" type="presOf" srcId="{EB1C0B0D-DCDC-4E06-9709-05788F2CC9FC}" destId="{9F5355FE-8376-48C4-8954-999E8C2DD298}" srcOrd="0" destOrd="0" presId="urn:microsoft.com/office/officeart/2005/8/layout/cycle4#1"/>
    <dgm:cxn modelId="{91C6E99C-19A2-44CD-B958-2BD60D251112}" srcId="{CA644581-1BF0-4499-A6EC-4F3D2AA25851}" destId="{CCED8486-ED12-4404-A154-01B07A6C98E5}" srcOrd="2" destOrd="0" parTransId="{D541D6BA-182E-447C-ADBF-18456C836301}" sibTransId="{15E1AE88-2EC7-4584-9B63-4B031D279E6F}"/>
    <dgm:cxn modelId="{87C55A4E-7FB4-46C8-9334-B476812A0DA1}" type="presOf" srcId="{97A395F5-AB61-422A-AA90-480DB60FCC63}" destId="{332E8055-E2A6-4147-B886-039AEA1CCF7F}" srcOrd="0" destOrd="0" presId="urn:microsoft.com/office/officeart/2005/8/layout/cycle4#1"/>
    <dgm:cxn modelId="{E27BA327-2A03-4BF5-9A46-AE59D4A26642}" type="presOf" srcId="{2399F0C6-80D6-479F-9967-079D5BAA6349}" destId="{E7B4DC49-709E-4238-811E-50B704954A90}" srcOrd="1" destOrd="6" presId="urn:microsoft.com/office/officeart/2005/8/layout/cycle4#1"/>
    <dgm:cxn modelId="{6BE0700E-8C65-4D99-9785-EECA11C212D1}" srcId="{47BDCA0B-1BDC-41BA-BED2-0C22999953EE}" destId="{7F572821-B453-46A6-A0EF-9BFC3C20329F}" srcOrd="1" destOrd="0" parTransId="{F135BF44-89B0-471C-B4B1-F1456BF63AFB}" sibTransId="{ABF8EE08-C76B-4535-94AB-84A8E58A5002}"/>
    <dgm:cxn modelId="{403BCE4B-D870-4227-AAEA-FD44B327AB3C}" type="presOf" srcId="{CCED8486-ED12-4404-A154-01B07A6C98E5}" destId="{E7829519-77F5-4F59-9FE4-B15F813B3820}" srcOrd="1" destOrd="2" presId="urn:microsoft.com/office/officeart/2005/8/layout/cycle4#1"/>
    <dgm:cxn modelId="{0B4AF7E6-6533-4170-BDD3-7A4F22209856}" type="presOf" srcId="{E685B00F-452B-41EB-B5E3-07DB8972D3E2}" destId="{8C26464B-8E30-4463-89FF-343B1127A532}" srcOrd="1" destOrd="1" presId="urn:microsoft.com/office/officeart/2005/8/layout/cycle4#1"/>
    <dgm:cxn modelId="{C4C39F11-6DCA-4374-A446-0AE756FB4155}" type="presOf" srcId="{9C939C0F-6074-4871-9C22-874B84310573}" destId="{8C26464B-8E30-4463-89FF-343B1127A532}" srcOrd="1" destOrd="6" presId="urn:microsoft.com/office/officeart/2005/8/layout/cycle4#1"/>
    <dgm:cxn modelId="{5A128F40-AFDD-47D9-BC84-4DE17DC14D51}" type="presOf" srcId="{F7141563-7F3F-485E-98D2-1C727FE650E4}" destId="{8C26464B-8E30-4463-89FF-343B1127A532}" srcOrd="1" destOrd="7" presId="urn:microsoft.com/office/officeart/2005/8/layout/cycle4#1"/>
    <dgm:cxn modelId="{3432E61D-BE38-4988-A042-72D7D429E674}" type="presOf" srcId="{EB1C0B0D-DCDC-4E06-9709-05788F2CC9FC}" destId="{8C26464B-8E30-4463-89FF-343B1127A532}" srcOrd="1" destOrd="0" presId="urn:microsoft.com/office/officeart/2005/8/layout/cycle4#1"/>
    <dgm:cxn modelId="{E890E1EA-8C48-492F-A89E-0B58D8888A0C}" type="presOf" srcId="{9D196F09-C995-4990-A515-BAC0BE410666}" destId="{E7B4DC49-709E-4238-811E-50B704954A90}" srcOrd="1" destOrd="3" presId="urn:microsoft.com/office/officeart/2005/8/layout/cycle4#1"/>
    <dgm:cxn modelId="{8541D444-67D2-4822-9B21-A868D8AFB8EC}" type="presOf" srcId="{9D196F09-C995-4990-A515-BAC0BE410666}" destId="{E00D023A-A401-42CD-8DC3-1B5F6A20B2C1}" srcOrd="0" destOrd="3" presId="urn:microsoft.com/office/officeart/2005/8/layout/cycle4#1"/>
    <dgm:cxn modelId="{894B972D-47C4-479F-A229-A4372E6933BA}" type="presOf" srcId="{407D49C8-B5F2-43DD-8590-DE76505F7030}" destId="{588D548F-B28A-4A55-AD85-0B68DCCB973D}" srcOrd="0" destOrd="1" presId="urn:microsoft.com/office/officeart/2005/8/layout/cycle4#1"/>
    <dgm:cxn modelId="{A8E5C22B-0951-4E73-94A8-B8A43D302434}" type="presOf" srcId="{24C80CD2-B8F4-4357-87F8-80D2AC2D2D07}" destId="{56964E23-D52C-4EA7-9F51-3590978DE5D4}" srcOrd="1" destOrd="2" presId="urn:microsoft.com/office/officeart/2005/8/layout/cycle4#1"/>
    <dgm:cxn modelId="{3963767B-B53B-491A-8A98-AC1A07A146E4}" type="presOf" srcId="{CAAD6071-9F98-4340-9055-DC56C603E7D6}" destId="{E00D023A-A401-42CD-8DC3-1B5F6A20B2C1}" srcOrd="0" destOrd="1" presId="urn:microsoft.com/office/officeart/2005/8/layout/cycle4#1"/>
    <dgm:cxn modelId="{B4D2B4F8-358E-41CC-A4D0-B87EE2D096AC}" srcId="{2399F0C6-80D6-479F-9967-079D5BAA6349}" destId="{9FC692AD-EF5A-403F-9DDE-BB1BBF7780E7}" srcOrd="1" destOrd="0" parTransId="{8293D52C-9073-4465-B7BD-DD88243A404E}" sibTransId="{EB1CBF34-5E9C-4EC2-A042-AFB381664F64}"/>
    <dgm:cxn modelId="{3F95CBC0-091A-401E-B3AB-0C56DA80FDFC}" type="presOf" srcId="{CF787608-35F6-4217-8ACE-EDCA9A3BDD71}" destId="{588D548F-B28A-4A55-AD85-0B68DCCB973D}" srcOrd="0" destOrd="3" presId="urn:microsoft.com/office/officeart/2005/8/layout/cycle4#1"/>
    <dgm:cxn modelId="{30AB1C73-9B92-40D4-84AB-5CBBEE1495F3}" type="presOf" srcId="{D9133001-D80B-4675-AE7C-7AAF26BBFF95}" destId="{E7B4DC49-709E-4238-811E-50B704954A90}" srcOrd="1" destOrd="5" presId="urn:microsoft.com/office/officeart/2005/8/layout/cycle4#1"/>
    <dgm:cxn modelId="{36AA4536-BFC8-4EFE-AA6B-A8FD4060556B}" type="presOf" srcId="{D99895E7-C37B-48CA-884A-B4A8FCEF7DE4}" destId="{8C26464B-8E30-4463-89FF-343B1127A532}" srcOrd="1" destOrd="4" presId="urn:microsoft.com/office/officeart/2005/8/layout/cycle4#1"/>
    <dgm:cxn modelId="{62E847D9-FDE6-43FF-A548-C529E8EEEC84}" type="presOf" srcId="{59AC0907-FA70-48A5-8AEC-F5524D15CDC9}" destId="{9F5355FE-8376-48C4-8954-999E8C2DD298}" srcOrd="0" destOrd="2" presId="urn:microsoft.com/office/officeart/2005/8/layout/cycle4#1"/>
    <dgm:cxn modelId="{8295C9A4-2E78-4A9E-A4E0-E6C905779CAB}" type="presOf" srcId="{DA47FBDF-508A-4746-972B-0D7DB8206BC1}" destId="{E7B4DC49-709E-4238-811E-50B704954A90}" srcOrd="1" destOrd="10" presId="urn:microsoft.com/office/officeart/2005/8/layout/cycle4#1"/>
    <dgm:cxn modelId="{B47422C3-26CC-40EF-90A0-B0CE4E7A79A0}" srcId="{97A395F5-AB61-422A-AA90-480DB60FCC63}" destId="{D99895E7-C37B-48CA-884A-B4A8FCEF7DE4}" srcOrd="4" destOrd="0" parTransId="{53EA72FB-14DF-4FF6-AD14-E4B1F8253095}" sibTransId="{3AA811AA-A6C0-4241-8992-7A315119423F}"/>
    <dgm:cxn modelId="{5E8F67E8-1D47-47D5-9575-6B057CFA00DB}" srcId="{97A395F5-AB61-422A-AA90-480DB60FCC63}" destId="{9C939C0F-6074-4871-9C22-874B84310573}" srcOrd="6" destOrd="0" parTransId="{9F61ACE4-EEEF-4BE7-ADF8-0CF653C141E5}" sibTransId="{B0E1DA61-BD49-426E-B616-66750AD1571B}"/>
    <dgm:cxn modelId="{3FC84AD1-4B27-46F0-B8E2-F4C19F92CA15}" type="presOf" srcId="{588BE1B6-1176-4305-A403-1812EF78797D}" destId="{E7829519-77F5-4F59-9FE4-B15F813B3820}" srcOrd="1" destOrd="3" presId="urn:microsoft.com/office/officeart/2005/8/layout/cycle4#1"/>
    <dgm:cxn modelId="{39DE0EF7-1417-414A-BB5F-A64B0AA57761}" type="presOf" srcId="{D9133001-D80B-4675-AE7C-7AAF26BBFF95}" destId="{E00D023A-A401-42CD-8DC3-1B5F6A20B2C1}" srcOrd="0" destOrd="5" presId="urn:microsoft.com/office/officeart/2005/8/layout/cycle4#1"/>
    <dgm:cxn modelId="{796CCA19-1AD2-481C-9F5A-FA2D2922D823}" srcId="{13EC7ACB-7329-433D-A955-455EBCCC708A}" destId="{47BDCA0B-1BDC-41BA-BED2-0C22999953EE}" srcOrd="2" destOrd="0" parTransId="{C5DB78ED-DBB0-4830-9192-831AB3BF78F8}" sibTransId="{916DB021-7F56-438E-AFD7-58F43055C9C3}"/>
    <dgm:cxn modelId="{B053D956-A37F-4D36-9745-58EC39F4F0B7}" type="presOf" srcId="{84098891-0ED9-404D-9101-4C12F86A1730}" destId="{E00D023A-A401-42CD-8DC3-1B5F6A20B2C1}" srcOrd="0" destOrd="9" presId="urn:microsoft.com/office/officeart/2005/8/layout/cycle4#1"/>
    <dgm:cxn modelId="{7C479AD0-36BE-44E6-9B4C-7FA302DC58DC}" srcId="{DD60D0C9-57A0-45F9-8A02-92D936F4981F}" destId="{CA644581-1BF0-4499-A6EC-4F3D2AA25851}" srcOrd="0" destOrd="0" parTransId="{64C8F467-7189-4CC1-ACC0-34F9CF832D30}" sibTransId="{1A8CA2B1-C2E2-41CE-A07E-EA9D20B9BCD8}"/>
    <dgm:cxn modelId="{7B149DF6-6277-4C3D-8691-36E2F240DCEE}" srcId="{CA644581-1BF0-4499-A6EC-4F3D2AA25851}" destId="{588BE1B6-1176-4305-A403-1812EF78797D}" srcOrd="3" destOrd="0" parTransId="{ECAD158A-4395-4946-8D98-7B66045D389F}" sibTransId="{ADD637B0-AABD-4EFF-8D2F-16FF96C26B7E}"/>
    <dgm:cxn modelId="{CA655B35-D0D6-4B36-BD77-83ABA74B97C4}" type="presOf" srcId="{D99895E7-C37B-48CA-884A-B4A8FCEF7DE4}" destId="{9F5355FE-8376-48C4-8954-999E8C2DD298}" srcOrd="0" destOrd="4" presId="urn:microsoft.com/office/officeart/2005/8/layout/cycle4#1"/>
    <dgm:cxn modelId="{50BA878E-F0FC-4A11-BEF0-91B439675AF2}" srcId="{97A395F5-AB61-422A-AA90-480DB60FCC63}" destId="{EB1C0B0D-DCDC-4E06-9709-05788F2CC9FC}" srcOrd="0" destOrd="0" parTransId="{AF9310BC-9BA0-4DED-A87A-1D69E05373F0}" sibTransId="{4752ABEE-9CB0-4397-A41D-3A144FF1A729}"/>
    <dgm:cxn modelId="{48CE7196-1F75-4B12-8193-8E87896CAEB4}" type="presOf" srcId="{E685B00F-452B-41EB-B5E3-07DB8972D3E2}" destId="{9F5355FE-8376-48C4-8954-999E8C2DD298}" srcOrd="0" destOrd="1" presId="urn:microsoft.com/office/officeart/2005/8/layout/cycle4#1"/>
    <dgm:cxn modelId="{D96A0F59-359C-4356-8C43-04BDD44410C5}" type="presOf" srcId="{9B4F0599-89EA-40A3-A52C-C20FDAFB1BFE}" destId="{8C26464B-8E30-4463-89FF-343B1127A532}" srcOrd="1" destOrd="8" presId="urn:microsoft.com/office/officeart/2005/8/layout/cycle4#1"/>
    <dgm:cxn modelId="{DA4842EF-2F7A-4492-8F56-DA6EB4E7C344}" type="presOf" srcId="{A7A48A13-4903-4CA8-9F87-2D12186D389F}" destId="{E7B4DC49-709E-4238-811E-50B704954A90}" srcOrd="1" destOrd="7" presId="urn:microsoft.com/office/officeart/2005/8/layout/cycle4#1"/>
    <dgm:cxn modelId="{9E45FB15-B873-4012-9DED-C16B8CFCD745}" type="presOf" srcId="{9FC692AD-EF5A-403F-9DDE-BB1BBF7780E7}" destId="{E7B4DC49-709E-4238-811E-50B704954A90}" srcOrd="1" destOrd="8" presId="urn:microsoft.com/office/officeart/2005/8/layout/cycle4#1"/>
    <dgm:cxn modelId="{9E869BE2-98BE-4E6D-9145-4872A92FE51F}" srcId="{DD60D0C9-57A0-45F9-8A02-92D936F4981F}" destId="{13EC7ACB-7329-433D-A955-455EBCCC708A}" srcOrd="3" destOrd="0" parTransId="{16F978C2-9034-48A1-A28F-6E79591EA16B}" sibTransId="{7E3C6B17-6C80-4CD6-86FC-6AFB02EBCB99}"/>
    <dgm:cxn modelId="{31586337-8E47-4E47-A708-02F9AB7E7C1C}" srcId="{47BDCA0B-1BDC-41BA-BED2-0C22999953EE}" destId="{D9133001-D80B-4675-AE7C-7AAF26BBFF95}" srcOrd="2" destOrd="0" parTransId="{6AD1F2ED-6114-4F58-A0C5-D3BA312F00EE}" sibTransId="{42152F83-DCDF-4490-B676-047176D61930}"/>
    <dgm:cxn modelId="{5F7DF2C0-A995-497E-BA71-F78865DB5FE0}" type="presOf" srcId="{A7A48A13-4903-4CA8-9F87-2D12186D389F}" destId="{E00D023A-A401-42CD-8DC3-1B5F6A20B2C1}" srcOrd="0" destOrd="7" presId="urn:microsoft.com/office/officeart/2005/8/layout/cycle4#1"/>
    <dgm:cxn modelId="{50F99CE2-8FBD-4E89-9E8E-A75E8E9C8FD7}" type="presOf" srcId="{9C939C0F-6074-4871-9C22-874B84310573}" destId="{9F5355FE-8376-48C4-8954-999E8C2DD298}" srcOrd="0" destOrd="6" presId="urn:microsoft.com/office/officeart/2005/8/layout/cycle4#1"/>
    <dgm:cxn modelId="{500C5453-E9A8-4BDF-8E09-1411AEC050D9}" srcId="{2399F0C6-80D6-479F-9967-079D5BAA6349}" destId="{84098891-0ED9-404D-9101-4C12F86A1730}" srcOrd="2" destOrd="0" parTransId="{F04C809C-807C-4D42-A5BC-95AA39C1464D}" sibTransId="{E57AC5D1-640D-479B-BB6D-D2E270A6C439}"/>
    <dgm:cxn modelId="{3E4AF2D3-C379-4784-86AE-3EFCE4E2F04F}" srcId="{13EC7ACB-7329-433D-A955-455EBCCC708A}" destId="{CAAD6071-9F98-4340-9055-DC56C603E7D6}" srcOrd="1" destOrd="0" parTransId="{57644DF6-5AFC-4055-8FD1-FEF2E8F24976}" sibTransId="{FFDA923C-EEED-48AD-BACC-ADC191038C1C}"/>
    <dgm:cxn modelId="{CF29E118-C9EC-4FCE-8EDC-C87ECE38992D}" type="presOf" srcId="{47BDCA0B-1BDC-41BA-BED2-0C22999953EE}" destId="{E00D023A-A401-42CD-8DC3-1B5F6A20B2C1}" srcOrd="0" destOrd="2" presId="urn:microsoft.com/office/officeart/2005/8/layout/cycle4#1"/>
    <dgm:cxn modelId="{88894FE0-A411-4E6D-B480-8F0F1415B03C}" srcId="{97A395F5-AB61-422A-AA90-480DB60FCC63}" destId="{0687488E-3BFC-4C59-A95B-A39128E21876}" srcOrd="5" destOrd="0" parTransId="{84F6231C-8FE3-4936-A910-EA18581EDE27}" sibTransId="{66295507-6350-4AD6-9495-EBDA0CCB7B17}"/>
    <dgm:cxn modelId="{8CEC2E3A-78D5-4E02-9F47-F09A8A974929}" type="presOf" srcId="{7F572821-B453-46A6-A0EF-9BFC3C20329F}" destId="{E7B4DC49-709E-4238-811E-50B704954A90}" srcOrd="1" destOrd="4" presId="urn:microsoft.com/office/officeart/2005/8/layout/cycle4#1"/>
    <dgm:cxn modelId="{105A83F0-081C-4FBB-BA7F-C1D3AC810E65}" type="presOf" srcId="{0687488E-3BFC-4C59-A95B-A39128E21876}" destId="{8C26464B-8E30-4463-89FF-343B1127A532}" srcOrd="1" destOrd="5" presId="urn:microsoft.com/office/officeart/2005/8/layout/cycle4#1"/>
    <dgm:cxn modelId="{70588CB8-EEBA-41BC-9999-C5FD3BFFF7C5}" srcId="{CA644581-1BF0-4499-A6EC-4F3D2AA25851}" destId="{8E10A98A-82CD-496A-8E34-46C9DEFBE9F5}" srcOrd="0" destOrd="0" parTransId="{9FA9B6B6-467E-4C79-90A3-C63E8B8E2565}" sibTransId="{50EDE5D6-91A0-4479-8D28-FB12675DD882}"/>
    <dgm:cxn modelId="{EDF0CB75-7FBC-4614-88B1-31C1D8FFFD5F}" type="presOf" srcId="{59AC0907-FA70-48A5-8AEC-F5524D15CDC9}" destId="{8C26464B-8E30-4463-89FF-343B1127A532}" srcOrd="1" destOrd="2" presId="urn:microsoft.com/office/officeart/2005/8/layout/cycle4#1"/>
    <dgm:cxn modelId="{4499E859-05A0-4048-8DA3-C097C2355EDA}" type="presOf" srcId="{0687488E-3BFC-4C59-A95B-A39128E21876}" destId="{9F5355FE-8376-48C4-8954-999E8C2DD298}" srcOrd="0" destOrd="5" presId="urn:microsoft.com/office/officeart/2005/8/layout/cycle4#1"/>
    <dgm:cxn modelId="{42A34ED8-909A-487C-85B0-2D9B97767428}" type="presOf" srcId="{7F572821-B453-46A6-A0EF-9BFC3C20329F}" destId="{E00D023A-A401-42CD-8DC3-1B5F6A20B2C1}" srcOrd="0" destOrd="4" presId="urn:microsoft.com/office/officeart/2005/8/layout/cycle4#1"/>
    <dgm:cxn modelId="{1C301C58-C247-43D7-89D6-963658B353B4}" srcId="{2399F0C6-80D6-479F-9967-079D5BAA6349}" destId="{A7A48A13-4903-4CA8-9F87-2D12186D389F}" srcOrd="0" destOrd="0" parTransId="{2639DFCF-B56E-48AE-AA15-E2FF07D8F6C9}" sibTransId="{D69FD976-3650-47CC-AFDF-290A24743256}"/>
    <dgm:cxn modelId="{75A6665F-E887-41CA-818F-C4A3FEE1D861}" type="presOf" srcId="{2399F0C6-80D6-479F-9967-079D5BAA6349}" destId="{E00D023A-A401-42CD-8DC3-1B5F6A20B2C1}" srcOrd="0" destOrd="6" presId="urn:microsoft.com/office/officeart/2005/8/layout/cycle4#1"/>
    <dgm:cxn modelId="{6F101944-9872-4B5C-9BA4-67AAC9C8F4C2}" srcId="{47BDCA0B-1BDC-41BA-BED2-0C22999953EE}" destId="{9D196F09-C995-4990-A515-BAC0BE410666}" srcOrd="0" destOrd="0" parTransId="{6C220C25-322A-4A5B-9A69-E34816A095F5}" sibTransId="{EAE737EC-9592-4184-A83C-3AF64F8C1AAB}"/>
    <dgm:cxn modelId="{EE570E6A-B87E-481D-B987-16BA987887F2}" srcId="{13EC7ACB-7329-433D-A955-455EBCCC708A}" destId="{526F85A1-2726-4149-A4CB-6750DD0FC67C}" srcOrd="0" destOrd="0" parTransId="{7E0350AA-B755-466E-BDBE-A7B10F5EF432}" sibTransId="{7C5BEFF5-708D-4474-A5ED-D7C51AB589D3}"/>
    <dgm:cxn modelId="{84DA0FC6-6A5E-4908-B3E1-D0B08C4D438C}" type="presOf" srcId="{2CD6076F-1361-4462-B0F3-D7DC62688267}" destId="{D89B6D85-FDA0-49B8-8C67-4F0D5FBD0BA2}" srcOrd="0" destOrd="0" presId="urn:microsoft.com/office/officeart/2005/8/layout/cycle4#1"/>
    <dgm:cxn modelId="{FACBEB80-0DB7-4A77-966B-B7136F1E5482}" type="presOf" srcId="{CF787608-35F6-4217-8ACE-EDCA9A3BDD71}" destId="{56964E23-D52C-4EA7-9F51-3590978DE5D4}" srcOrd="1" destOrd="3" presId="urn:microsoft.com/office/officeart/2005/8/layout/cycle4#1"/>
    <dgm:cxn modelId="{1E581FB4-5633-42BA-84A2-BCF7EC2BE55C}" type="presOf" srcId="{749DDB85-59C7-40BD-8C2C-BAB0802320EA}" destId="{9F5355FE-8376-48C4-8954-999E8C2DD298}" srcOrd="0" destOrd="3" presId="urn:microsoft.com/office/officeart/2005/8/layout/cycle4#1"/>
    <dgm:cxn modelId="{42806DAF-90C2-4B50-9852-D1CC47AC4F47}" type="presOf" srcId="{9B4F0599-89EA-40A3-A52C-C20FDAFB1BFE}" destId="{9F5355FE-8376-48C4-8954-999E8C2DD298}" srcOrd="0" destOrd="8" presId="urn:microsoft.com/office/officeart/2005/8/layout/cycle4#1"/>
    <dgm:cxn modelId="{D508A702-666C-4219-9E55-6279A4E4605D}" type="presOf" srcId="{8E10A98A-82CD-496A-8E34-46C9DEFBE9F5}" destId="{E7829519-77F5-4F59-9FE4-B15F813B3820}" srcOrd="1" destOrd="0" presId="urn:microsoft.com/office/officeart/2005/8/layout/cycle4#1"/>
    <dgm:cxn modelId="{F4BE20FD-BC6B-4A13-845E-892DD4B94281}" srcId="{97A395F5-AB61-422A-AA90-480DB60FCC63}" destId="{F7141563-7F3F-485E-98D2-1C727FE650E4}" srcOrd="7" destOrd="0" parTransId="{D5E5C063-4616-4FCC-A1D6-50BAC4A69672}" sibTransId="{0A96311A-5969-49D8-84FD-D9DF3309327D}"/>
    <dgm:cxn modelId="{9D7CD05C-5339-4A9D-9613-33F42E9BA494}" type="presOf" srcId="{2F209D3E-DCB1-4CDA-8D7B-7D48071ECE60}" destId="{56964E23-D52C-4EA7-9F51-3590978DE5D4}" srcOrd="1" destOrd="0" presId="urn:microsoft.com/office/officeart/2005/8/layout/cycle4#1"/>
    <dgm:cxn modelId="{97031720-507A-477D-A589-8ED539BE8A44}" type="presOf" srcId="{9FC692AD-EF5A-403F-9DDE-BB1BBF7780E7}" destId="{E00D023A-A401-42CD-8DC3-1B5F6A20B2C1}" srcOrd="0" destOrd="8" presId="urn:microsoft.com/office/officeart/2005/8/layout/cycle4#1"/>
    <dgm:cxn modelId="{520C89EA-5481-44D4-AB28-6E1D3AB7CAE7}" srcId="{2CD6076F-1361-4462-B0F3-D7DC62688267}" destId="{407D49C8-B5F2-43DD-8590-DE76505F7030}" srcOrd="1" destOrd="0" parTransId="{6E3FF1D1-57B6-4243-A1B3-1C934AE109E5}" sibTransId="{FAB2CBE5-0FCC-4E81-A519-52A97AA1A1ED}"/>
    <dgm:cxn modelId="{4073E3C2-40F0-4700-987A-1DAB46F17A4C}" type="presOf" srcId="{8E10A98A-82CD-496A-8E34-46C9DEFBE9F5}" destId="{E1FEE11A-39ED-44F8-BC1B-6D918F5D5758}" srcOrd="0" destOrd="0" presId="urn:microsoft.com/office/officeart/2005/8/layout/cycle4#1"/>
    <dgm:cxn modelId="{DD6D399B-2567-42FD-8ADE-CB92633D23E4}" srcId="{97A395F5-AB61-422A-AA90-480DB60FCC63}" destId="{E685B00F-452B-41EB-B5E3-07DB8972D3E2}" srcOrd="1" destOrd="0" parTransId="{75793190-6929-4CFD-AFBC-BED706583E8F}" sibTransId="{78A39F98-D460-4B49-B39B-47EA0291C5FB}"/>
    <dgm:cxn modelId="{D20A994F-99A7-403C-881B-B562AA9C763B}" type="presOf" srcId="{AA9CBC9B-8396-41AE-9877-68B79520A4C8}" destId="{E1FEE11A-39ED-44F8-BC1B-6D918F5D5758}" srcOrd="0" destOrd="1" presId="urn:microsoft.com/office/officeart/2005/8/layout/cycle4#1"/>
    <dgm:cxn modelId="{DC60F9D5-6CCE-4F9D-8D53-283908CA895E}" type="presOf" srcId="{24C80CD2-B8F4-4357-87F8-80D2AC2D2D07}" destId="{588D548F-B28A-4A55-AD85-0B68DCCB973D}" srcOrd="0" destOrd="2" presId="urn:microsoft.com/office/officeart/2005/8/layout/cycle4#1"/>
    <dgm:cxn modelId="{8F6D20F7-FB71-4A8D-AB09-0A40164E5175}" type="presOf" srcId="{DD60D0C9-57A0-45F9-8A02-92D936F4981F}" destId="{4496749F-5334-4312-86CA-D299A1189246}" srcOrd="0" destOrd="0" presId="urn:microsoft.com/office/officeart/2005/8/layout/cycle4#1"/>
    <dgm:cxn modelId="{5FD73FC4-929B-4176-8380-C63765FDDA89}" srcId="{DD60D0C9-57A0-45F9-8A02-92D936F4981F}" destId="{97A395F5-AB61-422A-AA90-480DB60FCC63}" srcOrd="2" destOrd="0" parTransId="{8BE28968-36D4-496C-9B21-CD15AA04BAFF}" sibTransId="{B2AF9D22-AE19-429A-8FCB-C58DB953D90A}"/>
    <dgm:cxn modelId="{349BA798-73C9-4934-975E-8A67ADD49CF1}" srcId="{2CD6076F-1361-4462-B0F3-D7DC62688267}" destId="{24C80CD2-B8F4-4357-87F8-80D2AC2D2D07}" srcOrd="2" destOrd="0" parTransId="{B7CFF865-4CB6-45CC-9BA9-0BC28B0B02AB}" sibTransId="{E83EF73C-3F5F-4F82-8B0E-C21CA1A9121C}"/>
    <dgm:cxn modelId="{86F7E4A9-9176-4B45-953F-530F1F9A5AF8}" srcId="{97A395F5-AB61-422A-AA90-480DB60FCC63}" destId="{9B4F0599-89EA-40A3-A52C-C20FDAFB1BFE}" srcOrd="8" destOrd="0" parTransId="{450BCDFA-7552-4848-8352-1388CC277865}" sibTransId="{EF665082-F1E9-463D-AC8F-546B9D4EE692}"/>
    <dgm:cxn modelId="{95CAFB52-09E7-4B80-AE87-6CB0C663E4C0}" type="presOf" srcId="{F7141563-7F3F-485E-98D2-1C727FE650E4}" destId="{9F5355FE-8376-48C4-8954-999E8C2DD298}" srcOrd="0" destOrd="7" presId="urn:microsoft.com/office/officeart/2005/8/layout/cycle4#1"/>
    <dgm:cxn modelId="{76B83E27-2B22-4B4F-8C43-E778BD630335}" type="presOf" srcId="{47BDCA0B-1BDC-41BA-BED2-0C22999953EE}" destId="{E7B4DC49-709E-4238-811E-50B704954A90}" srcOrd="1" destOrd="2" presId="urn:microsoft.com/office/officeart/2005/8/layout/cycle4#1"/>
    <dgm:cxn modelId="{98723F19-9D82-48C1-8A7A-15CAF0DD1E6F}" type="presParOf" srcId="{4496749F-5334-4312-86CA-D299A1189246}" destId="{82088E4A-021E-4A3E-A254-90AF2809693A}" srcOrd="0" destOrd="0" presId="urn:microsoft.com/office/officeart/2005/8/layout/cycle4#1"/>
    <dgm:cxn modelId="{318368D1-5EFA-4AD7-90C5-57D7FC52457E}" type="presParOf" srcId="{82088E4A-021E-4A3E-A254-90AF2809693A}" destId="{AFD76E59-5B3B-4869-9CC0-BCE18A109C9C}" srcOrd="0" destOrd="0" presId="urn:microsoft.com/office/officeart/2005/8/layout/cycle4#1"/>
    <dgm:cxn modelId="{0918E4BD-D782-47BA-975B-59F830BDF8A4}" type="presParOf" srcId="{AFD76E59-5B3B-4869-9CC0-BCE18A109C9C}" destId="{E1FEE11A-39ED-44F8-BC1B-6D918F5D5758}" srcOrd="0" destOrd="0" presId="urn:microsoft.com/office/officeart/2005/8/layout/cycle4#1"/>
    <dgm:cxn modelId="{A33C5C25-FA65-44CC-BB37-DFC92905F164}" type="presParOf" srcId="{AFD76E59-5B3B-4869-9CC0-BCE18A109C9C}" destId="{E7829519-77F5-4F59-9FE4-B15F813B3820}" srcOrd="1" destOrd="0" presId="urn:microsoft.com/office/officeart/2005/8/layout/cycle4#1"/>
    <dgm:cxn modelId="{F61F4413-0EDF-477C-BDD3-9D18E611BC8F}" type="presParOf" srcId="{82088E4A-021E-4A3E-A254-90AF2809693A}" destId="{3BED5D87-789C-479C-AF82-82AE7FE1899C}" srcOrd="1" destOrd="0" presId="urn:microsoft.com/office/officeart/2005/8/layout/cycle4#1"/>
    <dgm:cxn modelId="{8BF3905D-B529-406F-B89B-C699C44F12E7}" type="presParOf" srcId="{3BED5D87-789C-479C-AF82-82AE7FE1899C}" destId="{588D548F-B28A-4A55-AD85-0B68DCCB973D}" srcOrd="0" destOrd="0" presId="urn:microsoft.com/office/officeart/2005/8/layout/cycle4#1"/>
    <dgm:cxn modelId="{78102C9D-9B2D-4BED-A50F-EA48CDFD7491}" type="presParOf" srcId="{3BED5D87-789C-479C-AF82-82AE7FE1899C}" destId="{56964E23-D52C-4EA7-9F51-3590978DE5D4}" srcOrd="1" destOrd="0" presId="urn:microsoft.com/office/officeart/2005/8/layout/cycle4#1"/>
    <dgm:cxn modelId="{1490CC19-7CB5-49C0-A001-CAC015DC0A1B}" type="presParOf" srcId="{82088E4A-021E-4A3E-A254-90AF2809693A}" destId="{30BD394F-D417-4F98-8C0B-A724483E5A9C}" srcOrd="2" destOrd="0" presId="urn:microsoft.com/office/officeart/2005/8/layout/cycle4#1"/>
    <dgm:cxn modelId="{30FC92B8-0E80-45C3-A681-4C6037DFE2B5}" type="presParOf" srcId="{30BD394F-D417-4F98-8C0B-A724483E5A9C}" destId="{9F5355FE-8376-48C4-8954-999E8C2DD298}" srcOrd="0" destOrd="0" presId="urn:microsoft.com/office/officeart/2005/8/layout/cycle4#1"/>
    <dgm:cxn modelId="{2BD06610-D7FE-4854-AAF1-C340FF31A61B}" type="presParOf" srcId="{30BD394F-D417-4F98-8C0B-A724483E5A9C}" destId="{8C26464B-8E30-4463-89FF-343B1127A532}" srcOrd="1" destOrd="0" presId="urn:microsoft.com/office/officeart/2005/8/layout/cycle4#1"/>
    <dgm:cxn modelId="{46BB0FB4-CF33-41F3-8562-794F905D7874}" type="presParOf" srcId="{82088E4A-021E-4A3E-A254-90AF2809693A}" destId="{91CC2F79-2BDB-46EA-ABED-3606BC6BB0BC}" srcOrd="3" destOrd="0" presId="urn:microsoft.com/office/officeart/2005/8/layout/cycle4#1"/>
    <dgm:cxn modelId="{798A1A30-7B38-4769-882A-82A7889B3CFD}" type="presParOf" srcId="{91CC2F79-2BDB-46EA-ABED-3606BC6BB0BC}" destId="{E00D023A-A401-42CD-8DC3-1B5F6A20B2C1}" srcOrd="0" destOrd="0" presId="urn:microsoft.com/office/officeart/2005/8/layout/cycle4#1"/>
    <dgm:cxn modelId="{7E18A88B-D717-409E-A5C6-E21AD76FD9C5}" type="presParOf" srcId="{91CC2F79-2BDB-46EA-ABED-3606BC6BB0BC}" destId="{E7B4DC49-709E-4238-811E-50B704954A90}" srcOrd="1" destOrd="0" presId="urn:microsoft.com/office/officeart/2005/8/layout/cycle4#1"/>
    <dgm:cxn modelId="{CB92B11C-BD1D-4AD0-80AA-34C02778BF1C}" type="presParOf" srcId="{82088E4A-021E-4A3E-A254-90AF2809693A}" destId="{9CC6A4A2-8F99-4240-A013-DDBA6566234F}" srcOrd="4" destOrd="0" presId="urn:microsoft.com/office/officeart/2005/8/layout/cycle4#1"/>
    <dgm:cxn modelId="{2CF14CED-08B8-43E6-96D3-04497979072D}" type="presParOf" srcId="{4496749F-5334-4312-86CA-D299A1189246}" destId="{5D8B4ED3-3324-45BD-96F7-DB7951E9C05A}" srcOrd="1" destOrd="0" presId="urn:microsoft.com/office/officeart/2005/8/layout/cycle4#1"/>
    <dgm:cxn modelId="{519DD4C2-1C00-4683-A4C0-AA3896D0A0D0}" type="presParOf" srcId="{5D8B4ED3-3324-45BD-96F7-DB7951E9C05A}" destId="{F44A7436-8D9D-424D-84FF-3DCE77BB9E61}" srcOrd="0" destOrd="0" presId="urn:microsoft.com/office/officeart/2005/8/layout/cycle4#1"/>
    <dgm:cxn modelId="{4398D50E-30D8-4DDC-91DD-0C5B658DF2D6}" type="presParOf" srcId="{5D8B4ED3-3324-45BD-96F7-DB7951E9C05A}" destId="{D89B6D85-FDA0-49B8-8C67-4F0D5FBD0BA2}" srcOrd="1" destOrd="0" presId="urn:microsoft.com/office/officeart/2005/8/layout/cycle4#1"/>
    <dgm:cxn modelId="{CF3EF23E-7DAC-4A43-BA4B-CFA4F05215E6}" type="presParOf" srcId="{5D8B4ED3-3324-45BD-96F7-DB7951E9C05A}" destId="{332E8055-E2A6-4147-B886-039AEA1CCF7F}" srcOrd="2" destOrd="0" presId="urn:microsoft.com/office/officeart/2005/8/layout/cycle4#1"/>
    <dgm:cxn modelId="{67716ADE-58A7-43AC-A69D-2C08DDCE95D5}" type="presParOf" srcId="{5D8B4ED3-3324-45BD-96F7-DB7951E9C05A}" destId="{7D17D470-2487-4F92-B308-B97AF66A175D}" srcOrd="3" destOrd="0" presId="urn:microsoft.com/office/officeart/2005/8/layout/cycle4#1"/>
    <dgm:cxn modelId="{77C52DBB-00A1-4688-BDB5-DD99C2C631D0}" type="presParOf" srcId="{5D8B4ED3-3324-45BD-96F7-DB7951E9C05A}" destId="{FA2C9A43-1630-45B6-8A8C-4BE854762E31}" srcOrd="4" destOrd="0" presId="urn:microsoft.com/office/officeart/2005/8/layout/cycle4#1"/>
    <dgm:cxn modelId="{476AAE44-B05B-4313-87E2-7D3BE2AD85DD}" type="presParOf" srcId="{4496749F-5334-4312-86CA-D299A1189246}" destId="{91372109-2BD9-4DD2-9899-12E01381ED8C}" srcOrd="2" destOrd="0" presId="urn:microsoft.com/office/officeart/2005/8/layout/cycle4#1"/>
    <dgm:cxn modelId="{1F804286-DEC0-4A71-B58E-186AD8836796}" type="presParOf" srcId="{4496749F-5334-4312-86CA-D299A1189246}" destId="{90812A27-CE1F-4601-9842-847AB8604299}" srcOrd="3" destOrd="0" presId="urn:microsoft.com/office/officeart/2005/8/layout/cycle4#1"/>
  </dgm:cxnLst>
  <dgm:bg/>
  <dgm:whole/>
  <dgm:extLst>
    <a:ext uri="http://schemas.microsoft.com/office/drawing/2008/diagram">
      <dsp:dataModelExt xmlns:dsp="http://schemas.microsoft.com/office/drawing/2008/diagram" xmlns="" relId="rId3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6BD9D64-FB6D-4249-94E1-48C7AE7EAFEF}">
      <dsp:nvSpPr>
        <dsp:cNvPr id="0" name=""/>
        <dsp:cNvSpPr/>
      </dsp:nvSpPr>
      <dsp:spPr>
        <a:xfrm>
          <a:off x="2057400" y="1578"/>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marR="0" lvl="1" indent="-114300" algn="ctr" defTabSz="533400" rtl="0">
            <a:lnSpc>
              <a:spcPct val="90000"/>
            </a:lnSpc>
            <a:spcBef>
              <a:spcPct val="0"/>
            </a:spcBef>
            <a:spcAft>
              <a:spcPct val="15000"/>
            </a:spcAft>
            <a:buChar char="••"/>
          </a:pPr>
          <a:r>
            <a:rPr lang="en-US" sz="1200" b="0" i="0" u="none" strike="noStrike" kern="1200" baseline="0" smtClean="0">
              <a:latin typeface="Calibri"/>
            </a:rPr>
            <a:t>Enter PASS</a:t>
          </a:r>
          <a:endParaRPr lang="en-US" sz="1200" kern="1200" smtClean="0"/>
        </a:p>
      </dsp:txBody>
      <dsp:txXfrm>
        <a:off x="2057400" y="1578"/>
        <a:ext cx="3086100" cy="854901"/>
      </dsp:txXfrm>
    </dsp:sp>
    <dsp:sp modelId="{BB1D857D-3721-49F7-AE5C-ADFEBC26F1CD}">
      <dsp:nvSpPr>
        <dsp:cNvPr id="0" name=""/>
        <dsp:cNvSpPr/>
      </dsp:nvSpPr>
      <dsp:spPr>
        <a:xfrm>
          <a:off x="0" y="1578"/>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User:</a:t>
          </a:r>
          <a:endParaRPr lang="en-US" sz="4300" kern="1200" smtClean="0"/>
        </a:p>
      </dsp:txBody>
      <dsp:txXfrm>
        <a:off x="0" y="1578"/>
        <a:ext cx="2057400" cy="854901"/>
      </dsp:txXfrm>
    </dsp:sp>
    <dsp:sp modelId="{0E92E457-0BAE-437F-A15B-4D2F9428B238}">
      <dsp:nvSpPr>
        <dsp:cNvPr id="0" name=""/>
        <dsp:cNvSpPr/>
      </dsp:nvSpPr>
      <dsp:spPr>
        <a:xfrm>
          <a:off x="2057400" y="941970"/>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to enter PIN</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check TIME</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combine PASS+PIN+TIME+DEV_PASS</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Restore KEY_SET_KEY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KEY_SET and show files</a:t>
          </a:r>
          <a:endParaRPr lang="en-US" sz="800" kern="1200" smtClean="0"/>
        </a:p>
      </dsp:txBody>
      <dsp:txXfrm>
        <a:off x="2057400" y="941970"/>
        <a:ext cx="3086100" cy="854901"/>
      </dsp:txXfrm>
    </dsp:sp>
    <dsp:sp modelId="{55672C1F-46CF-4775-A914-D401E4536F15}">
      <dsp:nvSpPr>
        <dsp:cNvPr id="0" name=""/>
        <dsp:cNvSpPr/>
      </dsp:nvSpPr>
      <dsp:spPr>
        <a:xfrm>
          <a:off x="0" y="941970"/>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0" y="941970"/>
        <a:ext cx="2057400" cy="854901"/>
      </dsp:txXfrm>
    </dsp:sp>
    <dsp:sp modelId="{833FE2BC-343D-4451-89D1-BE040D8C6A96}">
      <dsp:nvSpPr>
        <dsp:cNvPr id="0" name=""/>
        <dsp:cNvSpPr/>
      </dsp:nvSpPr>
      <dsp:spPr>
        <a:xfrm>
          <a:off x="2057400" y="1882361"/>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access to file</a:t>
          </a:r>
          <a:endParaRPr lang="en-US" sz="800" kern="1200" smtClean="0"/>
        </a:p>
      </dsp:txBody>
      <dsp:txXfrm>
        <a:off x="2057400" y="1882361"/>
        <a:ext cx="3086100" cy="854901"/>
      </dsp:txXfrm>
    </dsp:sp>
    <dsp:sp modelId="{36124358-3CCF-4376-AB23-7403EC2B2E46}">
      <dsp:nvSpPr>
        <dsp:cNvPr id="0" name=""/>
        <dsp:cNvSpPr/>
      </dsp:nvSpPr>
      <dsp:spPr>
        <a:xfrm>
          <a:off x="0" y="1882361"/>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User:</a:t>
          </a:r>
          <a:endParaRPr lang="en-US" sz="4300" kern="1200" smtClean="0"/>
        </a:p>
      </dsp:txBody>
      <dsp:txXfrm>
        <a:off x="0" y="1882361"/>
        <a:ext cx="2057400" cy="854901"/>
      </dsp:txXfrm>
    </dsp:sp>
    <dsp:sp modelId="{5A680BE2-ED2E-47CE-9762-EDC12F4DCA3D}">
      <dsp:nvSpPr>
        <dsp:cNvPr id="0" name=""/>
        <dsp:cNvSpPr/>
      </dsp:nvSpPr>
      <dsp:spPr>
        <a:xfrm>
          <a:off x="2057400" y="2822753"/>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Get GROUP_KEY (decrypted from the KEY_SET)</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key with PUBLIC_SHARE_KEY+GROUP_KEY →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with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a:t>
          </a:r>
          <a:endParaRPr lang="en-US" sz="800" kern="1200" smtClean="0"/>
        </a:p>
      </dsp:txBody>
      <dsp:txXfrm>
        <a:off x="2057400" y="2822753"/>
        <a:ext cx="3086100" cy="854901"/>
      </dsp:txXfrm>
    </dsp:sp>
    <dsp:sp modelId="{08700511-7C04-4D11-8E82-DD0E2AB333D1}">
      <dsp:nvSpPr>
        <dsp:cNvPr id="0" name=""/>
        <dsp:cNvSpPr/>
      </dsp:nvSpPr>
      <dsp:spPr>
        <a:xfrm>
          <a:off x="0" y="2822753"/>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0" y="2822753"/>
        <a:ext cx="2057400" cy="854901"/>
      </dsp:txXfrm>
    </dsp:sp>
    <dsp:sp modelId="{219486F5-5F0A-444E-A8F7-37433696AC34}">
      <dsp:nvSpPr>
        <dsp:cNvPr id="0" name=""/>
        <dsp:cNvSpPr/>
      </dsp:nvSpPr>
      <dsp:spPr>
        <a:xfrm>
          <a:off x="2057400" y="3763144"/>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change TIME and delete PUBLIC_SHARE_KEY if needed</a:t>
          </a:r>
          <a:endParaRPr lang="en-US" sz="800" kern="1200" smtClean="0"/>
        </a:p>
      </dsp:txBody>
      <dsp:txXfrm>
        <a:off x="2057400" y="3763144"/>
        <a:ext cx="3086100" cy="854901"/>
      </dsp:txXfrm>
    </dsp:sp>
    <dsp:sp modelId="{126038D9-5B2B-4D2B-926E-F8CE25F69881}">
      <dsp:nvSpPr>
        <dsp:cNvPr id="0" name=""/>
        <dsp:cNvSpPr/>
      </dsp:nvSpPr>
      <dsp:spPr>
        <a:xfrm>
          <a:off x="0" y="3763144"/>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0" y="3763144"/>
        <a:ext cx="2057400" cy="854901"/>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F58B4F2-36A6-4A8A-83A5-50FC72625DC9}">
      <dsp:nvSpPr>
        <dsp:cNvPr id="0" name=""/>
        <dsp:cNvSpPr/>
      </dsp:nvSpPr>
      <dsp:spPr>
        <a:xfrm rot="5400000">
          <a:off x="-80049" y="80408"/>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80049" y="80408"/>
        <a:ext cx="533660" cy="373562"/>
      </dsp:txXfrm>
    </dsp:sp>
    <dsp:sp modelId="{BA69548C-EA00-4E28-9D6A-AE896C6E0B4F}">
      <dsp:nvSpPr>
        <dsp:cNvPr id="0" name=""/>
        <dsp:cNvSpPr/>
      </dsp:nvSpPr>
      <dsp:spPr>
        <a:xfrm rot="5400000">
          <a:off x="2756541" y="-2382619"/>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check TIME</a:t>
          </a:r>
        </a:p>
      </dsp:txBody>
      <dsp:txXfrm rot="5400000">
        <a:off x="2756541" y="-2382619"/>
        <a:ext cx="346879" cy="5112837"/>
      </dsp:txXfrm>
    </dsp:sp>
    <dsp:sp modelId="{621C5536-1165-44BD-A21B-B4BF06D3EFB9}">
      <dsp:nvSpPr>
        <dsp:cNvPr id="0" name=""/>
        <dsp:cNvSpPr/>
      </dsp:nvSpPr>
      <dsp:spPr>
        <a:xfrm rot="5400000">
          <a:off x="-80049" y="524745"/>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80049" y="524745"/>
        <a:ext cx="533660" cy="373562"/>
      </dsp:txXfrm>
    </dsp:sp>
    <dsp:sp modelId="{A94E6B05-A3C2-49BF-84CC-E788B7BFB121}">
      <dsp:nvSpPr>
        <dsp:cNvPr id="0" name=""/>
        <dsp:cNvSpPr/>
      </dsp:nvSpPr>
      <dsp:spPr>
        <a:xfrm rot="5400000">
          <a:off x="2756541" y="-1938283"/>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delete KEY_SET</a:t>
          </a:r>
        </a:p>
      </dsp:txBody>
      <dsp:txXfrm rot="5400000">
        <a:off x="2756541" y="-1938283"/>
        <a:ext cx="346879" cy="5112837"/>
      </dsp:txXfrm>
    </dsp:sp>
    <dsp:sp modelId="{F69C56F1-CDB9-4119-BBB8-F5297C187B38}">
      <dsp:nvSpPr>
        <dsp:cNvPr id="0" name=""/>
        <dsp:cNvSpPr/>
      </dsp:nvSpPr>
      <dsp:spPr>
        <a:xfrm rot="5400000">
          <a:off x="-80049" y="969081"/>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80049" y="969081"/>
        <a:ext cx="533660" cy="373562"/>
      </dsp:txXfrm>
    </dsp:sp>
    <dsp:sp modelId="{A9F73141-9AEB-416F-A5F4-83BE8FECD0E9}">
      <dsp:nvSpPr>
        <dsp:cNvPr id="0" name=""/>
        <dsp:cNvSpPr/>
      </dsp:nvSpPr>
      <dsp:spPr>
        <a:xfrm rot="5400000">
          <a:off x="2756541" y="-1493946"/>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ask to enter PASS and PIN</a:t>
          </a:r>
        </a:p>
      </dsp:txBody>
      <dsp:txXfrm rot="5400000">
        <a:off x="2756541" y="-1493946"/>
        <a:ext cx="346879" cy="5112837"/>
      </dsp:txXfrm>
    </dsp:sp>
    <dsp:sp modelId="{04998B19-E3FE-4416-9921-0B36BD0E9EBE}">
      <dsp:nvSpPr>
        <dsp:cNvPr id="0" name=""/>
        <dsp:cNvSpPr/>
      </dsp:nvSpPr>
      <dsp:spPr>
        <a:xfrm rot="5400000">
          <a:off x="-80049" y="1413418"/>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User:</a:t>
          </a:r>
        </a:p>
      </dsp:txBody>
      <dsp:txXfrm rot="5400000">
        <a:off x="-80049" y="1413418"/>
        <a:ext cx="533660" cy="373562"/>
      </dsp:txXfrm>
    </dsp:sp>
    <dsp:sp modelId="{6A626DEE-68D9-4F5F-9EF5-D14E8F0F11E9}">
      <dsp:nvSpPr>
        <dsp:cNvPr id="0" name=""/>
        <dsp:cNvSpPr/>
      </dsp:nvSpPr>
      <dsp:spPr>
        <a:xfrm rot="5400000">
          <a:off x="2756541" y="-1049609"/>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enter PASS and PIN</a:t>
          </a:r>
        </a:p>
      </dsp:txBody>
      <dsp:txXfrm rot="5400000">
        <a:off x="2756541" y="-1049609"/>
        <a:ext cx="346879" cy="5112837"/>
      </dsp:txXfrm>
    </dsp:sp>
    <dsp:sp modelId="{B48CDFEC-D348-485F-9DC2-6334B0E05BBC}">
      <dsp:nvSpPr>
        <dsp:cNvPr id="0" name=""/>
        <dsp:cNvSpPr/>
      </dsp:nvSpPr>
      <dsp:spPr>
        <a:xfrm rot="5400000">
          <a:off x="-80049" y="1857755"/>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80049" y="1857755"/>
        <a:ext cx="533660" cy="373562"/>
      </dsp:txXfrm>
    </dsp:sp>
    <dsp:sp modelId="{56147E1D-69BF-4A03-B130-6BD86084A2A9}">
      <dsp:nvSpPr>
        <dsp:cNvPr id="0" name=""/>
        <dsp:cNvSpPr/>
      </dsp:nvSpPr>
      <dsp:spPr>
        <a:xfrm rot="5400000">
          <a:off x="2756541" y="-605272"/>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iniciate session with server</a:t>
          </a:r>
        </a:p>
      </dsp:txBody>
      <dsp:txXfrm rot="5400000">
        <a:off x="2756541" y="-605272"/>
        <a:ext cx="346879" cy="5112837"/>
      </dsp:txXfrm>
    </dsp:sp>
    <dsp:sp modelId="{B282670B-3D84-418F-A9D6-FED55A31482A}">
      <dsp:nvSpPr>
        <dsp:cNvPr id="0" name=""/>
        <dsp:cNvSpPr/>
      </dsp:nvSpPr>
      <dsp:spPr>
        <a:xfrm rot="5400000">
          <a:off x="-80049" y="2302092"/>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Server:</a:t>
          </a:r>
        </a:p>
      </dsp:txBody>
      <dsp:txXfrm rot="5400000">
        <a:off x="-80049" y="2302092"/>
        <a:ext cx="533660" cy="373562"/>
      </dsp:txXfrm>
    </dsp:sp>
    <dsp:sp modelId="{EFDFB735-D77C-496A-AD8F-343B7A3605DD}">
      <dsp:nvSpPr>
        <dsp:cNvPr id="0" name=""/>
        <dsp:cNvSpPr/>
      </dsp:nvSpPr>
      <dsp:spPr>
        <a:xfrm rot="5400000">
          <a:off x="2756541" y="-160935"/>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check credentials</a:t>
          </a:r>
        </a:p>
      </dsp:txBody>
      <dsp:txXfrm rot="5400000">
        <a:off x="2756541" y="-160935"/>
        <a:ext cx="346879" cy="5112837"/>
      </dsp:txXfrm>
    </dsp:sp>
    <dsp:sp modelId="{7C57CB53-72F0-4C66-AD18-C3DA107C8107}">
      <dsp:nvSpPr>
        <dsp:cNvPr id="0" name=""/>
        <dsp:cNvSpPr/>
      </dsp:nvSpPr>
      <dsp:spPr>
        <a:xfrm rot="5400000">
          <a:off x="-80049" y="2746429"/>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Server:</a:t>
          </a:r>
        </a:p>
      </dsp:txBody>
      <dsp:txXfrm rot="5400000">
        <a:off x="-80049" y="2746429"/>
        <a:ext cx="533660" cy="373562"/>
      </dsp:txXfrm>
    </dsp:sp>
    <dsp:sp modelId="{407B067C-BDC6-4267-912A-D0225D6A1BBD}">
      <dsp:nvSpPr>
        <dsp:cNvPr id="0" name=""/>
        <dsp:cNvSpPr/>
      </dsp:nvSpPr>
      <dsp:spPr>
        <a:xfrm rot="5400000">
          <a:off x="2756541" y="283401"/>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sends KEY_SET, TIME and DEV_PASS if all is ok</a:t>
          </a:r>
        </a:p>
      </dsp:txBody>
      <dsp:txXfrm rot="5400000">
        <a:off x="2756541" y="283401"/>
        <a:ext cx="346879" cy="5112837"/>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F5355FE-8376-48C4-8954-999E8C2DD298}">
      <dsp:nvSpPr>
        <dsp:cNvPr id="0" name=""/>
        <dsp:cNvSpPr/>
      </dsp:nvSpPr>
      <dsp:spPr>
        <a:xfrm>
          <a:off x="3758233" y="2247174"/>
          <a:ext cx="2218911" cy="22414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r" defTabSz="311150">
            <a:lnSpc>
              <a:spcPct val="90000"/>
            </a:lnSpc>
            <a:spcBef>
              <a:spcPct val="0"/>
            </a:spcBef>
            <a:spcAft>
              <a:spcPct val="15000"/>
            </a:spcAft>
            <a:buChar char="••"/>
          </a:pPr>
          <a:endParaRPr lang="en-US" sz="7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r>
            <a:rPr lang="en-US" sz="900" kern="1200"/>
            <a:t>Key receiver</a:t>
          </a:r>
        </a:p>
        <a:p>
          <a:pPr marL="57150" lvl="1" indent="-57150" algn="r" defTabSz="400050">
            <a:lnSpc>
              <a:spcPct val="90000"/>
            </a:lnSpc>
            <a:spcBef>
              <a:spcPct val="0"/>
            </a:spcBef>
            <a:spcAft>
              <a:spcPct val="15000"/>
            </a:spcAft>
            <a:buChar char="••"/>
          </a:pPr>
          <a:r>
            <a:rPr lang="en-US" sz="900" kern="1200"/>
            <a:t>Credentials sender</a:t>
          </a:r>
        </a:p>
        <a:p>
          <a:pPr marL="57150" lvl="1" indent="-57150" algn="r" defTabSz="400050">
            <a:lnSpc>
              <a:spcPct val="90000"/>
            </a:lnSpc>
            <a:spcBef>
              <a:spcPct val="0"/>
            </a:spcBef>
            <a:spcAft>
              <a:spcPct val="15000"/>
            </a:spcAft>
            <a:buChar char="••"/>
          </a:pPr>
          <a:r>
            <a:rPr lang="en-US" sz="900" kern="1200"/>
            <a:t>Sender receiver of access list</a:t>
          </a:r>
        </a:p>
        <a:p>
          <a:pPr marL="57150" lvl="1" indent="-57150" algn="r" defTabSz="400050">
            <a:lnSpc>
              <a:spcPct val="90000"/>
            </a:lnSpc>
            <a:spcBef>
              <a:spcPct val="0"/>
            </a:spcBef>
            <a:spcAft>
              <a:spcPct val="15000"/>
            </a:spcAft>
            <a:buChar char="••"/>
          </a:pPr>
          <a:r>
            <a:rPr lang="en-US" sz="900" kern="1200"/>
            <a:t>Sender/receiver of files</a:t>
          </a:r>
        </a:p>
        <a:p>
          <a:pPr marL="57150" lvl="1" indent="-57150" algn="r" defTabSz="400050">
            <a:lnSpc>
              <a:spcPct val="90000"/>
            </a:lnSpc>
            <a:spcBef>
              <a:spcPct val="0"/>
            </a:spcBef>
            <a:spcAft>
              <a:spcPct val="15000"/>
            </a:spcAft>
            <a:buChar char="••"/>
          </a:pPr>
          <a:r>
            <a:rPr lang="en-US" sz="900" kern="1200"/>
            <a:t>Statistics sender</a:t>
          </a:r>
        </a:p>
      </dsp:txBody>
      <dsp:txXfrm>
        <a:off x="4423907" y="2807526"/>
        <a:ext cx="1553238" cy="1681054"/>
      </dsp:txXfrm>
    </dsp:sp>
    <dsp:sp modelId="{E00D023A-A401-42CD-8DC3-1B5F6A20B2C1}">
      <dsp:nvSpPr>
        <dsp:cNvPr id="0" name=""/>
        <dsp:cNvSpPr/>
      </dsp:nvSpPr>
      <dsp:spPr>
        <a:xfrm>
          <a:off x="92838" y="2256855"/>
          <a:ext cx="2218911" cy="227700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400050">
            <a:lnSpc>
              <a:spcPct val="90000"/>
            </a:lnSpc>
            <a:spcBef>
              <a:spcPct val="0"/>
            </a:spcBef>
            <a:spcAft>
              <a:spcPct val="15000"/>
            </a:spcAft>
            <a:buChar char="••"/>
          </a:pPr>
          <a:endParaRPr lang="en-US" sz="900" kern="1200"/>
        </a:p>
        <a:p>
          <a:pPr marL="57150" lvl="1" indent="-57150" algn="l" defTabSz="400050">
            <a:lnSpc>
              <a:spcPct val="90000"/>
            </a:lnSpc>
            <a:spcBef>
              <a:spcPct val="0"/>
            </a:spcBef>
            <a:spcAft>
              <a:spcPct val="15000"/>
            </a:spcAft>
            <a:buChar char="••"/>
          </a:pPr>
          <a:r>
            <a:rPr lang="en-US" sz="900" kern="1200"/>
            <a:t>Permanent:</a:t>
          </a:r>
        </a:p>
        <a:p>
          <a:pPr marL="114300" lvl="2" indent="-57150" algn="l" defTabSz="400050">
            <a:lnSpc>
              <a:spcPct val="90000"/>
            </a:lnSpc>
            <a:spcBef>
              <a:spcPct val="0"/>
            </a:spcBef>
            <a:spcAft>
              <a:spcPct val="15000"/>
            </a:spcAft>
            <a:buChar char="••"/>
          </a:pPr>
          <a:r>
            <a:rPr lang="en-US" sz="900" kern="1200"/>
            <a:t>AES encrypted files</a:t>
          </a:r>
        </a:p>
        <a:p>
          <a:pPr marL="114300" lvl="2" indent="-57150" algn="l" defTabSz="400050">
            <a:lnSpc>
              <a:spcPct val="90000"/>
            </a:lnSpc>
            <a:spcBef>
              <a:spcPct val="0"/>
            </a:spcBef>
            <a:spcAft>
              <a:spcPct val="15000"/>
            </a:spcAft>
            <a:buChar char="••"/>
          </a:pPr>
          <a:r>
            <a:rPr lang="en-US" sz="900" kern="1200"/>
            <a:t>ABE encryptes file keys</a:t>
          </a:r>
        </a:p>
        <a:p>
          <a:pPr marL="114300" lvl="2" indent="-57150" algn="l" defTabSz="400050">
            <a:lnSpc>
              <a:spcPct val="90000"/>
            </a:lnSpc>
            <a:spcBef>
              <a:spcPct val="0"/>
            </a:spcBef>
            <a:spcAft>
              <a:spcPct val="15000"/>
            </a:spcAft>
            <a:buChar char="••"/>
          </a:pPr>
          <a:r>
            <a:rPr lang="en-US" sz="900" kern="1200"/>
            <a:t>Logs</a:t>
          </a:r>
        </a:p>
        <a:p>
          <a:pPr marL="57150" lvl="1" indent="-57150" algn="l" defTabSz="400050">
            <a:lnSpc>
              <a:spcPct val="90000"/>
            </a:lnSpc>
            <a:spcBef>
              <a:spcPct val="0"/>
            </a:spcBef>
            <a:spcAft>
              <a:spcPct val="15000"/>
            </a:spcAft>
            <a:buChar char="••"/>
          </a:pPr>
          <a:r>
            <a:rPr lang="en-US" sz="900" kern="1200"/>
            <a:t>Temporary:</a:t>
          </a:r>
        </a:p>
        <a:p>
          <a:pPr marL="114300" lvl="2" indent="-57150" algn="l" defTabSz="400050">
            <a:lnSpc>
              <a:spcPct val="90000"/>
            </a:lnSpc>
            <a:spcBef>
              <a:spcPct val="0"/>
            </a:spcBef>
            <a:spcAft>
              <a:spcPct val="15000"/>
            </a:spcAft>
            <a:buChar char="••"/>
          </a:pPr>
          <a:r>
            <a:rPr lang="en-US" sz="900" kern="1200"/>
            <a:t>ABE keys</a:t>
          </a:r>
        </a:p>
        <a:p>
          <a:pPr marL="114300" lvl="2" indent="-57150" algn="l" defTabSz="400050">
            <a:lnSpc>
              <a:spcPct val="90000"/>
            </a:lnSpc>
            <a:spcBef>
              <a:spcPct val="0"/>
            </a:spcBef>
            <a:spcAft>
              <a:spcPct val="15000"/>
            </a:spcAft>
            <a:buChar char="••"/>
          </a:pPr>
          <a:r>
            <a:rPr lang="en-US" sz="900" kern="1200"/>
            <a:t>TIME and DEV_PASS</a:t>
          </a:r>
        </a:p>
        <a:p>
          <a:pPr marL="114300" lvl="2" indent="-57150" algn="l" defTabSz="400050">
            <a:lnSpc>
              <a:spcPct val="90000"/>
            </a:lnSpc>
            <a:spcBef>
              <a:spcPct val="0"/>
            </a:spcBef>
            <a:spcAft>
              <a:spcPct val="15000"/>
            </a:spcAft>
            <a:buChar char="••"/>
          </a:pPr>
          <a:r>
            <a:rPr lang="en-US" sz="900" kern="1200"/>
            <a:t>Access list</a:t>
          </a:r>
        </a:p>
        <a:p>
          <a:pPr marL="114300" lvl="2" indent="-57150" algn="l" defTabSz="400050">
            <a:lnSpc>
              <a:spcPct val="90000"/>
            </a:lnSpc>
            <a:spcBef>
              <a:spcPct val="0"/>
            </a:spcBef>
            <a:spcAft>
              <a:spcPct val="15000"/>
            </a:spcAft>
            <a:buChar char="••"/>
          </a:pPr>
          <a:r>
            <a:rPr lang="en-US" sz="900" kern="1200"/>
            <a:t>Statistics data</a:t>
          </a:r>
        </a:p>
      </dsp:txBody>
      <dsp:txXfrm>
        <a:off x="92838" y="2826107"/>
        <a:ext cx="1553238" cy="1707757"/>
      </dsp:txXfrm>
    </dsp:sp>
    <dsp:sp modelId="{588D548F-B28A-4A55-AD85-0B68DCCB973D}">
      <dsp:nvSpPr>
        <dsp:cNvPr id="0" name=""/>
        <dsp:cNvSpPr/>
      </dsp:nvSpPr>
      <dsp:spPr>
        <a:xfrm>
          <a:off x="3758233" y="113533"/>
          <a:ext cx="2218911" cy="10136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en-US" sz="900" kern="1200"/>
            <a:t>AES decryptor</a:t>
          </a:r>
        </a:p>
        <a:p>
          <a:pPr marL="57150" lvl="1" indent="-57150" algn="l" defTabSz="400050">
            <a:lnSpc>
              <a:spcPct val="90000"/>
            </a:lnSpc>
            <a:spcBef>
              <a:spcPct val="0"/>
            </a:spcBef>
            <a:spcAft>
              <a:spcPct val="15000"/>
            </a:spcAft>
            <a:buChar char="••"/>
          </a:pPr>
          <a:r>
            <a:rPr lang="en-US" sz="900" kern="1200"/>
            <a:t>ABE decryptor</a:t>
          </a:r>
        </a:p>
        <a:p>
          <a:pPr marL="57150" lvl="1" indent="-57150" algn="l" defTabSz="400050">
            <a:lnSpc>
              <a:spcPct val="90000"/>
            </a:lnSpc>
            <a:spcBef>
              <a:spcPct val="0"/>
            </a:spcBef>
            <a:spcAft>
              <a:spcPct val="15000"/>
            </a:spcAft>
            <a:buChar char="••"/>
          </a:pPr>
          <a:r>
            <a:rPr lang="en-US" sz="900" kern="1200"/>
            <a:t>SSS restorer</a:t>
          </a:r>
        </a:p>
        <a:p>
          <a:pPr marL="57150" lvl="1" indent="-57150" algn="l" defTabSz="400050">
            <a:lnSpc>
              <a:spcPct val="90000"/>
            </a:lnSpc>
            <a:spcBef>
              <a:spcPct val="0"/>
            </a:spcBef>
            <a:spcAft>
              <a:spcPct val="15000"/>
            </a:spcAft>
            <a:buChar char="••"/>
          </a:pPr>
          <a:r>
            <a:rPr lang="en-US" sz="900" kern="1200"/>
            <a:t>EKE generator</a:t>
          </a:r>
        </a:p>
      </dsp:txBody>
      <dsp:txXfrm>
        <a:off x="4423907" y="113533"/>
        <a:ext cx="1553238" cy="760204"/>
      </dsp:txXfrm>
    </dsp:sp>
    <dsp:sp modelId="{E1FEE11A-39ED-44F8-BC1B-6D918F5D5758}">
      <dsp:nvSpPr>
        <dsp:cNvPr id="0" name=""/>
        <dsp:cNvSpPr/>
      </dsp:nvSpPr>
      <dsp:spPr>
        <a:xfrm>
          <a:off x="137904" y="113533"/>
          <a:ext cx="2218911" cy="10136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r>
            <a:rPr lang="en-US" sz="900" kern="1200"/>
            <a:t>Time counter</a:t>
          </a:r>
        </a:p>
        <a:p>
          <a:pPr marL="57150" lvl="1" indent="-57150" algn="l" defTabSz="400050">
            <a:lnSpc>
              <a:spcPct val="90000"/>
            </a:lnSpc>
            <a:spcBef>
              <a:spcPct val="0"/>
            </a:spcBef>
            <a:spcAft>
              <a:spcPct val="15000"/>
            </a:spcAft>
            <a:buChar char="••"/>
          </a:pPr>
          <a:r>
            <a:rPr lang="en-US" sz="900" kern="1200"/>
            <a:t>Counter of the tries</a:t>
          </a:r>
        </a:p>
        <a:p>
          <a:pPr marL="57150" lvl="1" indent="-57150" algn="l" defTabSz="400050">
            <a:lnSpc>
              <a:spcPct val="90000"/>
            </a:lnSpc>
            <a:spcBef>
              <a:spcPct val="0"/>
            </a:spcBef>
            <a:spcAft>
              <a:spcPct val="15000"/>
            </a:spcAft>
            <a:buChar char="••"/>
          </a:pPr>
          <a:r>
            <a:rPr lang="en-US" sz="900" kern="1200"/>
            <a:t>Malious activity tracker</a:t>
          </a:r>
        </a:p>
        <a:p>
          <a:pPr marL="57150" lvl="1" indent="-57150" algn="l" defTabSz="400050">
            <a:lnSpc>
              <a:spcPct val="90000"/>
            </a:lnSpc>
            <a:spcBef>
              <a:spcPct val="0"/>
            </a:spcBef>
            <a:spcAft>
              <a:spcPct val="15000"/>
            </a:spcAft>
            <a:buChar char="••"/>
          </a:pPr>
          <a:r>
            <a:rPr lang="en-US" sz="900" kern="1200"/>
            <a:t>The functions for deleting information</a:t>
          </a:r>
        </a:p>
      </dsp:txBody>
      <dsp:txXfrm>
        <a:off x="137904" y="113533"/>
        <a:ext cx="1553238" cy="760204"/>
      </dsp:txXfrm>
    </dsp:sp>
    <dsp:sp modelId="{F44A7436-8D9D-424D-84FF-3DCE77BB9E61}">
      <dsp:nvSpPr>
        <dsp:cNvPr id="0" name=""/>
        <dsp:cNvSpPr/>
      </dsp:nvSpPr>
      <dsp:spPr>
        <a:xfrm>
          <a:off x="1067691" y="367603"/>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Monitoring</a:t>
          </a:r>
        </a:p>
      </dsp:txBody>
      <dsp:txXfrm>
        <a:off x="1067691" y="367603"/>
        <a:ext cx="1944916" cy="1944916"/>
      </dsp:txXfrm>
    </dsp:sp>
    <dsp:sp modelId="{D89B6D85-FDA0-49B8-8C67-4F0D5FBD0BA2}">
      <dsp:nvSpPr>
        <dsp:cNvPr id="0" name=""/>
        <dsp:cNvSpPr/>
      </dsp:nvSpPr>
      <dsp:spPr>
        <a:xfrm rot="5400000">
          <a:off x="3102442" y="367603"/>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Cryptography</a:t>
          </a:r>
        </a:p>
      </dsp:txBody>
      <dsp:txXfrm rot="5400000">
        <a:off x="3102442" y="367603"/>
        <a:ext cx="1944916" cy="1944916"/>
      </dsp:txXfrm>
    </dsp:sp>
    <dsp:sp modelId="{332E8055-E2A6-4147-B886-039AEA1CCF7F}">
      <dsp:nvSpPr>
        <dsp:cNvPr id="0" name=""/>
        <dsp:cNvSpPr/>
      </dsp:nvSpPr>
      <dsp:spPr>
        <a:xfrm rot="10800000">
          <a:off x="3102442" y="2402354"/>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Communication with server</a:t>
          </a:r>
        </a:p>
      </dsp:txBody>
      <dsp:txXfrm rot="10800000">
        <a:off x="3102442" y="2402354"/>
        <a:ext cx="1944916" cy="1944916"/>
      </dsp:txXfrm>
    </dsp:sp>
    <dsp:sp modelId="{7D17D470-2487-4F92-B308-B97AF66A175D}">
      <dsp:nvSpPr>
        <dsp:cNvPr id="0" name=""/>
        <dsp:cNvSpPr/>
      </dsp:nvSpPr>
      <dsp:spPr>
        <a:xfrm rot="16200000">
          <a:off x="1067691" y="2402354"/>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Storage</a:t>
          </a:r>
        </a:p>
      </dsp:txBody>
      <dsp:txXfrm rot="16200000">
        <a:off x="1067691" y="2402354"/>
        <a:ext cx="1944916" cy="1944916"/>
      </dsp:txXfrm>
    </dsp:sp>
    <dsp:sp modelId="{91372109-2BD9-4DD2-9899-12E01381ED8C}">
      <dsp:nvSpPr>
        <dsp:cNvPr id="0" name=""/>
        <dsp:cNvSpPr/>
      </dsp:nvSpPr>
      <dsp:spPr>
        <a:xfrm>
          <a:off x="2721768" y="1953182"/>
          <a:ext cx="671512" cy="583924"/>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0812A27-CE1F-4601-9842-847AB8604299}">
      <dsp:nvSpPr>
        <dsp:cNvPr id="0" name=""/>
        <dsp:cNvSpPr/>
      </dsp:nvSpPr>
      <dsp:spPr>
        <a:xfrm rot="10800000">
          <a:off x="2721768" y="2177768"/>
          <a:ext cx="671512" cy="583924"/>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4#1">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5607</Words>
  <Characters>30284</Characters>
  <Application>Microsoft Office Word</Application>
  <DocSecurity>0</DocSecurity>
  <Lines>252</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TanTan</dc:creator>
  <cp:lastModifiedBy>thiago Pereira</cp:lastModifiedBy>
  <cp:revision>2</cp:revision>
  <dcterms:created xsi:type="dcterms:W3CDTF">2016-01-24T21:25:00Z</dcterms:created>
  <dcterms:modified xsi:type="dcterms:W3CDTF">2016-01-24T21:25:00Z</dcterms:modified>
</cp:coreProperties>
</file>
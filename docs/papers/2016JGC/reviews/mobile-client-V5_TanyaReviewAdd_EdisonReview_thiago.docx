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69" w:rsidRDefault="00162269"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w:t>
      </w:r>
      <w:r w:rsidR="00D76569">
        <w:rPr>
          <w:rFonts w:eastAsia="Times New Roman"/>
          <w:kern w:val="28"/>
          <w:sz w:val="24"/>
          <w:szCs w:val="24"/>
          <w:lang w:val="en-US" w:eastAsia="ru-RU"/>
        </w:rPr>
        <w:t>ere goes the title page:</w:t>
      </w:r>
    </w:p>
    <w:p w:rsidR="000C348B" w:rsidRPr="00970108" w:rsidRDefault="00074B18" w:rsidP="0084750A">
      <w:pPr>
        <w:keepNext/>
        <w:keepLines/>
        <w:tabs>
          <w:tab w:val="left" w:pos="709"/>
        </w:tabs>
        <w:suppressAutoHyphens/>
        <w:spacing w:before="360" w:after="120"/>
        <w:outlineLvl w:val="0"/>
        <w:rPr>
          <w:rFonts w:eastAsia="Times New Roman"/>
          <w:b/>
          <w:kern w:val="28"/>
          <w:sz w:val="24"/>
          <w:szCs w:val="24"/>
          <w:lang w:val="en-US" w:eastAsia="ru-RU"/>
          <w:rPrChange w:id="0" w:author="TanTan" w:date="2016-01-26T05:28:00Z">
            <w:rPr>
              <w:rFonts w:eastAsia="Times New Roman"/>
              <w:kern w:val="28"/>
              <w:sz w:val="24"/>
              <w:szCs w:val="24"/>
              <w:lang w:val="en-US" w:eastAsia="ru-RU"/>
            </w:rPr>
          </w:rPrChange>
        </w:rPr>
      </w:pPr>
      <w:r w:rsidRPr="00074B18">
        <w:rPr>
          <w:rFonts w:eastAsia="Times New Roman"/>
          <w:b/>
          <w:kern w:val="28"/>
          <w:sz w:val="24"/>
          <w:szCs w:val="24"/>
          <w:lang w:val="en-US" w:eastAsia="ru-RU"/>
          <w:rPrChange w:id="1" w:author="TanTan" w:date="2016-01-26T05:28:00Z">
            <w:rPr>
              <w:rFonts w:eastAsia="Times New Roman"/>
              <w:kern w:val="28"/>
              <w:sz w:val="24"/>
              <w:szCs w:val="24"/>
              <w:lang w:val="en-US" w:eastAsia="ru-RU"/>
            </w:rPr>
          </w:rPrChange>
        </w:rPr>
        <w:t>Mobile client security architecture: a practical approach</w:t>
      </w:r>
    </w:p>
    <w:p w:rsidR="00D76569" w:rsidRDefault="00074B18" w:rsidP="0084750A">
      <w:pPr>
        <w:keepNext/>
        <w:keepLines/>
        <w:tabs>
          <w:tab w:val="left" w:pos="709"/>
        </w:tabs>
        <w:suppressAutoHyphens/>
        <w:spacing w:before="360" w:after="120"/>
        <w:outlineLvl w:val="0"/>
        <w:rPr>
          <w:rFonts w:eastAsia="Times New Roman"/>
          <w:kern w:val="28"/>
          <w:sz w:val="24"/>
          <w:szCs w:val="24"/>
          <w:lang w:val="en-US" w:eastAsia="ru-RU"/>
        </w:rPr>
      </w:pPr>
      <w:r w:rsidRPr="00074B18">
        <w:rPr>
          <w:rFonts w:eastAsia="Times New Roman"/>
          <w:b/>
          <w:kern w:val="28"/>
          <w:sz w:val="24"/>
          <w:szCs w:val="24"/>
          <w:lang w:val="en-US" w:eastAsia="ru-RU"/>
          <w:rPrChange w:id="2" w:author="TanTan" w:date="2016-01-26T05:28:00Z">
            <w:rPr>
              <w:rFonts w:eastAsia="Times New Roman"/>
              <w:kern w:val="28"/>
              <w:sz w:val="24"/>
              <w:szCs w:val="24"/>
              <w:lang w:val="en-US" w:eastAsia="ru-RU"/>
            </w:rPr>
          </w:rPrChange>
        </w:rPr>
        <w:t>A practical approach to the mobile client security architecture</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BB4036" w:rsidRPr="00970108" w:rsidRDefault="00074B18" w:rsidP="0084750A">
      <w:pPr>
        <w:keepNext/>
        <w:keepLines/>
        <w:tabs>
          <w:tab w:val="left" w:pos="709"/>
        </w:tabs>
        <w:suppressAutoHyphens/>
        <w:spacing w:before="360" w:after="120"/>
        <w:outlineLvl w:val="0"/>
        <w:rPr>
          <w:rFonts w:eastAsia="Times New Roman"/>
          <w:b/>
          <w:kern w:val="28"/>
          <w:sz w:val="24"/>
          <w:szCs w:val="24"/>
          <w:lang w:val="en-US" w:eastAsia="ru-RU"/>
          <w:rPrChange w:id="3" w:author="TanTan" w:date="2016-01-26T05:28:00Z">
            <w:rPr>
              <w:rFonts w:eastAsia="Times New Roman"/>
              <w:kern w:val="28"/>
              <w:sz w:val="24"/>
              <w:szCs w:val="24"/>
              <w:lang w:val="en-US" w:eastAsia="ru-RU"/>
            </w:rPr>
          </w:rPrChange>
        </w:rPr>
      </w:pPr>
      <w:r w:rsidRPr="00074B18">
        <w:rPr>
          <w:rFonts w:eastAsia="Times New Roman"/>
          <w:b/>
          <w:kern w:val="28"/>
          <w:sz w:val="24"/>
          <w:szCs w:val="24"/>
          <w:lang w:val="en-US" w:eastAsia="ru-RU"/>
          <w:rPrChange w:id="4" w:author="TanTan" w:date="2016-01-26T05:28:00Z">
            <w:rPr>
              <w:rFonts w:eastAsia="Times New Roman"/>
              <w:kern w:val="28"/>
              <w:sz w:val="24"/>
              <w:szCs w:val="24"/>
              <w:lang w:val="en-US" w:eastAsia="ru-RU"/>
            </w:rPr>
          </w:rPrChange>
        </w:rPr>
        <w:t>Authors affiliations:</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6D3076" w:rsidRPr="00B03774" w:rsidRDefault="006D307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r>
        <w:rPr>
          <w:rFonts w:eastAsia="Times New Roman"/>
          <w:kern w:val="28"/>
          <w:sz w:val="24"/>
          <w:szCs w:val="24"/>
          <w:lang w:val="en-US" w:eastAsia="ru-RU"/>
        </w:rPr>
        <w:t>pls</w:t>
      </w:r>
      <w:proofErr w:type="spellEnd"/>
      <w:r>
        <w:rPr>
          <w:rFonts w:eastAsia="Times New Roman"/>
          <w:kern w:val="28"/>
          <w:sz w:val="24"/>
          <w:szCs w:val="24"/>
          <w:lang w:val="en-US" w:eastAsia="ru-RU"/>
        </w:rPr>
        <w:t>, add yours who is going to participate)</w:t>
      </w:r>
    </w:p>
    <w:p w:rsidR="00310206" w:rsidRDefault="00970108" w:rsidP="0055490B">
      <w:pPr>
        <w:keepNext/>
        <w:keepLines/>
        <w:tabs>
          <w:tab w:val="left" w:pos="709"/>
        </w:tabs>
        <w:suppressAutoHyphens/>
        <w:spacing w:before="360" w:after="120"/>
        <w:jc w:val="both"/>
        <w:outlineLvl w:val="0"/>
        <w:rPr>
          <w:rFonts w:eastAsia="Times New Roman"/>
          <w:kern w:val="28"/>
          <w:sz w:val="24"/>
          <w:szCs w:val="24"/>
          <w:lang w:val="en-US" w:eastAsia="ru-RU"/>
        </w:rPr>
      </w:pPr>
      <w:ins w:id="5" w:author="TanTan" w:date="2016-01-26T05:28:00Z">
        <w:r>
          <w:rPr>
            <w:rFonts w:eastAsia="Times New Roman"/>
            <w:kern w:val="28"/>
            <w:sz w:val="24"/>
            <w:szCs w:val="24"/>
            <w:lang w:val="en-US" w:eastAsia="ru-RU"/>
          </w:rPr>
          <w:t xml:space="preserve">Acknowledgement – I should add the CAPES project </w:t>
        </w:r>
      </w:ins>
      <w:ins w:id="6" w:author="TanTan" w:date="2016-01-26T05:29:00Z">
        <w:r>
          <w:rPr>
            <w:rFonts w:eastAsia="Times New Roman"/>
            <w:kern w:val="28"/>
            <w:sz w:val="24"/>
            <w:szCs w:val="24"/>
            <w:lang w:val="en-US" w:eastAsia="ru-RU"/>
          </w:rPr>
          <w:t>here</w:t>
        </w:r>
        <w:r w:rsidR="001B6CC4">
          <w:rPr>
            <w:rFonts w:eastAsia="Times New Roman"/>
            <w:kern w:val="28"/>
            <w:sz w:val="24"/>
            <w:szCs w:val="24"/>
            <w:lang w:val="en-US" w:eastAsia="ru-RU"/>
          </w:rPr>
          <w:t>, can anyone provide the text?</w:t>
        </w:r>
      </w:ins>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7"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8"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9"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0"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1" w:author="TanTan" w:date="2016-01-26T05:28:00Z"/>
          <w:rFonts w:eastAsia="Times New Roman"/>
          <w:kern w:val="28"/>
          <w:sz w:val="24"/>
          <w:szCs w:val="24"/>
          <w:lang w:val="en-US" w:eastAsia="ru-RU"/>
        </w:rPr>
      </w:pP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w:t>
      </w:r>
      <w:proofErr w:type="spellStart"/>
      <w:r>
        <w:rPr>
          <w:rFonts w:eastAsia="Times New Roman"/>
          <w:kern w:val="28"/>
          <w:sz w:val="24"/>
          <w:szCs w:val="24"/>
          <w:lang w:val="en-US" w:eastAsia="ru-RU"/>
        </w:rPr>
        <w:t>MOS</w:t>
      </w:r>
      <w:del w:id="12" w:author="thiago Pereira" w:date="2016-01-30T00:33:00Z">
        <w:r w:rsidDel="007601F8">
          <w:rPr>
            <w:rFonts w:eastAsia="Times New Roman"/>
            <w:kern w:val="28"/>
            <w:sz w:val="24"/>
            <w:szCs w:val="24"/>
            <w:lang w:val="en-US" w:eastAsia="ru-RU"/>
          </w:rPr>
          <w:delText xml:space="preserve"> </w:delText>
        </w:r>
      </w:del>
      <w:r>
        <w:rPr>
          <w:rFonts w:eastAsia="Times New Roman"/>
          <w:kern w:val="28"/>
          <w:sz w:val="24"/>
          <w:szCs w:val="24"/>
          <w:lang w:val="en-US" w:eastAsia="ru-RU"/>
        </w:rPr>
        <w:t>to</w:t>
      </w:r>
      <w:proofErr w:type="spellEnd"/>
      <w:r>
        <w:rPr>
          <w:rFonts w:eastAsia="Times New Roman"/>
          <w:kern w:val="28"/>
          <w:sz w:val="24"/>
          <w:szCs w:val="24"/>
          <w:lang w:val="en-US" w:eastAsia="ru-RU"/>
        </w:rPr>
        <w:t xml:space="preserve"> provide the analysis of user behavior. We optimize the usage of the methods in order to save the energy of the mobile client and reduce the communication with the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w:t>
      </w:r>
      <w:r w:rsidR="004918F5">
        <w:rPr>
          <w:rFonts w:eastAsia="Times New Roman"/>
          <w:kern w:val="28"/>
          <w:sz w:val="24"/>
          <w:szCs w:val="24"/>
          <w:lang w:val="en-US" w:eastAsia="ru-RU"/>
        </w:rPr>
        <w:t>alysis, secret sharing, protected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w:t>
      </w:r>
      <w:commentRangeStart w:id="13"/>
      <w:r w:rsidRPr="00B03774">
        <w:rPr>
          <w:rFonts w:eastAsia="Times New Roman"/>
          <w:kern w:val="28"/>
          <w:sz w:val="24"/>
          <w:szCs w:val="24"/>
          <w:lang w:val="en-US" w:eastAsia="ru-RU"/>
        </w:rPr>
        <w:t>[1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commentRangeEnd w:id="13"/>
      <w:r w:rsidR="008A165E">
        <w:rPr>
          <w:rStyle w:val="Refdecomentrio"/>
        </w:rPr>
        <w:commentReference w:id="13"/>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CAC  -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14"/>
      <w:r w:rsidRPr="00B03774">
        <w:rPr>
          <w:rFonts w:eastAsia="Times New Roman"/>
          <w:kern w:val="28"/>
          <w:sz w:val="24"/>
          <w:szCs w:val="24"/>
          <w:lang w:val="en-US" w:eastAsia="ru-RU"/>
        </w:rPr>
        <w:t>much more effectively</w:t>
      </w:r>
      <w:commentRangeEnd w:id="14"/>
      <w:r w:rsidR="008A165E">
        <w:rPr>
          <w:rStyle w:val="Refdecomentrio"/>
        </w:rPr>
        <w:commentReference w:id="14"/>
      </w:r>
      <w:r w:rsidRPr="00B03774">
        <w:rPr>
          <w:rFonts w:eastAsia="Times New Roman"/>
          <w:kern w:val="28"/>
          <w:sz w:val="24"/>
          <w:szCs w:val="24"/>
          <w:lang w:val="en-US" w:eastAsia="ru-RU"/>
        </w:rPr>
        <w:t>. The basic features of the CAS</w:t>
      </w:r>
      <w:r w:rsidR="009D0D2F">
        <w:rPr>
          <w:rFonts w:eastAsia="Times New Roman"/>
          <w:kern w:val="28"/>
          <w:sz w:val="24"/>
          <w:szCs w:val="24"/>
          <w:lang w:val="en-US" w:eastAsia="ru-RU"/>
        </w:rPr>
        <w:t>B</w:t>
      </w:r>
      <w:r w:rsidRPr="00B03774">
        <w:rPr>
          <w:rFonts w:eastAsia="Times New Roman"/>
          <w:kern w:val="28"/>
          <w:sz w:val="24"/>
          <w:szCs w:val="24"/>
          <w:lang w:val="en-US" w:eastAsia="ru-RU"/>
        </w:rPr>
        <w:t xml:space="preserve">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at rest (</w:t>
      </w:r>
      <w:r w:rsidR="00071057">
        <w:rPr>
          <w:rFonts w:eastAsia="Times New Roman"/>
          <w:kern w:val="28"/>
          <w:sz w:val="24"/>
          <w:szCs w:val="24"/>
          <w:lang w:val="en-US" w:eastAsia="ru-RU"/>
        </w:rPr>
        <w:t>i.e. while store</w:t>
      </w:r>
      <w:r w:rsidR="00350496">
        <w:rPr>
          <w:rFonts w:eastAsia="Times New Roman"/>
          <w:kern w:val="28"/>
          <w:sz w:val="24"/>
          <w:szCs w:val="24"/>
          <w:lang w:val="en-US" w:eastAsia="ru-RU"/>
        </w:rPr>
        <w:t>d</w:t>
      </w:r>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r w:rsidR="003B7F3D">
        <w:rPr>
          <w:rFonts w:eastAsia="Times New Roman"/>
          <w:kern w:val="28"/>
          <w:sz w:val="24"/>
          <w:szCs w:val="24"/>
          <w:lang w:val="en-US" w:eastAsia="ru-RU"/>
        </w:rPr>
        <w:t xml:space="preserve"> based on Model Order Selectio</w:t>
      </w:r>
      <w:r w:rsidR="009D0D2F">
        <w:rPr>
          <w:rFonts w:eastAsia="Times New Roman"/>
          <w:kern w:val="28"/>
          <w:sz w:val="24"/>
          <w:szCs w:val="24"/>
          <w:lang w:val="en-US" w:eastAsia="ru-RU"/>
        </w:rPr>
        <w:t>n</w:t>
      </w:r>
      <w:r w:rsidR="003B7F3D">
        <w:rPr>
          <w:rFonts w:eastAsia="Times New Roman"/>
          <w:kern w:val="28"/>
          <w:sz w:val="24"/>
          <w:szCs w:val="24"/>
          <w:lang w:val="en-US" w:eastAsia="ru-RU"/>
        </w:rPr>
        <w:t xml:space="preserve"> (MOS),</w:t>
      </w:r>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r w:rsidR="003B7F3D">
        <w:rPr>
          <w:rFonts w:eastAsia="Times New Roman"/>
          <w:kern w:val="28"/>
          <w:sz w:val="24"/>
          <w:szCs w:val="24"/>
          <w:lang w:val="en-US" w:eastAsia="ru-RU"/>
        </w:rPr>
        <w:t xml:space="preserve"> highlight possible threats,</w:t>
      </w:r>
      <w:r w:rsidR="004A7BAE" w:rsidRPr="00B03774">
        <w:rPr>
          <w:rFonts w:eastAsia="Times New Roman"/>
          <w:kern w:val="28"/>
          <w:sz w:val="24"/>
          <w:szCs w:val="24"/>
          <w:lang w:val="en-US" w:eastAsia="ru-RU"/>
        </w:rPr>
        <w:t xml:space="preserve">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15" w:author="thiago Pereira" w:date="2016-01-23T15:40:00Z">
        <w:r w:rsidR="008700BD">
          <w:rPr>
            <w:rFonts w:eastAsia="Times New Roman"/>
            <w:kern w:val="28"/>
            <w:sz w:val="24"/>
            <w:szCs w:val="24"/>
            <w:lang w:val="en-US" w:eastAsia="ru-RU"/>
          </w:rPr>
          <w:t xml:space="preserve"> </w:t>
        </w:r>
      </w:ins>
      <w:ins w:id="16" w:author="thiago Pereira" w:date="2016-01-26T21:48:00Z">
        <w:r w:rsidR="008A165E">
          <w:rPr>
            <w:rFonts w:eastAsia="Times New Roman"/>
            <w:kern w:val="28"/>
            <w:sz w:val="24"/>
            <w:szCs w:val="24"/>
            <w:lang w:val="en-US" w:eastAsia="ru-RU"/>
          </w:rPr>
          <w:t>Additionally, the behavioral analysis can indicate well known malicious behaviors, their variations, as well as novel attacks, that present low or high variance in comparison to legitimate user behaviors</w:t>
        </w:r>
      </w:ins>
      <w:del w:id="17" w:author="thiago Pereira" w:date="2016-01-26T21:48:00Z">
        <w:r w:rsidR="009D0D2F" w:rsidDel="008A165E">
          <w:rPr>
            <w:rStyle w:val="Refdecomentrio"/>
          </w:rPr>
          <w:commentReference w:id="18"/>
        </w:r>
      </w:del>
      <w:ins w:id="19" w:author="Edison" w:date="2016-01-26T17:19:00Z">
        <w:r w:rsidR="0065747A">
          <w:rPr>
            <w:rFonts w:eastAsia="Times New Roman"/>
            <w:kern w:val="28"/>
            <w:sz w:val="24"/>
            <w:szCs w:val="24"/>
            <w:lang w:val="en-US" w:eastAsia="ru-RU"/>
          </w:rPr>
          <w:t>.</w:t>
        </w:r>
      </w:ins>
      <w:ins w:id="20" w:author="thiago Pereira" w:date="2016-01-23T15:41:00Z">
        <w:del w:id="21" w:author="Edison" w:date="2016-01-26T17:19:00Z">
          <w:r w:rsidR="008700BD" w:rsidDel="0065747A">
            <w:rPr>
              <w:rFonts w:eastAsia="Times New Roman"/>
              <w:kern w:val="28"/>
              <w:sz w:val="24"/>
              <w:szCs w:val="24"/>
              <w:lang w:val="en-US" w:eastAsia="ru-RU"/>
            </w:rPr>
            <w:delText>,</w:delText>
          </w:r>
        </w:del>
        <w:r w:rsidR="008700BD">
          <w:rPr>
            <w:rFonts w:eastAsia="Times New Roman"/>
            <w:kern w:val="28"/>
            <w:sz w:val="24"/>
            <w:szCs w:val="24"/>
            <w:lang w:val="en-US" w:eastAsia="ru-RU"/>
          </w:rPr>
          <w:t xml:space="preserve"> </w:t>
        </w:r>
      </w:ins>
      <w:del w:id="22" w:author="Edison" w:date="2016-01-26T17:19:00Z">
        <w:r w:rsidR="004A7BAE" w:rsidRPr="00B03774" w:rsidDel="0065747A">
          <w:rPr>
            <w:rFonts w:eastAsia="Times New Roman"/>
            <w:kern w:val="28"/>
            <w:sz w:val="24"/>
            <w:szCs w:val="24"/>
            <w:lang w:val="en-US" w:eastAsia="ru-RU"/>
          </w:rPr>
          <w:delText xml:space="preserve"> </w:delText>
        </w:r>
      </w:del>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ins w:id="23" w:author="TanTan" w:date="2016-01-26T04:06:00Z">
        <w:r w:rsidR="009D0D2F">
          <w:rPr>
            <w:rFonts w:eastAsia="Times New Roman"/>
            <w:kern w:val="28"/>
            <w:sz w:val="24"/>
            <w:szCs w:val="24"/>
            <w:lang w:val="en-US" w:eastAsia="ru-RU"/>
          </w:rPr>
          <w:t xml:space="preserve"> </w:t>
        </w:r>
      </w:ins>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24"/>
      <w:r w:rsidRPr="00B03774">
        <w:rPr>
          <w:rFonts w:eastAsia="Times New Roman"/>
          <w:kern w:val="28"/>
          <w:sz w:val="24"/>
          <w:szCs w:val="24"/>
          <w:lang w:val="en-US" w:eastAsia="ru-RU"/>
        </w:rPr>
        <w:t xml:space="preserve">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24"/>
      <w:r w:rsidR="008A165E">
        <w:rPr>
          <w:rStyle w:val="Refdecomentrio"/>
        </w:rPr>
        <w:commentReference w:id="24"/>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(at rest</w:t>
      </w:r>
      <w:r w:rsidR="009D0D2F">
        <w:rPr>
          <w:rFonts w:eastAsia="Times New Roman"/>
          <w:kern w:val="28"/>
          <w:sz w:val="24"/>
          <w:szCs w:val="24"/>
          <w:lang w:val="en-US" w:eastAsia="ru-RU"/>
        </w:rPr>
        <w:t>,</w:t>
      </w:r>
      <w:r>
        <w:rPr>
          <w:rFonts w:eastAsia="Times New Roman"/>
          <w:kern w:val="28"/>
          <w:sz w:val="24"/>
          <w:szCs w:val="24"/>
          <w:lang w:val="en-US" w:eastAsia="ru-RU"/>
        </w:rPr>
        <w:t xml:space="preserve"> in transit</w:t>
      </w:r>
      <w:r w:rsidR="009D0D2F">
        <w:rPr>
          <w:rFonts w:eastAsia="Times New Roman"/>
          <w:kern w:val="28"/>
          <w:sz w:val="24"/>
          <w:szCs w:val="24"/>
          <w:lang w:val="en-US" w:eastAsia="ru-RU"/>
        </w:rPr>
        <w:t>,</w:t>
      </w:r>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w:t>
      </w:r>
      <w:ins w:id="25" w:author="TanTan" w:date="2016-01-26T04:07:00Z">
        <w:r w:rsidR="009D0D2F">
          <w:rPr>
            <w:rFonts w:eastAsia="Times New Roman"/>
            <w:kern w:val="28"/>
            <w:sz w:val="24"/>
            <w:szCs w:val="24"/>
            <w:lang w:val="en-US" w:eastAsia="ru-RU"/>
          </w:rPr>
          <w:t>f</w:t>
        </w:r>
      </w:ins>
      <w:r>
        <w:rPr>
          <w:rFonts w:eastAsia="Times New Roman"/>
          <w:kern w:val="28"/>
          <w:sz w:val="24"/>
          <w:szCs w:val="24"/>
          <w:lang w:val="en-US" w:eastAsia="ru-RU"/>
        </w:rPr>
        <w:t>ailed tries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r w:rsidR="00F753A0">
        <w:rPr>
          <w:rFonts w:eastAsia="Times New Roman"/>
          <w:kern w:val="28"/>
          <w:sz w:val="24"/>
          <w:szCs w:val="24"/>
          <w:lang w:val="en-US" w:eastAsia="ru-RU"/>
        </w:rPr>
        <w:t>;</w:t>
      </w:r>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r w:rsidR="00F753A0">
        <w:rPr>
          <w:rFonts w:eastAsia="Times New Roman"/>
          <w:kern w:val="28"/>
          <w:sz w:val="24"/>
          <w:szCs w:val="24"/>
          <w:lang w:val="en-US" w:eastAsia="ru-RU"/>
        </w:rPr>
        <w: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r w:rsidRPr="00372B65">
        <w:rPr>
          <w:rFonts w:eastAsia="Times New Roman"/>
          <w:kern w:val="28"/>
          <w:sz w:val="24"/>
          <w:szCs w:val="24"/>
          <w:lang w:val="en-US" w:eastAsia="ru-RU"/>
        </w:rPr>
        <w:t>this problem</w:t>
      </w:r>
      <w:r w:rsidR="00F753A0">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wrap </w:t>
      </w:r>
      <w:r>
        <w:rPr>
          <w:rFonts w:eastAsia="Times New Roman"/>
          <w:kern w:val="28"/>
          <w:sz w:val="24"/>
          <w:szCs w:val="24"/>
          <w:lang w:val="en-US" w:eastAsia="ru-RU"/>
        </w:rPr>
        <w:t xml:space="preserve">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26"/>
      <w:r w:rsidRPr="009C7546">
        <w:rPr>
          <w:rFonts w:eastAsia="Times New Roman"/>
          <w:b/>
          <w:kern w:val="28"/>
          <w:sz w:val="24"/>
          <w:szCs w:val="24"/>
          <w:lang w:val="en-US" w:eastAsia="ru-RU"/>
        </w:rPr>
        <w:t>Offline mode</w:t>
      </w:r>
      <w:commentRangeEnd w:id="26"/>
      <w:r w:rsidR="008A165E">
        <w:rPr>
          <w:rStyle w:val="Refdecomentrio"/>
        </w:rPr>
        <w:commentReference w:id="26"/>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ins w:id="27" w:author="TanTan" w:date="2016-01-26T04:09:00Z">
        <w:r w:rsidR="00C70E1E">
          <w:rPr>
            <w:rFonts w:eastAsia="Times New Roman"/>
            <w:kern w:val="28"/>
            <w:sz w:val="24"/>
            <w:szCs w:val="24"/>
            <w:lang w:val="en-US" w:eastAsia="ru-RU"/>
          </w:rPr>
          <w:t>’</w:t>
        </w:r>
      </w:ins>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ed by the here proposed approach</w:t>
      </w:r>
      <w:r w:rsidR="0095781F">
        <w:rPr>
          <w:rFonts w:eastAsia="Times New Roman"/>
          <w:kern w:val="28"/>
          <w:sz w:val="24"/>
          <w:szCs w:val="24"/>
          <w:lang w:val="en-US" w:eastAsia="ru-RU"/>
        </w:rPr>
        <w:t xml:space="preserve"> are: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579BE" w:rsidRPr="00897C70" w:rsidRDefault="003B7F3D"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 xml:space="preserve">of user's operations on mobile client, which can indicate anomalous </w:t>
      </w:r>
      <w:r w:rsidR="00282F2F">
        <w:rPr>
          <w:rFonts w:eastAsia="Times New Roman"/>
          <w:kern w:val="28"/>
          <w:sz w:val="24"/>
          <w:szCs w:val="24"/>
          <w:lang w:val="en-US" w:eastAsia="ru-RU"/>
        </w:rPr>
        <w:t xml:space="preserve">or automated </w:t>
      </w:r>
      <w:r>
        <w:rPr>
          <w:rFonts w:eastAsia="Times New Roman"/>
          <w:kern w:val="28"/>
          <w:sz w:val="24"/>
          <w:szCs w:val="24"/>
          <w:lang w:val="en-US" w:eastAsia="ru-RU"/>
        </w:rPr>
        <w:t xml:space="preserve">activities </w:t>
      </w:r>
      <w:r w:rsidR="00C70E1E">
        <w:rPr>
          <w:rFonts w:eastAsia="Times New Roman"/>
          <w:kern w:val="28"/>
          <w:sz w:val="24"/>
          <w:szCs w:val="24"/>
          <w:lang w:val="en-US" w:eastAsia="ru-RU"/>
        </w:rPr>
        <w:t>performed</w:t>
      </w:r>
      <w:r w:rsidR="00282F2F">
        <w:rPr>
          <w:rFonts w:eastAsia="Times New Roman"/>
          <w:kern w:val="28"/>
          <w:sz w:val="24"/>
          <w:szCs w:val="24"/>
          <w:lang w:val="en-US" w:eastAsia="ru-RU"/>
        </w:rPr>
        <w:t xml:space="preserve"> by attackers.</w:t>
      </w:r>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ins w:id="28" w:author="thiago Pereira" w:date="2016-01-30T09:01:00Z">
        <w:r w:rsidR="0055256B">
          <w:rPr>
            <w:sz w:val="24"/>
            <w:szCs w:val="24"/>
            <w:lang w:val="pt-BR"/>
          </w:rPr>
          <w:t>,</w:t>
        </w:r>
      </w:ins>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w:t>
      </w:r>
      <w:ins w:id="29" w:author="thiago Pereira" w:date="2016-01-30T09:01:00Z">
        <w:r w:rsidR="0055256B">
          <w:rPr>
            <w:sz w:val="24"/>
            <w:szCs w:val="24"/>
            <w:lang w:val="en-US"/>
          </w:rPr>
          <w:t>,</w:t>
        </w:r>
      </w:ins>
      <w:r w:rsidR="003B6177" w:rsidRPr="00CE4874">
        <w:rPr>
          <w:sz w:val="24"/>
          <w:szCs w:val="24"/>
          <w:lang w:val="en-US"/>
        </w:rPr>
        <w:t xml:space="preserve">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ins w:id="30" w:author="thiago Pereira" w:date="2016-01-30T09:01:00Z">
        <w:r w:rsidR="0055256B">
          <w:rPr>
            <w:sz w:val="24"/>
            <w:szCs w:val="24"/>
            <w:lang w:val="pt-BR"/>
          </w:rPr>
          <w:t>.</w:t>
        </w:r>
      </w:ins>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ins w:id="31" w:author="thiago Pereira" w:date="2016-01-30T09:01:00Z">
        <w:r w:rsidR="0055256B">
          <w:rPr>
            <w:sz w:val="24"/>
            <w:szCs w:val="24"/>
            <w:lang w:val="pt-BR"/>
          </w:rPr>
          <w:t>.</w:t>
        </w:r>
      </w:ins>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Pr="001A6A53" w:rsidRDefault="00CE4874" w:rsidP="00CE4874">
      <w:pPr>
        <w:spacing w:after="200" w:line="276" w:lineRule="auto"/>
        <w:ind w:left="360"/>
        <w:rPr>
          <w:ins w:id="32" w:author="thiago Pereira" w:date="2016-01-23T14:56:00Z"/>
          <w:sz w:val="24"/>
          <w:szCs w:val="24"/>
          <w:lang w:val="en-US"/>
          <w:rPrChange w:id="33" w:author="Edison" w:date="2016-01-26T17:16:00Z">
            <w:rPr>
              <w:ins w:id="34" w:author="thiago Pereira" w:date="2016-01-23T14:56:00Z"/>
              <w:sz w:val="24"/>
              <w:szCs w:val="24"/>
              <w:lang w:val="pt-BR"/>
            </w:rPr>
          </w:rPrChange>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rsidR="005C5933" w:rsidRDefault="005C5933" w:rsidP="005C5933">
      <w:pPr>
        <w:spacing w:after="200" w:line="276" w:lineRule="auto"/>
        <w:ind w:left="360"/>
        <w:rPr>
          <w:ins w:id="35" w:author="thiago Pereira" w:date="2016-01-30T00:46:00Z"/>
          <w:rFonts w:eastAsia="Times New Roman"/>
          <w:kern w:val="28"/>
          <w:sz w:val="24"/>
          <w:szCs w:val="24"/>
          <w:lang w:val="en-US" w:eastAsia="ru-RU"/>
        </w:rPr>
      </w:pPr>
      <w:commentRangeStart w:id="36"/>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sidR="000F0A12">
        <w:rPr>
          <w:sz w:val="24"/>
          <w:szCs w:val="24"/>
          <w:lang w:val="en-US"/>
        </w:rPr>
        <w:t>,</w:t>
      </w:r>
      <w:r w:rsidRPr="005C5933">
        <w:rPr>
          <w:sz w:val="24"/>
          <w:szCs w:val="24"/>
          <w:lang w:val="en-US"/>
        </w:rPr>
        <w:t xml:space="preserve"> or adop</w:t>
      </w:r>
      <w:r w:rsidR="00C70E1E">
        <w:rPr>
          <w:sz w:val="24"/>
          <w:szCs w:val="24"/>
          <w:lang w:val="en-US"/>
        </w:rPr>
        <w:t>t</w:t>
      </w:r>
      <w:r w:rsidRPr="005C5933">
        <w:rPr>
          <w:sz w:val="24"/>
          <w:szCs w:val="24"/>
          <w:lang w:val="en-US"/>
        </w:rPr>
        <w:t xml:space="preserve">s well-known </w:t>
      </w:r>
      <w:r w:rsidR="0065747A">
        <w:rPr>
          <w:sz w:val="24"/>
          <w:szCs w:val="24"/>
          <w:lang w:val="en-US"/>
        </w:rPr>
        <w:t>patterns</w:t>
      </w:r>
      <w:r w:rsidRPr="005C5933">
        <w:rPr>
          <w:sz w:val="24"/>
          <w:szCs w:val="24"/>
          <w:lang w:val="en-US"/>
        </w:rPr>
        <w:t xml:space="preserve"> that can be easily detected by monitoring </w:t>
      </w:r>
      <w:r w:rsidR="0065747A">
        <w:rPr>
          <w:sz w:val="24"/>
          <w:szCs w:val="24"/>
          <w:lang w:val="en-US"/>
        </w:rPr>
        <w:t xml:space="preserve">the </w:t>
      </w:r>
      <w:r w:rsidRPr="005C5933">
        <w:rPr>
          <w:sz w:val="24"/>
          <w:szCs w:val="24"/>
          <w:lang w:val="en-US"/>
        </w:rPr>
        <w:t>system. Signal processing techniques have been successfully applied to anomaly detection [</w:t>
      </w:r>
      <w:r w:rsidR="00561A25">
        <w:rPr>
          <w:sz w:val="24"/>
          <w:szCs w:val="24"/>
          <w:lang w:val="en-US"/>
        </w:rPr>
        <w:t>17</w:t>
      </w:r>
      <w:r w:rsidRPr="005C5933">
        <w:rPr>
          <w:sz w:val="24"/>
          <w:szCs w:val="24"/>
          <w:lang w:val="en-US"/>
        </w:rPr>
        <w:t>,</w:t>
      </w:r>
      <w:r w:rsidR="00561A25">
        <w:rPr>
          <w:sz w:val="24"/>
          <w:szCs w:val="24"/>
          <w:lang w:val="en-US"/>
        </w:rPr>
        <w:t>19</w:t>
      </w:r>
      <w:r w:rsidRPr="005C5933">
        <w:rPr>
          <w:sz w:val="24"/>
          <w:szCs w:val="24"/>
          <w:lang w:val="en-US"/>
        </w:rPr>
        <w:t xml:space="preserve">] and </w:t>
      </w:r>
      <w:r w:rsidR="00C70E1E">
        <w:rPr>
          <w:sz w:val="24"/>
          <w:szCs w:val="24"/>
          <w:lang w:val="en-US"/>
        </w:rPr>
        <w:t>have become a solution to a problem</w:t>
      </w:r>
      <w:r w:rsidRPr="005C5933">
        <w:rPr>
          <w:sz w:val="24"/>
          <w:szCs w:val="24"/>
          <w:lang w:val="en-US"/>
        </w:rPr>
        <w:t xml:space="preserve"> </w:t>
      </w:r>
      <w:r w:rsidR="00C70E1E">
        <w:rPr>
          <w:sz w:val="24"/>
          <w:szCs w:val="24"/>
          <w:lang w:val="en-US"/>
        </w:rPr>
        <w:t>of improving</w:t>
      </w:r>
      <w:r w:rsidRPr="005C5933">
        <w:rPr>
          <w:sz w:val="24"/>
          <w:szCs w:val="24"/>
          <w:lang w:val="en-US"/>
        </w:rPr>
        <w:t xml:space="preserve"> detection a</w:t>
      </w:r>
      <w:r w:rsidR="000F0A12">
        <w:rPr>
          <w:sz w:val="24"/>
          <w:szCs w:val="24"/>
          <w:lang w:val="en-US"/>
        </w:rPr>
        <w:t xml:space="preserve">ccuracy, adaptability and computational cost for application on </w:t>
      </w:r>
      <w:r w:rsidR="000F0A12" w:rsidRPr="00B03774">
        <w:rPr>
          <w:rFonts w:eastAsia="Times New Roman"/>
          <w:kern w:val="28"/>
          <w:sz w:val="24"/>
          <w:szCs w:val="24"/>
          <w:lang w:val="en-US" w:eastAsia="ru-RU"/>
        </w:rPr>
        <w:t>resource-constrained</w:t>
      </w:r>
      <w:r w:rsidR="000F0A12">
        <w:rPr>
          <w:sz w:val="24"/>
          <w:szCs w:val="24"/>
          <w:lang w:val="en-US"/>
        </w:rPr>
        <w:t xml:space="preserve"> scenarios. Therefore, signal processing can be applied 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for evaluating anomalies on user's behavior</w:t>
      </w:r>
      <w:r w:rsidR="00C00B38">
        <w:rPr>
          <w:rFonts w:eastAsia="Times New Roman"/>
          <w:kern w:val="28"/>
          <w:sz w:val="24"/>
          <w:szCs w:val="24"/>
          <w:lang w:val="en-US" w:eastAsia="ru-RU"/>
        </w:rPr>
        <w:t xml:space="preserve"> </w:t>
      </w:r>
      <w:r w:rsidR="00FE0A9A">
        <w:rPr>
          <w:rFonts w:eastAsia="Times New Roman"/>
          <w:kern w:val="28"/>
          <w:sz w:val="24"/>
          <w:szCs w:val="24"/>
          <w:lang w:val="en-US" w:eastAsia="ru-RU"/>
        </w:rPr>
        <w:t>according to</w:t>
      </w:r>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commentRangeEnd w:id="36"/>
      <w:r w:rsidR="008A165E">
        <w:rPr>
          <w:rStyle w:val="Refdecomentrio"/>
        </w:rPr>
        <w:commentReference w:id="36"/>
      </w:r>
    </w:p>
    <w:p w:rsidR="000E2E0E" w:rsidRDefault="000E2E0E" w:rsidP="000E2E0E">
      <w:pPr>
        <w:autoSpaceDE w:val="0"/>
        <w:autoSpaceDN w:val="0"/>
        <w:adjustRightInd w:val="0"/>
        <w:rPr>
          <w:ins w:id="37" w:author="thiago Pereira" w:date="2016-01-30T00:47:00Z"/>
          <w:rFonts w:eastAsiaTheme="minorHAnsi"/>
          <w:bCs/>
          <w:sz w:val="24"/>
          <w:szCs w:val="24"/>
          <w:lang w:val="en-US"/>
        </w:rPr>
      </w:pPr>
      <w:ins w:id="38" w:author="thiago Pereira" w:date="2016-01-30T00:46:00Z">
        <w:r>
          <w:rPr>
            <w:rFonts w:eastAsia="Times New Roman"/>
            <w:kern w:val="28"/>
            <w:sz w:val="24"/>
            <w:szCs w:val="24"/>
            <w:lang w:val="en-US" w:eastAsia="ru-RU"/>
          </w:rPr>
          <w:t>Moreover, Mode</w:t>
        </w:r>
      </w:ins>
      <w:ins w:id="39" w:author="thiago Pereira" w:date="2016-01-30T00:47:00Z">
        <w:r>
          <w:rPr>
            <w:rFonts w:eastAsia="Times New Roman"/>
            <w:kern w:val="28"/>
            <w:sz w:val="24"/>
            <w:szCs w:val="24"/>
            <w:lang w:val="en-US" w:eastAsia="ru-RU"/>
          </w:rPr>
          <w:t xml:space="preserv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which is a</w:t>
        </w:r>
      </w:ins>
      <w:ins w:id="40" w:author="thiago Pereira" w:date="2016-01-30T00:48:00Z">
        <w:r>
          <w:rPr>
            <w:rFonts w:eastAsia="Times New Roman"/>
            <w:kern w:val="28"/>
            <w:sz w:val="24"/>
            <w:szCs w:val="24"/>
            <w:lang w:val="en-US" w:eastAsia="ru-RU"/>
          </w:rPr>
          <w:t xml:space="preserve">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w:t>
        </w:r>
      </w:ins>
      <w:ins w:id="41" w:author="thiago Pereira" w:date="2016-01-30T00:47:00Z">
        <w:r>
          <w:rPr>
            <w:rFonts w:eastAsia="Times New Roman"/>
            <w:kern w:val="28"/>
            <w:sz w:val="24"/>
            <w:szCs w:val="24"/>
            <w:lang w:val="en-US" w:eastAsia="ru-RU"/>
          </w:rPr>
          <w:t xml:space="preserve">signal processing technique </w:t>
        </w:r>
        <w:r w:rsidRPr="006847E1">
          <w:rPr>
            <w:rFonts w:eastAsiaTheme="minorHAnsi"/>
            <w:bCs/>
            <w:sz w:val="24"/>
            <w:szCs w:val="24"/>
            <w:lang w:val="en-US"/>
          </w:rPr>
          <w:t>to separate noise components from the principal components</w:t>
        </w:r>
      </w:ins>
      <w:ins w:id="42" w:author="thiago Pereira" w:date="2016-01-30T00:49:00Z">
        <w:r>
          <w:rPr>
            <w:rFonts w:eastAsiaTheme="minorHAnsi"/>
            <w:bCs/>
            <w:sz w:val="24"/>
            <w:szCs w:val="24"/>
            <w:lang w:val="en-US"/>
          </w:rPr>
          <w:t xml:space="preserve">, can be applied into anomaly </w:t>
        </w:r>
      </w:ins>
      <w:ins w:id="43" w:author="thiago Pereira" w:date="2016-01-30T09:04:00Z">
        <w:r w:rsidR="0000267D">
          <w:rPr>
            <w:rFonts w:eastAsiaTheme="minorHAnsi"/>
            <w:bCs/>
            <w:sz w:val="24"/>
            <w:szCs w:val="24"/>
            <w:lang w:val="en-US"/>
          </w:rPr>
          <w:t>and attack detection</w:t>
        </w:r>
      </w:ins>
      <w:ins w:id="44" w:author="thiago Pereira" w:date="2016-01-30T00:49:00Z">
        <w:r>
          <w:rPr>
            <w:rFonts w:eastAsiaTheme="minorHAnsi"/>
            <w:bCs/>
            <w:sz w:val="24"/>
            <w:szCs w:val="24"/>
            <w:lang w:val="en-US"/>
          </w:rPr>
          <w:t xml:space="preserve"> [18], </w:t>
        </w:r>
      </w:ins>
      <w:ins w:id="45" w:author="thiago Pereira" w:date="2016-01-30T00:50:00Z">
        <w:r>
          <w:rPr>
            <w:rFonts w:eastAsiaTheme="minorHAnsi"/>
            <w:bCs/>
            <w:sz w:val="24"/>
            <w:szCs w:val="24"/>
            <w:lang w:val="en-US"/>
          </w:rPr>
          <w:t xml:space="preserve">to identify </w:t>
        </w:r>
      </w:ins>
      <w:ins w:id="46" w:author="thiago Pereira" w:date="2016-01-30T00:52:00Z">
        <w:r>
          <w:rPr>
            <w:rFonts w:eastAsiaTheme="minorHAnsi"/>
            <w:bCs/>
            <w:sz w:val="24"/>
            <w:szCs w:val="24"/>
            <w:lang w:val="en-US"/>
          </w:rPr>
          <w:t xml:space="preserve">and separate </w:t>
        </w:r>
      </w:ins>
      <w:ins w:id="47" w:author="thiago Pereira" w:date="2016-01-30T00:50:00Z">
        <w:r>
          <w:rPr>
            <w:rFonts w:eastAsiaTheme="minorHAnsi"/>
            <w:bCs/>
            <w:sz w:val="24"/>
            <w:szCs w:val="24"/>
            <w:lang w:val="en-US"/>
          </w:rPr>
          <w:t xml:space="preserve">malicious behaviors </w:t>
        </w:r>
      </w:ins>
      <w:ins w:id="48" w:author="thiago Pereira" w:date="2016-01-30T00:52:00Z">
        <w:r>
          <w:rPr>
            <w:rFonts w:eastAsiaTheme="minorHAnsi"/>
            <w:bCs/>
            <w:sz w:val="24"/>
            <w:szCs w:val="24"/>
            <w:lang w:val="en-US"/>
          </w:rPr>
          <w:t>from the legitimate ones.</w:t>
        </w:r>
      </w:ins>
    </w:p>
    <w:p w:rsidR="000E2E0E" w:rsidRDefault="000E2E0E" w:rsidP="005C5933">
      <w:pPr>
        <w:spacing w:after="200" w:line="276" w:lineRule="auto"/>
        <w:ind w:left="360"/>
        <w:rPr>
          <w:rFonts w:eastAsia="Times New Roman"/>
          <w:kern w:val="28"/>
          <w:sz w:val="24"/>
          <w:szCs w:val="24"/>
          <w:lang w:val="en-US" w:eastAsia="ru-RU"/>
        </w:rPr>
      </w:pPr>
    </w:p>
    <w:p w:rsidR="00FE0A9A" w:rsidRPr="0041360B" w:rsidRDefault="0035785D" w:rsidP="00FE0A9A">
      <w:pPr>
        <w:pStyle w:val="PargrafodaLista"/>
        <w:numPr>
          <w:ilvl w:val="0"/>
          <w:numId w:val="28"/>
        </w:numPr>
        <w:spacing w:after="200" w:line="276" w:lineRule="auto"/>
        <w:rPr>
          <w:ins w:id="49" w:author="thiago Pereira" w:date="2016-01-24T17:18:00Z"/>
          <w:b/>
          <w:sz w:val="24"/>
          <w:szCs w:val="24"/>
          <w:lang w:val="en-US"/>
        </w:rPr>
      </w:pPr>
      <w:ins w:id="50" w:author="thiago Pereira" w:date="2016-01-26T21:54:00Z">
        <w:r w:rsidRPr="0035785D">
          <w:rPr>
            <w:b/>
            <w:sz w:val="24"/>
            <w:szCs w:val="24"/>
            <w:lang w:val="en-US"/>
          </w:rPr>
          <w:t xml:space="preserve">Usage of expired password to perform non-authorized operations </w:t>
        </w:r>
      </w:ins>
    </w:p>
    <w:p w:rsidR="00193F73" w:rsidRPr="0065747A" w:rsidRDefault="00C70E1E" w:rsidP="00193F73">
      <w:pPr>
        <w:spacing w:after="200" w:line="276" w:lineRule="auto"/>
        <w:ind w:left="360"/>
        <w:rPr>
          <w:sz w:val="24"/>
          <w:szCs w:val="24"/>
          <w:lang w:val="en-US"/>
        </w:rPr>
      </w:pPr>
      <w:r w:rsidRPr="0065747A">
        <w:rPr>
          <w:sz w:val="24"/>
          <w:szCs w:val="24"/>
          <w:lang w:val="en-US"/>
        </w:rPr>
        <w:t>In the</w:t>
      </w:r>
      <w:r w:rsidR="00193F73" w:rsidRPr="0065747A">
        <w:rPr>
          <w:sz w:val="24"/>
          <w:szCs w:val="24"/>
          <w:lang w:val="en-US"/>
        </w:rPr>
        <w:t xml:space="preserve"> offline mode, the session time is used to restrict the operations during a </w:t>
      </w:r>
      <w:r w:rsidR="0065747A" w:rsidRPr="0065747A">
        <w:rPr>
          <w:sz w:val="24"/>
          <w:szCs w:val="24"/>
          <w:lang w:val="en-US"/>
        </w:rPr>
        <w:t>specified</w:t>
      </w:r>
      <w:r w:rsidR="00193F73" w:rsidRPr="0065747A">
        <w:rPr>
          <w:sz w:val="24"/>
          <w:szCs w:val="24"/>
          <w:lang w:val="en-US"/>
        </w:rPr>
        <w:t xml:space="preserve"> period, although it is possible to manipulate the current time in mobile clients, to </w:t>
      </w:r>
      <w:del w:id="51" w:author="thiago Pereira" w:date="2016-01-29T22:17:00Z">
        <w:r w:rsidR="00193F73" w:rsidRPr="0065747A" w:rsidDel="00CD3D5C">
          <w:rPr>
            <w:sz w:val="24"/>
            <w:szCs w:val="24"/>
            <w:lang w:val="en-US"/>
          </w:rPr>
          <w:delText xml:space="preserve">simulate </w:delText>
        </w:r>
      </w:del>
      <w:ins w:id="52" w:author="thiago Pereira" w:date="2016-01-29T22:17:00Z">
        <w:r w:rsidR="00CD3D5C">
          <w:rPr>
            <w:sz w:val="24"/>
            <w:szCs w:val="24"/>
            <w:lang w:val="en-US"/>
          </w:rPr>
          <w:t>e</w:t>
        </w:r>
        <w:r w:rsidR="00CD3D5C" w:rsidRPr="0065747A">
          <w:rPr>
            <w:sz w:val="24"/>
            <w:szCs w:val="24"/>
            <w:lang w:val="en-US"/>
          </w:rPr>
          <w:t xml:space="preserve">mulate </w:t>
        </w:r>
      </w:ins>
      <w:r w:rsidR="00193F73" w:rsidRPr="0065747A">
        <w:rPr>
          <w:sz w:val="24"/>
          <w:szCs w:val="24"/>
          <w:lang w:val="en-US"/>
        </w:rPr>
        <w:t xml:space="preserve">a period </w:t>
      </w:r>
      <w:r w:rsidR="0065747A">
        <w:rPr>
          <w:sz w:val="24"/>
          <w:szCs w:val="24"/>
          <w:lang w:val="en-US"/>
        </w:rPr>
        <w:t>in which</w:t>
      </w:r>
      <w:r w:rsidR="00193F73" w:rsidRPr="0065747A">
        <w:rPr>
          <w:sz w:val="24"/>
          <w:szCs w:val="24"/>
          <w:lang w:val="en-US"/>
        </w:rPr>
        <w:t xml:space="preserve"> the session was valid. </w:t>
      </w:r>
      <w:ins w:id="53" w:author="thiago Pereira" w:date="2016-01-30T09:06:00Z">
        <w:r w:rsidR="00F36DEE">
          <w:rPr>
            <w:sz w:val="24"/>
            <w:szCs w:val="24"/>
            <w:lang w:val="en-US"/>
          </w:rPr>
          <w:t xml:space="preserve">The </w:t>
        </w:r>
      </w:ins>
      <w:del w:id="54" w:author="thiago Pereira" w:date="2016-01-30T09:06:00Z">
        <w:r w:rsidR="00193F73" w:rsidRPr="0065747A" w:rsidDel="00F36DEE">
          <w:rPr>
            <w:sz w:val="24"/>
            <w:szCs w:val="24"/>
            <w:lang w:val="en-US"/>
          </w:rPr>
          <w:delText xml:space="preserve">Log </w:delText>
        </w:r>
      </w:del>
      <w:ins w:id="55" w:author="thiago Pereira" w:date="2016-01-30T09:06:00Z">
        <w:r w:rsidR="00F36DEE">
          <w:rPr>
            <w:sz w:val="24"/>
            <w:szCs w:val="24"/>
            <w:lang w:val="en-US"/>
          </w:rPr>
          <w:t>l</w:t>
        </w:r>
        <w:r w:rsidR="00F36DEE" w:rsidRPr="0065747A">
          <w:rPr>
            <w:sz w:val="24"/>
            <w:szCs w:val="24"/>
            <w:lang w:val="en-US"/>
          </w:rPr>
          <w:t xml:space="preserve">og </w:t>
        </w:r>
      </w:ins>
      <w:r w:rsidR="00193F73" w:rsidRPr="0065747A">
        <w:rPr>
          <w:sz w:val="24"/>
          <w:szCs w:val="24"/>
          <w:lang w:val="en-US"/>
        </w:rPr>
        <w:t>analysis</w:t>
      </w:r>
      <w:ins w:id="56" w:author="thiago Pereira" w:date="2016-01-30T09:06:00Z">
        <w:r w:rsidR="00F36DEE">
          <w:rPr>
            <w:sz w:val="24"/>
            <w:szCs w:val="24"/>
            <w:lang w:val="en-US"/>
          </w:rPr>
          <w:t xml:space="preserve"> by MOS</w:t>
        </w:r>
      </w:ins>
      <w:r w:rsidR="00193F73"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9328B9" w:rsidRPr="0065747A" w:rsidRDefault="00193F73" w:rsidP="00193F73">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sidR="0065747A">
        <w:rPr>
          <w:sz w:val="24"/>
          <w:szCs w:val="24"/>
          <w:lang w:val="en-US"/>
        </w:rPr>
        <w:t>indicate</w:t>
      </w:r>
      <w:r w:rsidRPr="0065747A">
        <w:rPr>
          <w:sz w:val="24"/>
          <w:szCs w:val="24"/>
          <w:lang w:val="en-US"/>
        </w:rPr>
        <w:t xml:space="preserve"> a malicious behavior. </w:t>
      </w:r>
      <w:r w:rsidR="009328B9" w:rsidRPr="0065747A">
        <w:rPr>
          <w:sz w:val="24"/>
          <w:szCs w:val="24"/>
          <w:lang w:val="en-US"/>
        </w:rPr>
        <w:t>Additionally, a</w:t>
      </w:r>
      <w:r w:rsidRPr="0065747A">
        <w:rPr>
          <w:sz w:val="24"/>
          <w:szCs w:val="24"/>
          <w:lang w:val="en-US"/>
        </w:rPr>
        <w:t xml:space="preserve"> large amount or sparse operation performed at the same time can </w:t>
      </w:r>
      <w:r w:rsidR="0065747A">
        <w:rPr>
          <w:sz w:val="24"/>
          <w:szCs w:val="24"/>
          <w:lang w:val="en-US"/>
        </w:rPr>
        <w:t>indicate</w:t>
      </w:r>
      <w:r w:rsidRPr="0065747A">
        <w:rPr>
          <w:sz w:val="24"/>
          <w:szCs w:val="24"/>
          <w:lang w:val="en-US"/>
        </w:rPr>
        <w:t xml:space="preserve"> the use of backtrack techniques to ma</w:t>
      </w:r>
      <w:r w:rsidR="0065747A">
        <w:rPr>
          <w:sz w:val="24"/>
          <w:szCs w:val="24"/>
          <w:lang w:val="en-US"/>
        </w:rPr>
        <w:t>i</w:t>
      </w:r>
      <w:r w:rsidRPr="0065747A">
        <w:rPr>
          <w:sz w:val="24"/>
          <w:szCs w:val="24"/>
          <w:lang w:val="en-US"/>
        </w:rPr>
        <w:t>ntain a valid session during necessary time to perform an attack.</w:t>
      </w:r>
      <w:r w:rsidR="009328B9" w:rsidRPr="0065747A">
        <w:rPr>
          <w:sz w:val="24"/>
          <w:szCs w:val="24"/>
          <w:lang w:val="en-US"/>
        </w:rPr>
        <w:t xml:space="preserve"> </w:t>
      </w:r>
    </w:p>
    <w:p w:rsidR="00193F73" w:rsidRPr="0065747A" w:rsidRDefault="008D0E9E" w:rsidP="00193F73">
      <w:pPr>
        <w:spacing w:after="200" w:line="276" w:lineRule="auto"/>
        <w:ind w:left="360"/>
        <w:rPr>
          <w:sz w:val="24"/>
          <w:szCs w:val="24"/>
          <w:lang w:val="en-US"/>
        </w:rPr>
      </w:pPr>
      <w:r w:rsidRPr="0065747A">
        <w:rPr>
          <w:sz w:val="24"/>
          <w:szCs w:val="24"/>
          <w:lang w:val="en-US"/>
        </w:rPr>
        <w:t>Applying MOS to the analysis of the time between user operations can be effective in order</w:t>
      </w:r>
      <w:r w:rsidR="00193F73" w:rsidRPr="0065747A">
        <w:rPr>
          <w:sz w:val="24"/>
          <w:szCs w:val="24"/>
          <w:lang w:val="en-US"/>
        </w:rPr>
        <w:t xml:space="preserve"> to reveal the oc</w:t>
      </w:r>
      <w:r w:rsidR="0065747A">
        <w:rPr>
          <w:sz w:val="24"/>
          <w:szCs w:val="24"/>
          <w:lang w:val="en-US"/>
        </w:rPr>
        <w:t>c</w:t>
      </w:r>
      <w:r w:rsidR="00193F73" w:rsidRPr="0065747A">
        <w:rPr>
          <w:sz w:val="24"/>
          <w:szCs w:val="24"/>
          <w:lang w:val="en-US"/>
        </w:rPr>
        <w:t>urrence of malicious behavior during an offline session</w:t>
      </w:r>
      <w:r w:rsidRPr="0065747A">
        <w:rPr>
          <w:sz w:val="24"/>
          <w:szCs w:val="24"/>
          <w:lang w:val="en-US"/>
        </w:rPr>
        <w:t>.</w:t>
      </w:r>
      <w:r w:rsidR="00193F73" w:rsidRPr="0065747A">
        <w:rPr>
          <w:sz w:val="24"/>
          <w:szCs w:val="24"/>
          <w:lang w:val="en-US"/>
        </w:rPr>
        <w:t xml:space="preserve"> </w:t>
      </w:r>
      <w:r w:rsidRPr="0065747A">
        <w:rPr>
          <w:sz w:val="24"/>
          <w:szCs w:val="24"/>
          <w:lang w:val="en-US"/>
        </w:rPr>
        <w:t>T</w:t>
      </w:r>
      <w:r w:rsidR="00193F73" w:rsidRPr="0065747A">
        <w:rPr>
          <w:sz w:val="24"/>
          <w:szCs w:val="24"/>
          <w:lang w:val="en-US"/>
        </w:rPr>
        <w:t xml:space="preserve">he </w:t>
      </w:r>
      <w:ins w:id="57" w:author="thiago Pereira" w:date="2016-01-30T00:56:00Z">
        <w:r w:rsidR="00B73093">
          <w:rPr>
            <w:sz w:val="24"/>
            <w:szCs w:val="24"/>
            <w:lang w:val="en-US"/>
          </w:rPr>
          <w:t xml:space="preserve">MOS based on </w:t>
        </w:r>
      </w:ins>
      <w:r w:rsidR="00193F73" w:rsidRPr="0065747A">
        <w:rPr>
          <w:sz w:val="24"/>
          <w:szCs w:val="24"/>
          <w:lang w:val="en-US"/>
        </w:rPr>
        <w:t xml:space="preserve">correlation </w:t>
      </w:r>
      <w:r w:rsidR="009328B9" w:rsidRPr="0065747A">
        <w:rPr>
          <w:sz w:val="24"/>
          <w:szCs w:val="24"/>
          <w:lang w:val="en-US"/>
        </w:rPr>
        <w:t xml:space="preserve">analysis </w:t>
      </w:r>
      <w:r w:rsidR="00193F73" w:rsidRPr="0065747A">
        <w:rPr>
          <w:sz w:val="24"/>
          <w:szCs w:val="24"/>
          <w:lang w:val="en-US"/>
        </w:rPr>
        <w:t>identif</w:t>
      </w:r>
      <w:r w:rsidRPr="0065747A">
        <w:rPr>
          <w:sz w:val="24"/>
          <w:szCs w:val="24"/>
          <w:lang w:val="en-US"/>
        </w:rPr>
        <w:t>ies</w:t>
      </w:r>
      <w:r w:rsidR="00193F73" w:rsidRPr="0065747A">
        <w:rPr>
          <w:sz w:val="24"/>
          <w:szCs w:val="24"/>
          <w:lang w:val="en-US"/>
        </w:rPr>
        <w:t xml:space="preserve"> </w:t>
      </w:r>
      <w:del w:id="58" w:author="thiago Pereira" w:date="2016-01-30T16:27:00Z">
        <w:r w:rsidR="0065747A" w:rsidRPr="0065747A" w:rsidDel="00107256">
          <w:rPr>
            <w:sz w:val="24"/>
            <w:szCs w:val="24"/>
            <w:lang w:val="en-US"/>
          </w:rPr>
          <w:delText>abnormities</w:delText>
        </w:r>
        <w:r w:rsidR="00193F73" w:rsidRPr="0065747A" w:rsidDel="00107256">
          <w:rPr>
            <w:sz w:val="24"/>
            <w:szCs w:val="24"/>
            <w:lang w:val="en-US"/>
          </w:rPr>
          <w:delText xml:space="preserve"> </w:delText>
        </w:r>
      </w:del>
      <w:ins w:id="59" w:author="thiago Pereira" w:date="2016-01-30T16:27:00Z">
        <w:r w:rsidR="00107256">
          <w:rPr>
            <w:sz w:val="24"/>
            <w:szCs w:val="24"/>
            <w:lang w:val="en-US"/>
          </w:rPr>
          <w:t>anomalies</w:t>
        </w:r>
        <w:r w:rsidR="00107256" w:rsidRPr="0065747A">
          <w:rPr>
            <w:sz w:val="24"/>
            <w:szCs w:val="24"/>
            <w:lang w:val="en-US"/>
          </w:rPr>
          <w:t xml:space="preserve"> </w:t>
        </w:r>
      </w:ins>
      <w:r w:rsidR="00193F73" w:rsidRPr="0065747A">
        <w:rPr>
          <w:sz w:val="24"/>
          <w:szCs w:val="24"/>
          <w:lang w:val="en-US"/>
        </w:rPr>
        <w:t xml:space="preserve">on sparse or </w:t>
      </w:r>
      <w:r w:rsidR="009328B9" w:rsidRPr="0065747A">
        <w:rPr>
          <w:sz w:val="24"/>
          <w:szCs w:val="24"/>
          <w:lang w:val="en-US"/>
        </w:rPr>
        <w:t xml:space="preserve">subtle </w:t>
      </w:r>
      <w:r w:rsidR="00193F73" w:rsidRPr="0065747A">
        <w:rPr>
          <w:sz w:val="24"/>
          <w:szCs w:val="24"/>
          <w:lang w:val="en-US"/>
        </w:rPr>
        <w:t xml:space="preserve">number of file operations, and the </w:t>
      </w:r>
      <w:ins w:id="60" w:author="thiago Pereira" w:date="2016-01-30T00:56:00Z">
        <w:r w:rsidR="00B73093">
          <w:rPr>
            <w:sz w:val="24"/>
            <w:szCs w:val="24"/>
            <w:lang w:val="en-US"/>
          </w:rPr>
          <w:t xml:space="preserve">MOS based on </w:t>
        </w:r>
      </w:ins>
      <w:r w:rsidR="00193F73" w:rsidRPr="0065747A">
        <w:rPr>
          <w:sz w:val="24"/>
          <w:szCs w:val="24"/>
          <w:lang w:val="en-US"/>
        </w:rPr>
        <w:t>covariance analysis indicate</w:t>
      </w:r>
      <w:r w:rsidRPr="0065747A">
        <w:rPr>
          <w:sz w:val="24"/>
          <w:szCs w:val="24"/>
          <w:lang w:val="en-US"/>
        </w:rPr>
        <w:t>s</w:t>
      </w:r>
      <w:r w:rsidR="00193F73" w:rsidRPr="0065747A">
        <w:rPr>
          <w:sz w:val="24"/>
          <w:szCs w:val="24"/>
          <w:lang w:val="en-US"/>
        </w:rPr>
        <w:t xml:space="preserve"> </w:t>
      </w:r>
      <w:r w:rsidR="0065747A" w:rsidRPr="0065747A">
        <w:rPr>
          <w:sz w:val="24"/>
          <w:szCs w:val="24"/>
          <w:lang w:val="en-US"/>
        </w:rPr>
        <w:t>abnormities</w:t>
      </w:r>
      <w:r w:rsidR="00193F73" w:rsidRPr="0065747A">
        <w:rPr>
          <w:sz w:val="24"/>
          <w:szCs w:val="24"/>
          <w:lang w:val="en-US"/>
        </w:rPr>
        <w:t xml:space="preserve"> </w:t>
      </w:r>
      <w:del w:id="61" w:author="thiago Pereira" w:date="2016-01-30T00:57:00Z">
        <w:r w:rsidR="00193F73" w:rsidRPr="0065747A" w:rsidDel="00B73093">
          <w:rPr>
            <w:sz w:val="24"/>
            <w:szCs w:val="24"/>
            <w:lang w:val="en-US"/>
          </w:rPr>
          <w:delText xml:space="preserve">on </w:delText>
        </w:r>
      </w:del>
      <w:ins w:id="62" w:author="thiago Pereira" w:date="2016-01-30T00:57:00Z">
        <w:r w:rsidR="00B73093">
          <w:rPr>
            <w:sz w:val="24"/>
            <w:szCs w:val="24"/>
            <w:lang w:val="en-US"/>
          </w:rPr>
          <w:t xml:space="preserve">caused by </w:t>
        </w:r>
      </w:ins>
      <w:r w:rsidR="00193F73" w:rsidRPr="0065747A">
        <w:rPr>
          <w:sz w:val="24"/>
          <w:szCs w:val="24"/>
          <w:lang w:val="en-US"/>
        </w:rPr>
        <w:t xml:space="preserve">large amounts of operations during a </w:t>
      </w:r>
      <w:commentRangeStart w:id="63"/>
      <w:commentRangeStart w:id="64"/>
      <w:commentRangeStart w:id="65"/>
      <w:commentRangeStart w:id="66"/>
      <w:r w:rsidR="00193F73" w:rsidRPr="0065747A">
        <w:rPr>
          <w:sz w:val="24"/>
          <w:szCs w:val="24"/>
          <w:lang w:val="en-US"/>
        </w:rPr>
        <w:t>period</w:t>
      </w:r>
      <w:commentRangeEnd w:id="63"/>
      <w:r>
        <w:rPr>
          <w:rStyle w:val="Refdecomentrio"/>
        </w:rPr>
        <w:commentReference w:id="63"/>
      </w:r>
      <w:commentRangeEnd w:id="64"/>
      <w:commentRangeEnd w:id="65"/>
      <w:commentRangeEnd w:id="66"/>
      <w:r w:rsidR="0035785D">
        <w:rPr>
          <w:rStyle w:val="Refdecomentrio"/>
        </w:rPr>
        <w:commentReference w:id="64"/>
      </w:r>
      <w:r w:rsidR="008A165E">
        <w:rPr>
          <w:rStyle w:val="Refdecomentrio"/>
        </w:rPr>
        <w:commentReference w:id="65"/>
      </w:r>
      <w:r w:rsidR="008A165E">
        <w:rPr>
          <w:rStyle w:val="Refdecomentrio"/>
        </w:rPr>
        <w:commentReference w:id="66"/>
      </w:r>
      <w:r w:rsidR="00193F73" w:rsidRPr="0065747A">
        <w:rPr>
          <w:sz w:val="24"/>
          <w:szCs w:val="24"/>
          <w:lang w:val="en-US"/>
        </w:rPr>
        <w:t>.</w:t>
      </w:r>
    </w:p>
    <w:p w:rsidR="00FE0A9A" w:rsidRPr="008A165E" w:rsidRDefault="00FE0A9A" w:rsidP="00C00B38">
      <w:pPr>
        <w:pStyle w:val="PargrafodaLista"/>
        <w:numPr>
          <w:ilvl w:val="0"/>
          <w:numId w:val="28"/>
        </w:numPr>
        <w:spacing w:after="200" w:line="276" w:lineRule="auto"/>
        <w:rPr>
          <w:b/>
          <w:sz w:val="24"/>
          <w:szCs w:val="24"/>
          <w:lang w:val="en-US"/>
        </w:rPr>
      </w:pPr>
      <w:commentRangeStart w:id="67"/>
      <w:ins w:id="68" w:author="thiago Pereira" w:date="2016-01-24T17:17:00Z">
        <w:r w:rsidRPr="008A165E">
          <w:rPr>
            <w:b/>
            <w:sz w:val="24"/>
            <w:szCs w:val="24"/>
            <w:lang w:val="en-US"/>
          </w:rPr>
          <w:t>An attacker uses a</w:t>
        </w:r>
        <w:del w:id="69" w:author="TanTan" w:date="2016-01-26T04:22:00Z">
          <w:r w:rsidRPr="008A165E" w:rsidDel="008D0E9E">
            <w:rPr>
              <w:b/>
              <w:sz w:val="24"/>
              <w:szCs w:val="24"/>
              <w:lang w:val="en-US"/>
            </w:rPr>
            <w:delText>n</w:delText>
          </w:r>
        </w:del>
        <w:r w:rsidRPr="008A165E">
          <w:rPr>
            <w:b/>
            <w:sz w:val="24"/>
            <w:szCs w:val="24"/>
            <w:lang w:val="en-US"/>
          </w:rPr>
          <w:t xml:space="preserve"> valid password to perform operations on a bulk of files;</w:t>
        </w:r>
      </w:ins>
      <w:commentRangeEnd w:id="67"/>
      <w:r w:rsidR="0065747A" w:rsidRPr="008A165E">
        <w:rPr>
          <w:rStyle w:val="Refdecomentrio"/>
          <w:b/>
        </w:rPr>
        <w:commentReference w:id="67"/>
      </w:r>
    </w:p>
    <w:p w:rsidR="00CC3DD9" w:rsidRPr="0065747A" w:rsidDel="00865E2F" w:rsidRDefault="00193F73" w:rsidP="00CE4874">
      <w:pPr>
        <w:spacing w:after="200" w:line="276" w:lineRule="auto"/>
        <w:ind w:left="360"/>
        <w:rPr>
          <w:del w:id="70" w:author="thiago Pereira" w:date="2016-01-23T16:21:00Z"/>
          <w:sz w:val="24"/>
          <w:szCs w:val="24"/>
          <w:lang w:val="en-US"/>
        </w:rPr>
      </w:pPr>
      <w:r w:rsidRPr="0065747A">
        <w:rPr>
          <w:sz w:val="24"/>
          <w:szCs w:val="24"/>
          <w:lang w:val="en-US"/>
        </w:rPr>
        <w:t>The session time defines the period when operations can be performed until the next session ren</w:t>
      </w:r>
      <w:r w:rsidR="00A527FF" w:rsidRPr="0065747A">
        <w:rPr>
          <w:sz w:val="24"/>
          <w:szCs w:val="24"/>
          <w:lang w:val="en-US"/>
        </w:rPr>
        <w:t>e</w:t>
      </w:r>
      <w:r w:rsidRPr="0065747A">
        <w:rPr>
          <w:sz w:val="24"/>
          <w:szCs w:val="24"/>
          <w:lang w:val="en-US"/>
        </w:rPr>
        <w:t>wing</w:t>
      </w:r>
      <w:r w:rsidR="00A527FF" w:rsidRPr="0065747A">
        <w:rPr>
          <w:sz w:val="24"/>
          <w:szCs w:val="24"/>
          <w:lang w:val="en-US"/>
        </w:rPr>
        <w:t>. During this period, it is still necessary to identify attacks and malicious behavior</w:t>
      </w:r>
      <w:r w:rsidR="00865E2F" w:rsidRPr="0065747A">
        <w:rPr>
          <w:sz w:val="24"/>
          <w:szCs w:val="24"/>
          <w:lang w:val="en-US"/>
        </w:rPr>
        <w:t xml:space="preserve"> on file operations</w:t>
      </w:r>
      <w:r w:rsidR="00A527FF" w:rsidRPr="0065747A">
        <w:rPr>
          <w:sz w:val="24"/>
          <w:szCs w:val="24"/>
          <w:lang w:val="en-US"/>
        </w:rPr>
        <w:t xml:space="preserve">, in order to avoid fast attacks to perform unauthorized </w:t>
      </w:r>
      <w:r w:rsidR="00865E2F" w:rsidRPr="0065747A">
        <w:rPr>
          <w:sz w:val="24"/>
          <w:szCs w:val="24"/>
          <w:lang w:val="en-US"/>
        </w:rPr>
        <w:t xml:space="preserve">information </w:t>
      </w:r>
      <w:r w:rsidR="00A527FF" w:rsidRPr="0065747A">
        <w:rPr>
          <w:sz w:val="24"/>
          <w:szCs w:val="24"/>
          <w:lang w:val="en-US"/>
        </w:rPr>
        <w:t xml:space="preserve">access </w:t>
      </w:r>
      <w:r w:rsidR="00865E2F" w:rsidRPr="0065747A">
        <w:rPr>
          <w:sz w:val="24"/>
          <w:szCs w:val="24"/>
          <w:lang w:val="en-US"/>
        </w:rPr>
        <w:t xml:space="preserve">or data </w:t>
      </w:r>
      <w:proofErr w:type="spellStart"/>
      <w:r w:rsidR="00865E2F" w:rsidRPr="0065747A">
        <w:rPr>
          <w:sz w:val="24"/>
          <w:szCs w:val="24"/>
          <w:lang w:val="en-US"/>
        </w:rPr>
        <w:t>modification.</w:t>
      </w:r>
    </w:p>
    <w:p w:rsidR="00865E2F" w:rsidRPr="0065747A" w:rsidRDefault="00865E2F" w:rsidP="00CE4874">
      <w:pPr>
        <w:spacing w:after="200" w:line="276" w:lineRule="auto"/>
        <w:ind w:left="360"/>
        <w:rPr>
          <w:sz w:val="24"/>
          <w:szCs w:val="24"/>
          <w:lang w:val="en-US"/>
        </w:rPr>
      </w:pPr>
      <w:r w:rsidRPr="0065747A">
        <w:rPr>
          <w:sz w:val="24"/>
          <w:szCs w:val="24"/>
          <w:lang w:val="en-US"/>
        </w:rPr>
        <w:t>Some</w:t>
      </w:r>
      <w:proofErr w:type="spellEnd"/>
      <w:r w:rsidRPr="0065747A">
        <w:rPr>
          <w:sz w:val="24"/>
          <w:szCs w:val="24"/>
          <w:lang w:val="en-US"/>
        </w:rPr>
        <w:t xml:space="preserve"> attacks present behavioral patterns based on </w:t>
      </w:r>
      <w:r w:rsidR="00A91DD0" w:rsidRPr="0065747A">
        <w:rPr>
          <w:sz w:val="24"/>
          <w:szCs w:val="24"/>
          <w:lang w:val="en-US"/>
        </w:rPr>
        <w:t>abrupt</w:t>
      </w:r>
      <w:r w:rsidRPr="0065747A">
        <w:rPr>
          <w:sz w:val="24"/>
          <w:szCs w:val="24"/>
          <w:lang w:val="en-US"/>
        </w:rPr>
        <w:t xml:space="preserve">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sidR="0065747A">
        <w:rPr>
          <w:sz w:val="24"/>
          <w:szCs w:val="24"/>
          <w:lang w:val="en-US"/>
        </w:rPr>
        <w:t>h</w:t>
      </w:r>
      <w:r w:rsidRPr="0065747A">
        <w:rPr>
          <w:sz w:val="24"/>
          <w:szCs w:val="24"/>
          <w:lang w:val="en-US"/>
        </w:rPr>
        <w:t xml:space="preserve">ich is </w:t>
      </w:r>
      <w:r w:rsidR="00A62CBB" w:rsidRPr="0065747A">
        <w:rPr>
          <w:sz w:val="24"/>
          <w:szCs w:val="24"/>
          <w:lang w:val="en-US"/>
        </w:rPr>
        <w:t xml:space="preserve">a </w:t>
      </w:r>
      <w:r w:rsidRPr="0065747A">
        <w:rPr>
          <w:sz w:val="24"/>
          <w:szCs w:val="24"/>
          <w:lang w:val="en-US"/>
        </w:rPr>
        <w:t xml:space="preserve">growing attack [21] that blocks the access to valuable resources and requires a payment in order to unblock the content. The access to the resources can be </w:t>
      </w:r>
      <w:r w:rsidRPr="0065747A">
        <w:rPr>
          <w:sz w:val="24"/>
          <w:szCs w:val="24"/>
          <w:lang w:val="en-US"/>
        </w:rPr>
        <w:lastRenderedPageBreak/>
        <w:t xml:space="preserve">blocked by </w:t>
      </w:r>
      <w:ins w:id="71" w:author="thiago Pereira" w:date="2016-01-30T09:10:00Z">
        <w:r w:rsidR="00F36DEE">
          <w:rPr>
            <w:sz w:val="24"/>
            <w:szCs w:val="24"/>
            <w:lang w:val="en-US"/>
          </w:rPr>
          <w:t xml:space="preserve">the attacker </w:t>
        </w:r>
        <w:proofErr w:type="spellStart"/>
        <w:r w:rsidR="00F36DEE">
          <w:rPr>
            <w:sz w:val="24"/>
            <w:szCs w:val="24"/>
            <w:lang w:val="en-US"/>
          </w:rPr>
          <w:t>throught</w:t>
        </w:r>
        <w:proofErr w:type="spellEnd"/>
        <w:r w:rsidR="00F36DEE">
          <w:rPr>
            <w:sz w:val="24"/>
            <w:szCs w:val="24"/>
            <w:lang w:val="en-US"/>
          </w:rPr>
          <w:t xml:space="preserve"> </w:t>
        </w:r>
      </w:ins>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A91DD0" w:rsidRPr="0065747A" w:rsidRDefault="00A91DD0" w:rsidP="00CE4874">
      <w:pPr>
        <w:spacing w:after="200" w:line="276" w:lineRule="auto"/>
        <w:ind w:left="360"/>
        <w:rPr>
          <w:sz w:val="24"/>
          <w:szCs w:val="24"/>
          <w:lang w:val="en-US"/>
        </w:rPr>
      </w:pPr>
      <w:r w:rsidRPr="0065747A">
        <w:rPr>
          <w:sz w:val="24"/>
          <w:szCs w:val="24"/>
          <w:lang w:val="en-US"/>
        </w:rPr>
        <w:t xml:space="preserve">MOS schemes </w:t>
      </w:r>
      <w:del w:id="72" w:author="thiago Pereira" w:date="2016-01-30T09:11:00Z">
        <w:r w:rsidRPr="0065747A" w:rsidDel="00F36DEE">
          <w:rPr>
            <w:sz w:val="24"/>
            <w:szCs w:val="24"/>
            <w:lang w:val="en-US"/>
          </w:rPr>
          <w:delText xml:space="preserve">and </w:delText>
        </w:r>
      </w:del>
      <w:ins w:id="73" w:author="thiago Pereira" w:date="2016-01-30T09:11:00Z">
        <w:r w:rsidR="00F36DEE">
          <w:rPr>
            <w:sz w:val="24"/>
            <w:szCs w:val="24"/>
            <w:lang w:val="en-US"/>
          </w:rPr>
          <w:t>based on</w:t>
        </w:r>
        <w:r w:rsidR="00F36DEE" w:rsidRPr="0065747A">
          <w:rPr>
            <w:sz w:val="24"/>
            <w:szCs w:val="24"/>
            <w:lang w:val="en-US"/>
          </w:rPr>
          <w:t xml:space="preserve"> </w:t>
        </w:r>
      </w:ins>
      <w:r w:rsidRPr="0065747A">
        <w:rPr>
          <w:sz w:val="24"/>
          <w:szCs w:val="24"/>
          <w:lang w:val="en-US"/>
        </w:rPr>
        <w:t>covariance analysis are effective to reveal abrupt changing on behaviors over time</w:t>
      </w:r>
      <w:r w:rsidR="00A62CBB" w:rsidRPr="0065747A">
        <w:rPr>
          <w:sz w:val="24"/>
          <w:szCs w:val="24"/>
          <w:lang w:val="en-US"/>
        </w:rPr>
        <w:t xml:space="preserve"> [18]</w:t>
      </w:r>
      <w:r w:rsidRPr="0065747A">
        <w:rPr>
          <w:sz w:val="24"/>
          <w:szCs w:val="24"/>
          <w:lang w:val="en-US"/>
        </w:rPr>
        <w:t xml:space="preserve">, making possible to identify </w:t>
      </w:r>
      <w:r w:rsidR="00A62CBB" w:rsidRPr="0065747A">
        <w:rPr>
          <w:sz w:val="24"/>
          <w:szCs w:val="24"/>
          <w:lang w:val="en-US"/>
        </w:rPr>
        <w:t xml:space="preserve">intense </w:t>
      </w:r>
      <w:r w:rsidRPr="0065747A">
        <w:rPr>
          <w:sz w:val="24"/>
          <w:szCs w:val="24"/>
          <w:lang w:val="en-US"/>
        </w:rPr>
        <w:t>malicious behaviors on offline mode</w:t>
      </w:r>
      <w:r w:rsidR="008141E7" w:rsidRPr="0065747A">
        <w:rPr>
          <w:sz w:val="24"/>
          <w:szCs w:val="24"/>
          <w:lang w:val="en-US"/>
        </w:rPr>
        <w:t xml:space="preserve"> of mobile clients</w:t>
      </w:r>
      <w:r w:rsidR="00A62CBB" w:rsidRPr="0065747A">
        <w:rPr>
          <w:sz w:val="24"/>
          <w:szCs w:val="24"/>
          <w:lang w:val="en-US"/>
        </w:rPr>
        <w:t xml:space="preserve">, such </w:t>
      </w:r>
      <w:r w:rsidR="008141E7" w:rsidRPr="0065747A">
        <w:rPr>
          <w:sz w:val="24"/>
          <w:szCs w:val="24"/>
          <w:lang w:val="en-US"/>
        </w:rPr>
        <w:t xml:space="preserve">in case of </w:t>
      </w:r>
      <w:r w:rsidR="00A62CBB" w:rsidRPr="0065747A">
        <w:rPr>
          <w:sz w:val="24"/>
          <w:szCs w:val="24"/>
          <w:lang w:val="en-US"/>
        </w:rPr>
        <w:t xml:space="preserve">ransomware attack or bulk access </w:t>
      </w:r>
      <w:r w:rsidR="008141E7" w:rsidRPr="0065747A">
        <w:rPr>
          <w:sz w:val="24"/>
          <w:szCs w:val="24"/>
          <w:lang w:val="en-US"/>
        </w:rPr>
        <w:t>to</w:t>
      </w:r>
      <w:r w:rsidR="00A62CBB" w:rsidRPr="0065747A">
        <w:rPr>
          <w:sz w:val="24"/>
          <w:szCs w:val="24"/>
          <w:lang w:val="en-US"/>
        </w:rPr>
        <w:t xml:space="preserve"> sensitive data.</w:t>
      </w:r>
    </w:p>
    <w:p w:rsidR="00A91DD0" w:rsidRPr="0065747A" w:rsidRDefault="00865E2F" w:rsidP="00A91DD0">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w:t>
      </w:r>
      <w:r w:rsidR="00036AB5" w:rsidRPr="0065747A">
        <w:rPr>
          <w:sz w:val="24"/>
          <w:szCs w:val="24"/>
          <w:lang w:val="en-US"/>
        </w:rPr>
        <w:t xml:space="preserve">In this context, the operations can </w:t>
      </w:r>
      <w:r w:rsidR="00B61EBF" w:rsidRPr="0065747A">
        <w:rPr>
          <w:sz w:val="24"/>
          <w:szCs w:val="24"/>
          <w:lang w:val="en-US"/>
        </w:rPr>
        <w:t xml:space="preserve">also </w:t>
      </w:r>
      <w:r w:rsidR="00036AB5" w:rsidRPr="0065747A">
        <w:rPr>
          <w:sz w:val="24"/>
          <w:szCs w:val="24"/>
          <w:lang w:val="en-US"/>
        </w:rPr>
        <w:t>be evaluated in contrast to the estimated required time for operations done by legitimate behaviors,</w:t>
      </w:r>
      <w:r w:rsidR="00A91DD0" w:rsidRPr="0065747A">
        <w:rPr>
          <w:sz w:val="24"/>
          <w:szCs w:val="24"/>
          <w:lang w:val="en-US"/>
        </w:rPr>
        <w:t xml:space="preserve"> </w:t>
      </w:r>
      <w:ins w:id="74" w:author="thiago Pereira" w:date="2016-01-30T09:12:00Z">
        <w:r w:rsidR="00F36DEE">
          <w:rPr>
            <w:sz w:val="24"/>
            <w:szCs w:val="24"/>
            <w:lang w:val="en-US"/>
          </w:rPr>
          <w:t xml:space="preserve">highlighting </w:t>
        </w:r>
      </w:ins>
      <w:ins w:id="75" w:author="thiago Pereira" w:date="2016-01-30T09:13:00Z">
        <w:r w:rsidR="00F36DEE">
          <w:rPr>
            <w:sz w:val="24"/>
            <w:szCs w:val="24"/>
            <w:lang w:val="en-US"/>
          </w:rPr>
          <w:t xml:space="preserve">the occurrence of infeasible behaviors </w:t>
        </w:r>
      </w:ins>
      <w:ins w:id="76" w:author="thiago Pereira" w:date="2016-01-30T09:16:00Z">
        <w:r w:rsidR="00E75DC1">
          <w:rPr>
            <w:rFonts w:eastAsia="Times New Roman"/>
            <w:kern w:val="28"/>
            <w:sz w:val="24"/>
            <w:szCs w:val="24"/>
            <w:lang w:val="en-US" w:eastAsia="ru-RU"/>
          </w:rPr>
          <w:t>in comparison to legitimate user activities.</w:t>
        </w:r>
      </w:ins>
    </w:p>
    <w:p w:rsidR="00865E2F" w:rsidRPr="00865E2F" w:rsidRDefault="00036AB5" w:rsidP="00B61EBF">
      <w:pPr>
        <w:spacing w:after="200" w:line="276" w:lineRule="auto"/>
        <w:ind w:left="360"/>
      </w:pPr>
      <w:r w:rsidRPr="0065747A">
        <w:rPr>
          <w:sz w:val="24"/>
          <w:szCs w:val="24"/>
          <w:lang w:val="en-US"/>
        </w:rPr>
        <w:t xml:space="preserve">Sparse </w:t>
      </w:r>
      <w:r w:rsidR="00A91DD0" w:rsidRPr="0065747A">
        <w:rPr>
          <w:sz w:val="24"/>
          <w:szCs w:val="24"/>
          <w:lang w:val="en-US"/>
        </w:rPr>
        <w:t>or subtl</w:t>
      </w:r>
      <w:r w:rsidR="00A562BF">
        <w:rPr>
          <w:sz w:val="24"/>
          <w:szCs w:val="24"/>
          <w:lang w:val="en-US"/>
        </w:rPr>
        <w:t>e</w:t>
      </w:r>
      <w:r w:rsidR="00A91DD0" w:rsidRPr="0065747A">
        <w:rPr>
          <w:sz w:val="24"/>
          <w:szCs w:val="24"/>
          <w:lang w:val="en-US"/>
        </w:rPr>
        <w:t xml:space="preserve"> </w:t>
      </w:r>
      <w:r w:rsidRPr="0065747A">
        <w:rPr>
          <w:sz w:val="24"/>
          <w:szCs w:val="24"/>
          <w:lang w:val="en-US"/>
        </w:rPr>
        <w:t xml:space="preserve">file operations, with low number of operations distributed over different files or directories, during short period of time can indicate anomalies </w:t>
      </w:r>
      <w:r w:rsidR="00B61EBF" w:rsidRPr="0065747A">
        <w:rPr>
          <w:sz w:val="24"/>
          <w:szCs w:val="24"/>
          <w:lang w:val="en-US"/>
        </w:rPr>
        <w:t xml:space="preserve">in contrast to the required time for legitimate directory navigation. </w:t>
      </w:r>
      <w:r w:rsidRPr="0065747A">
        <w:rPr>
          <w:sz w:val="24"/>
          <w:szCs w:val="24"/>
          <w:lang w:val="en-US"/>
        </w:rPr>
        <w:t xml:space="preserve">MOS </w:t>
      </w:r>
      <w:r w:rsidR="00B61EBF" w:rsidRPr="0065747A">
        <w:rPr>
          <w:sz w:val="24"/>
          <w:szCs w:val="24"/>
          <w:lang w:val="en-US"/>
        </w:rPr>
        <w:t>and</w:t>
      </w:r>
      <w:r w:rsidRPr="0065747A">
        <w:rPr>
          <w:sz w:val="24"/>
          <w:szCs w:val="24"/>
          <w:lang w:val="en-US"/>
        </w:rPr>
        <w:t xml:space="preserve"> correlation analysis</w:t>
      </w:r>
      <w:r w:rsidR="00B61EBF" w:rsidRPr="0065747A">
        <w:rPr>
          <w:sz w:val="24"/>
          <w:szCs w:val="24"/>
          <w:lang w:val="en-US"/>
        </w:rPr>
        <w:t xml:space="preserve"> can be suitable if applied to evaluate the time and location of operations, in order to identify unreach</w:t>
      </w:r>
      <w:r w:rsidR="00C35250" w:rsidRPr="0065747A">
        <w:rPr>
          <w:sz w:val="24"/>
          <w:szCs w:val="24"/>
          <w:lang w:val="en-US"/>
        </w:rPr>
        <w:t>a</w:t>
      </w:r>
      <w:r w:rsidR="00B61EBF" w:rsidRPr="0065747A">
        <w:rPr>
          <w:sz w:val="24"/>
          <w:szCs w:val="24"/>
          <w:lang w:val="en-US"/>
        </w:rPr>
        <w:t xml:space="preserve">ble </w:t>
      </w:r>
      <w:r w:rsidR="00C35250" w:rsidRPr="0065747A">
        <w:rPr>
          <w:sz w:val="24"/>
          <w:szCs w:val="24"/>
          <w:lang w:val="en-US"/>
        </w:rPr>
        <w:t>navigation</w:t>
      </w:r>
      <w:r w:rsidR="00B61EBF" w:rsidRPr="0065747A">
        <w:rPr>
          <w:sz w:val="24"/>
          <w:szCs w:val="24"/>
          <w:lang w:val="en-US"/>
        </w:rPr>
        <w:t xml:space="preserve">, if compared to </w:t>
      </w:r>
      <w:r w:rsidR="00C35250" w:rsidRPr="0065747A">
        <w:rPr>
          <w:sz w:val="24"/>
          <w:szCs w:val="24"/>
          <w:lang w:val="en-US"/>
        </w:rPr>
        <w:t xml:space="preserve">legitimate </w:t>
      </w:r>
      <w:commentRangeStart w:id="77"/>
      <w:commentRangeStart w:id="78"/>
      <w:r w:rsidR="00C35250" w:rsidRPr="0065747A">
        <w:rPr>
          <w:sz w:val="24"/>
          <w:szCs w:val="24"/>
          <w:lang w:val="en-US"/>
        </w:rPr>
        <w:t>navigation</w:t>
      </w:r>
      <w:commentRangeEnd w:id="77"/>
      <w:r w:rsidR="008D0E9E">
        <w:rPr>
          <w:rStyle w:val="Refdecomentrio"/>
        </w:rPr>
        <w:commentReference w:id="77"/>
      </w:r>
      <w:commentRangeEnd w:id="78"/>
      <w:r w:rsidR="0035785D">
        <w:rPr>
          <w:rStyle w:val="Refdecomentrio"/>
        </w:rPr>
        <w:commentReference w:id="78"/>
      </w:r>
      <w:r w:rsidR="00884400" w:rsidRPr="00884400">
        <w:rPr>
          <w:sz w:val="24"/>
          <w:szCs w:val="24"/>
          <w:lang w:val="en-US"/>
        </w:rPr>
        <w:t>.</w:t>
      </w:r>
    </w:p>
    <w:p w:rsidR="00152549" w:rsidRPr="00372B65" w:rsidRDefault="00152549" w:rsidP="00CE4874">
      <w:pPr>
        <w:spacing w:after="200" w:line="276" w:lineRule="auto"/>
        <w:ind w:left="360"/>
        <w:rPr>
          <w:b/>
          <w:sz w:val="24"/>
          <w:szCs w:val="24"/>
          <w:lang w:val="en-US"/>
        </w:rPr>
      </w:pPr>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074B18" w:rsidP="00F271C1">
      <w:pPr>
        <w:pStyle w:val="PargrafodaLista"/>
        <w:numPr>
          <w:ilvl w:val="0"/>
          <w:numId w:val="26"/>
        </w:numPr>
        <w:spacing w:after="200" w:line="276" w:lineRule="auto"/>
        <w:rPr>
          <w:b/>
          <w:sz w:val="24"/>
          <w:szCs w:val="24"/>
          <w:lang w:val="en-US"/>
          <w:rPrChange w:id="79" w:author="TanTan" w:date="2016-01-21T13:56:00Z">
            <w:rPr>
              <w:sz w:val="24"/>
              <w:szCs w:val="24"/>
              <w:lang w:val="en-US"/>
            </w:rPr>
          </w:rPrChange>
        </w:rPr>
      </w:pPr>
      <w:r w:rsidRPr="00074B18">
        <w:rPr>
          <w:b/>
          <w:sz w:val="24"/>
          <w:szCs w:val="24"/>
          <w:lang w:val="en-US"/>
          <w:rPrChange w:id="80"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generated </w:t>
      </w:r>
      <w:r>
        <w:rPr>
          <w:sz w:val="24"/>
          <w:szCs w:val="24"/>
          <w:lang w:val="en-US"/>
        </w:rPr>
        <w:t xml:space="preserve"> FILE_KEY is unique</w:t>
      </w:r>
      <w:r w:rsidR="00376488">
        <w:rPr>
          <w:sz w:val="24"/>
          <w:szCs w:val="24"/>
          <w:lang w:val="en-US"/>
        </w:rPr>
        <w:t xml:space="preserve"> for each file </w:t>
      </w:r>
      <w:ins w:id="81" w:author="TanTan" w:date="2016-01-26T04:29:00Z">
        <w:r w:rsidR="0026503C">
          <w:rPr>
            <w:sz w:val="24"/>
            <w:szCs w:val="24"/>
            <w:lang w:val="en-US"/>
          </w:rPr>
          <w:t xml:space="preserve">share </w:t>
        </w:r>
      </w:ins>
      <w:commentRangeStart w:id="82"/>
      <w:r w:rsidR="00376488">
        <w:rPr>
          <w:sz w:val="24"/>
          <w:szCs w:val="24"/>
          <w:lang w:val="en-US"/>
        </w:rPr>
        <w:t>stored</w:t>
      </w:r>
      <w:commentRangeEnd w:id="82"/>
      <w:r w:rsidR="0026503C">
        <w:rPr>
          <w:rStyle w:val="Refdecomentrio"/>
        </w:rPr>
        <w:commentReference w:id="82"/>
      </w:r>
      <w:r w:rsidR="00376488">
        <w:rPr>
          <w:sz w:val="24"/>
          <w:szCs w:val="24"/>
          <w:lang w:val="en-US"/>
        </w:rPr>
        <w:t xml:space="preserve">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074B18" w:rsidP="00F271C1">
      <w:pPr>
        <w:pStyle w:val="PargrafodaLista"/>
        <w:numPr>
          <w:ilvl w:val="0"/>
          <w:numId w:val="25"/>
        </w:numPr>
        <w:spacing w:after="200" w:line="276" w:lineRule="auto"/>
        <w:rPr>
          <w:b/>
          <w:sz w:val="24"/>
          <w:szCs w:val="24"/>
          <w:lang w:val="en-US"/>
          <w:rPrChange w:id="83" w:author="TanTan" w:date="2016-01-21T13:56:00Z">
            <w:rPr>
              <w:sz w:val="24"/>
              <w:szCs w:val="24"/>
              <w:lang w:val="en-US"/>
            </w:rPr>
          </w:rPrChange>
        </w:rPr>
      </w:pPr>
      <w:r w:rsidRPr="00074B18">
        <w:rPr>
          <w:b/>
          <w:sz w:val="24"/>
          <w:szCs w:val="24"/>
          <w:lang w:val="en-US"/>
          <w:rPrChange w:id="84" w:author="TanTan" w:date="2016-01-21T13:56:00Z">
            <w:rPr>
              <w:sz w:val="24"/>
              <w:szCs w:val="24"/>
              <w:lang w:val="en-US"/>
            </w:rPr>
          </w:rPrChange>
        </w:rPr>
        <w:t xml:space="preserve">ABE encryption to protect the FILE_KEY. </w:t>
      </w:r>
    </w:p>
    <w:p w:rsidR="00152549" w:rsidRPr="00F271C1" w:rsidRDefault="00152549" w:rsidP="00F271C1">
      <w:pPr>
        <w:pStyle w:val="PargrafodaLista"/>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PargrafodaLista"/>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PargrafodaLista"/>
        <w:rPr>
          <w:sz w:val="24"/>
          <w:szCs w:val="24"/>
          <w:lang w:val="en-US"/>
        </w:rPr>
      </w:pPr>
      <w:r w:rsidRPr="00F271C1">
        <w:rPr>
          <w:sz w:val="24"/>
          <w:szCs w:val="24"/>
          <w:lang w:val="en-US"/>
        </w:rPr>
        <w:lastRenderedPageBreak/>
        <w:t>As soon as user and share have one attribute in common – the user can get access to the share.</w:t>
      </w:r>
    </w:p>
    <w:p w:rsidR="00CD7C91" w:rsidRPr="00F271C1" w:rsidRDefault="00CD7C91" w:rsidP="00372B65">
      <w:pPr>
        <w:pStyle w:val="PargrafodaLista"/>
        <w:rPr>
          <w:sz w:val="24"/>
          <w:szCs w:val="24"/>
          <w:lang w:val="en-US"/>
        </w:rPr>
      </w:pPr>
    </w:p>
    <w:p w:rsidR="00CD7C91" w:rsidRPr="00F271C1" w:rsidRDefault="00CD7C91" w:rsidP="00372B65">
      <w:pPr>
        <w:pStyle w:val="PargrafodaLista"/>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PargrafodaLista"/>
        <w:rPr>
          <w:lang w:val="en-US"/>
        </w:rPr>
      </w:pPr>
      <w:r>
        <w:rPr>
          <w:rStyle w:val="Refdecomentrio"/>
        </w:rPr>
        <w:commentReference w:id="85"/>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074B18" w:rsidP="00F271C1">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074B18" w:rsidP="00F271C1">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PargrafodaLista"/>
        <w:ind w:left="810" w:firstLine="270"/>
        <w:jc w:val="both"/>
        <w:rPr>
          <w:sz w:val="24"/>
          <w:szCs w:val="24"/>
        </w:rPr>
      </w:pPr>
    </w:p>
    <w:p w:rsidR="00372B65" w:rsidRPr="00F271C1" w:rsidRDefault="00372B65" w:rsidP="00F271C1">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372B65" w:rsidRDefault="00372B65" w:rsidP="00372B65">
      <w:pPr>
        <w:pStyle w:val="PargrafodaLista"/>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 xml:space="preserve">SSS are the user, </w:t>
      </w:r>
      <w:r w:rsidRPr="00F271C1">
        <w:rPr>
          <w:sz w:val="24"/>
          <w:szCs w:val="24"/>
          <w:lang w:val="en-US"/>
        </w:rPr>
        <w:lastRenderedPageBreak/>
        <w:t>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7.2pt" o:ole="">
            <v:imagedata r:id="rId7" o:title=""/>
          </v:shape>
          <o:OLEObject Type="Embed" ProgID="Equation.3" ShapeID="_x0000_i1025" DrawAspect="Content" ObjectID="_1515681279" r:id="rId8"/>
        </w:object>
      </w:r>
      <w:r w:rsidR="00074B18" w:rsidRPr="00F271C1">
        <w:rPr>
          <w:sz w:val="24"/>
          <w:szCs w:val="24"/>
        </w:rPr>
        <w:fldChar w:fldCharType="begin"/>
      </w:r>
      <w:r w:rsidR="00192609" w:rsidRPr="00F271C1">
        <w:rPr>
          <w:sz w:val="24"/>
          <w:szCs w:val="24"/>
        </w:rPr>
        <w:instrText xml:space="preserve"> QUOTE </w:instrText>
      </w:r>
      <w:r w:rsidR="00B92407" w:rsidRPr="00074B18">
        <w:rPr>
          <w:position w:val="-6"/>
          <w:sz w:val="24"/>
          <w:szCs w:val="24"/>
        </w:rPr>
        <w:pict>
          <v:shape id="_x0000_i1026" type="#_x0000_t75" style="width:28.4pt;height:14pt" equationxml="&lt;">
            <v:imagedata r:id="rId9" o:title="" chromakey="white"/>
          </v:shape>
        </w:pict>
      </w:r>
      <w:r w:rsidR="00192609" w:rsidRPr="00F271C1">
        <w:rPr>
          <w:sz w:val="24"/>
          <w:szCs w:val="24"/>
        </w:rPr>
        <w:instrText xml:space="preserve"> </w:instrText>
      </w:r>
      <w:r w:rsidR="00074B18"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4pt;height:14pt" o:ole="">
            <v:imagedata r:id="rId10" o:title=""/>
          </v:shape>
          <o:OLEObject Type="Embed" ProgID="Equation.3" ShapeID="_x0000_i1027" DrawAspect="Content" ObjectID="_1515681280" r:id="rId11"/>
        </w:object>
      </w:r>
      <w:r w:rsidR="00074B18" w:rsidRPr="00F271C1">
        <w:rPr>
          <w:b/>
          <w:sz w:val="24"/>
          <w:szCs w:val="24"/>
        </w:rPr>
        <w:fldChar w:fldCharType="begin"/>
      </w:r>
      <w:r w:rsidR="00192609" w:rsidRPr="00F271C1">
        <w:rPr>
          <w:b/>
          <w:sz w:val="24"/>
          <w:szCs w:val="24"/>
        </w:rPr>
        <w:instrText xml:space="preserve"> QUOTE </w:instrText>
      </w:r>
      <w:r w:rsidR="00B92407" w:rsidRPr="00074B18">
        <w:rPr>
          <w:position w:val="-6"/>
          <w:sz w:val="24"/>
          <w:szCs w:val="24"/>
        </w:rPr>
        <w:pict>
          <v:shape id="_x0000_i1028" type="#_x0000_t75" style="width:22.4pt;height:14pt" equationxml="&lt;">
            <v:imagedata r:id="rId12" o:title="" chromakey="white"/>
          </v:shape>
        </w:pict>
      </w:r>
      <w:r w:rsidR="00192609" w:rsidRPr="00F271C1">
        <w:rPr>
          <w:b/>
          <w:sz w:val="24"/>
          <w:szCs w:val="24"/>
        </w:rPr>
        <w:instrText xml:space="preserve"> </w:instrText>
      </w:r>
      <w:r w:rsidR="00074B18"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2pt;height:15.6pt" o:ole="">
            <v:imagedata r:id="rId13" o:title=""/>
          </v:shape>
          <o:OLEObject Type="Embed" ProgID="Equation.3" ShapeID="_x0000_i1029" DrawAspect="Content" ObjectID="_1515681281" r:id="rId14"/>
        </w:object>
      </w:r>
      <w:r w:rsidRPr="00F271C1">
        <w:rPr>
          <w:sz w:val="24"/>
          <w:szCs w:val="24"/>
        </w:rPr>
        <w:t xml:space="preserve"> </w:t>
      </w:r>
      <w:r w:rsidRPr="00F271C1">
        <w:rPr>
          <w:sz w:val="24"/>
          <w:szCs w:val="24"/>
          <w:lang w:val="en-US"/>
        </w:rPr>
        <w:t>and</w:t>
      </w:r>
      <w:r w:rsidR="00192609"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8pt;height:18.4pt" o:ole="">
            <v:imagedata r:id="rId15" o:title=""/>
          </v:shape>
          <o:OLEObject Type="Embed" ProgID="Equation.DSMT4" ShapeID="_x0000_i1030" DrawAspect="Content" ObjectID="_1515681282" r:id="rId16"/>
        </w:object>
      </w:r>
      <w:r w:rsidR="00074B18" w:rsidRPr="00F271C1">
        <w:rPr>
          <w:sz w:val="24"/>
          <w:szCs w:val="24"/>
        </w:rPr>
        <w:fldChar w:fldCharType="begin"/>
      </w:r>
      <w:r w:rsidR="00192609" w:rsidRPr="00F271C1">
        <w:rPr>
          <w:sz w:val="24"/>
          <w:szCs w:val="24"/>
        </w:rPr>
        <w:instrText xml:space="preserve"> QUOTE </w:instrText>
      </w:r>
      <w:r w:rsidR="00B92407" w:rsidRPr="00074B18">
        <w:rPr>
          <w:position w:val="-6"/>
          <w:sz w:val="24"/>
          <w:szCs w:val="24"/>
        </w:rPr>
        <w:pict>
          <v:shape id="_x0000_i1031" type="#_x0000_t75" style="width:146.4pt;height:14pt" equationxml="&lt;">
            <v:imagedata r:id="rId17" o:title="" chromakey="white"/>
          </v:shape>
        </w:pict>
      </w:r>
      <w:r w:rsidR="00192609" w:rsidRPr="00F271C1">
        <w:rPr>
          <w:sz w:val="24"/>
          <w:szCs w:val="24"/>
        </w:rPr>
        <w:instrText xml:space="preserve"> </w:instrText>
      </w:r>
      <w:r w:rsidR="00074B18"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6pt" o:ole="">
            <v:imagedata r:id="rId18" o:title=""/>
          </v:shape>
          <o:OLEObject Type="Embed" ProgID="Equation.3" ShapeID="_x0000_i1032" DrawAspect="Content" ObjectID="_1515681283" r:id="rId19"/>
        </w:object>
      </w:r>
      <w:r w:rsidR="00074B18" w:rsidRPr="00F271C1">
        <w:rPr>
          <w:b/>
          <w:sz w:val="24"/>
          <w:szCs w:val="24"/>
        </w:rPr>
        <w:fldChar w:fldCharType="begin"/>
      </w:r>
      <w:r w:rsidR="00192609" w:rsidRPr="00F271C1">
        <w:rPr>
          <w:b/>
          <w:sz w:val="24"/>
          <w:szCs w:val="24"/>
        </w:rPr>
        <w:instrText xml:space="preserve"> QUOTE </w:instrText>
      </w:r>
      <w:r w:rsidR="00B92407" w:rsidRPr="00074B18">
        <w:rPr>
          <w:position w:val="-6"/>
          <w:sz w:val="24"/>
          <w:szCs w:val="24"/>
        </w:rPr>
        <w:pict>
          <v:shape id="_x0000_i1033" type="#_x0000_t75" style="width:6.4pt;height:14pt" equationxml="&lt;">
            <v:imagedata r:id="rId20" o:title="" chromakey="white"/>
          </v:shape>
        </w:pict>
      </w:r>
      <w:r w:rsidR="00192609" w:rsidRPr="00F271C1">
        <w:rPr>
          <w:b/>
          <w:sz w:val="24"/>
          <w:szCs w:val="24"/>
        </w:rPr>
        <w:instrText xml:space="preserve"> </w:instrText>
      </w:r>
      <w:r w:rsidR="00074B18"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pt;height:38.4pt" o:ole="">
            <v:imagedata r:id="rId21" o:title=""/>
          </v:shape>
          <o:OLEObject Type="Embed" ProgID="Equation.3" ShapeID="_x0000_i1034" DrawAspect="Content" ObjectID="_1515681284" r:id="rId22"/>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4pt;height:21.2pt" o:ole="">
            <v:imagedata r:id="rId23" o:title=""/>
          </v:shape>
          <o:OLEObject Type="Embed" ProgID="Equation.3" ShapeID="_x0000_i1035" DrawAspect="Content" ObjectID="_1515681285" r:id="rId24"/>
        </w:object>
      </w:r>
    </w:p>
    <w:p w:rsidR="00192609" w:rsidRPr="00E25BC5" w:rsidRDefault="004F6233" w:rsidP="00E25BC5">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 xml:space="preserve">MOS </w:t>
      </w:r>
      <w:del w:id="86" w:author="thiago Pereira" w:date="2016-01-30T16:14:00Z">
        <w:r w:rsidR="00071057" w:rsidRPr="001109CA" w:rsidDel="003B5048">
          <w:rPr>
            <w:b/>
            <w:sz w:val="24"/>
            <w:szCs w:val="24"/>
            <w:lang w:val="en-US"/>
          </w:rPr>
          <w:delText>(</w:delText>
        </w:r>
        <w:commentRangeStart w:id="87"/>
        <w:commentRangeStart w:id="88"/>
        <w:r w:rsidR="00071057" w:rsidRPr="001109CA" w:rsidDel="003B5048">
          <w:rPr>
            <w:b/>
            <w:sz w:val="24"/>
            <w:szCs w:val="24"/>
            <w:lang w:val="en-US"/>
          </w:rPr>
          <w:delText>description</w:delText>
        </w:r>
        <w:commentRangeEnd w:id="87"/>
        <w:r w:rsidR="0026503C" w:rsidDel="003B5048">
          <w:rPr>
            <w:rStyle w:val="Refdecomentrio"/>
          </w:rPr>
          <w:commentReference w:id="87"/>
        </w:r>
        <w:commentRangeEnd w:id="88"/>
        <w:r w:rsidR="00B70F27" w:rsidDel="003B5048">
          <w:rPr>
            <w:rStyle w:val="Refdecomentrio"/>
          </w:rPr>
          <w:commentReference w:id="88"/>
        </w:r>
        <w:r w:rsidR="00071057" w:rsidRPr="001109CA" w:rsidDel="003B5048">
          <w:rPr>
            <w:b/>
            <w:sz w:val="24"/>
            <w:szCs w:val="24"/>
            <w:lang w:val="en-US"/>
          </w:rPr>
          <w:delText>)</w:delText>
        </w:r>
      </w:del>
    </w:p>
    <w:p w:rsidR="00310E82" w:rsidRDefault="003B7F3D" w:rsidP="00974BE1">
      <w:pPr>
        <w:spacing w:after="200" w:line="276" w:lineRule="auto"/>
        <w:ind w:left="363"/>
        <w:rPr>
          <w:ins w:id="89" w:author="thiago Pereira" w:date="2016-01-30T01:09:00Z"/>
          <w:sz w:val="24"/>
          <w:szCs w:val="24"/>
          <w:lang w:val="en-US"/>
        </w:rPr>
        <w:pPrChange w:id="90" w:author="thiago Pereira" w:date="2016-01-30T15:40:00Z">
          <w:pPr>
            <w:spacing w:after="200" w:line="276" w:lineRule="auto"/>
            <w:ind w:left="360"/>
          </w:pPr>
        </w:pPrChange>
      </w:pPr>
      <w:ins w:id="91" w:author="thiago Pereira" w:date="2016-01-23T15:11:00Z">
        <w:r w:rsidRPr="008700BD">
          <w:rPr>
            <w:sz w:val="24"/>
            <w:szCs w:val="24"/>
            <w:lang w:val="en-US"/>
          </w:rPr>
          <w:t>In the context of anomaly-based schemes</w:t>
        </w:r>
      </w:ins>
      <w:ins w:id="92" w:author="thiago Pereira" w:date="2016-01-23T15:25:00Z">
        <w:r w:rsidR="00282F2F" w:rsidRPr="008700BD">
          <w:rPr>
            <w:sz w:val="24"/>
            <w:szCs w:val="24"/>
            <w:lang w:val="en-US"/>
          </w:rPr>
          <w:t xml:space="preserve"> for attack detection</w:t>
        </w:r>
      </w:ins>
      <w:ins w:id="93" w:author="thiago Pereira" w:date="2016-01-23T15:11:00Z">
        <w:r w:rsidRPr="008700BD">
          <w:rPr>
            <w:sz w:val="24"/>
            <w:szCs w:val="24"/>
            <w:lang w:val="en-US"/>
          </w:rPr>
          <w:t xml:space="preserve">, the proposed </w:t>
        </w:r>
      </w:ins>
      <w:ins w:id="94" w:author="thiago Pereira" w:date="2016-01-23T15:25:00Z">
        <w:r w:rsidR="00282F2F" w:rsidRPr="008700BD">
          <w:rPr>
            <w:sz w:val="24"/>
            <w:szCs w:val="24"/>
            <w:lang w:val="en-US"/>
          </w:rPr>
          <w:t>behavioral</w:t>
        </w:r>
      </w:ins>
      <w:ins w:id="95" w:author="thiago Pereira" w:date="2016-01-23T15:11:00Z">
        <w:r w:rsidRPr="008700BD">
          <w:rPr>
            <w:sz w:val="24"/>
            <w:szCs w:val="24"/>
            <w:lang w:val="en-US"/>
          </w:rPr>
          <w:t xml:space="preserve"> analysis </w:t>
        </w:r>
      </w:ins>
      <w:ins w:id="96" w:author="thiago Pereira" w:date="2016-01-30T09:19:00Z">
        <w:r w:rsidR="00E75DC1">
          <w:rPr>
            <w:sz w:val="24"/>
            <w:szCs w:val="24"/>
            <w:lang w:val="en-US"/>
          </w:rPr>
          <w:t>approach</w:t>
        </w:r>
      </w:ins>
      <w:ins w:id="97" w:author="thiago Pereira" w:date="2016-01-23T15:11:00Z">
        <w:r w:rsidRPr="008700BD">
          <w:rPr>
            <w:sz w:val="24"/>
            <w:szCs w:val="24"/>
            <w:lang w:val="en-US"/>
          </w:rPr>
          <w:t xml:space="preserve"> applies signal processing techniques, such as Principal Component Analyis and Model Order Selection schemes</w:t>
        </w:r>
      </w:ins>
      <w:ins w:id="98" w:author="thiago Pereira" w:date="2016-01-24T10:32:00Z">
        <w:r w:rsidR="00561A25">
          <w:rPr>
            <w:sz w:val="24"/>
            <w:szCs w:val="24"/>
            <w:lang w:val="en-US"/>
          </w:rPr>
          <w:t xml:space="preserve"> [18]</w:t>
        </w:r>
      </w:ins>
      <w:ins w:id="99" w:author="thiago Pereira" w:date="2016-01-23T15:11:00Z">
        <w:r w:rsidRPr="008700BD">
          <w:rPr>
            <w:sz w:val="24"/>
            <w:szCs w:val="24"/>
            <w:lang w:val="en-US"/>
          </w:rPr>
          <w:t xml:space="preserve">, for automatic identification of attacks or malicious behaviors. </w:t>
        </w:r>
      </w:ins>
    </w:p>
    <w:p w:rsidR="00424BD3" w:rsidRDefault="006D67B2" w:rsidP="00974BE1">
      <w:pPr>
        <w:autoSpaceDE w:val="0"/>
        <w:autoSpaceDN w:val="0"/>
        <w:adjustRightInd w:val="0"/>
        <w:spacing w:after="200"/>
        <w:ind w:left="363"/>
        <w:rPr>
          <w:ins w:id="100" w:author="thiago Pereira" w:date="2016-01-30T10:31:00Z"/>
          <w:rFonts w:eastAsiaTheme="minorEastAsia"/>
          <w:bCs/>
          <w:sz w:val="24"/>
          <w:szCs w:val="24"/>
          <w:lang w:val="en-US"/>
        </w:rPr>
        <w:pPrChange w:id="101" w:author="thiago Pereira" w:date="2016-01-30T15:40:00Z">
          <w:pPr>
            <w:autoSpaceDE w:val="0"/>
            <w:autoSpaceDN w:val="0"/>
            <w:adjustRightInd w:val="0"/>
          </w:pPr>
        </w:pPrChange>
      </w:pPr>
      <w:ins w:id="102" w:author="thiago Pereira" w:date="2016-01-30T10:31:00Z">
        <w:r>
          <w:rPr>
            <w:rFonts w:eastAsiaTheme="minorHAnsi"/>
            <w:bCs/>
            <w:sz w:val="24"/>
            <w:szCs w:val="24"/>
            <w:lang w:val="en-US"/>
          </w:rPr>
          <w:t xml:space="preserve">Model Order Selection is a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ins>
    </w:p>
    <w:p w:rsidR="00424BD3" w:rsidRDefault="006D67B2" w:rsidP="00974BE1">
      <w:pPr>
        <w:autoSpaceDE w:val="0"/>
        <w:autoSpaceDN w:val="0"/>
        <w:adjustRightInd w:val="0"/>
        <w:spacing w:after="200"/>
        <w:ind w:left="363"/>
        <w:rPr>
          <w:ins w:id="103" w:author="thiago Pereira" w:date="2016-01-30T10:31:00Z"/>
          <w:rFonts w:eastAsiaTheme="minorEastAsia"/>
          <w:bCs/>
          <w:sz w:val="24"/>
          <w:szCs w:val="24"/>
          <w:lang w:val="en-US"/>
        </w:rPr>
        <w:pPrChange w:id="104" w:author="thiago Pereira" w:date="2016-01-30T15:40:00Z">
          <w:pPr>
            <w:autoSpaceDE w:val="0"/>
            <w:autoSpaceDN w:val="0"/>
            <w:adjustRightInd w:val="0"/>
          </w:pPr>
        </w:pPrChange>
      </w:pPr>
      <w:ins w:id="105" w:author="thiago Pereira" w:date="2016-01-30T10:31:00Z">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ins>
    </w:p>
    <w:p w:rsidR="00424BD3" w:rsidRDefault="006D67B2" w:rsidP="00974BE1">
      <w:pPr>
        <w:autoSpaceDE w:val="0"/>
        <w:autoSpaceDN w:val="0"/>
        <w:adjustRightInd w:val="0"/>
        <w:spacing w:after="200"/>
        <w:ind w:left="363"/>
        <w:rPr>
          <w:ins w:id="106" w:author="thiago Pereira" w:date="2016-01-30T10:31:00Z"/>
          <w:rFonts w:eastAsiaTheme="minorEastAsia"/>
          <w:bCs/>
          <w:sz w:val="24"/>
          <w:szCs w:val="24"/>
          <w:lang w:val="en-US"/>
        </w:rPr>
        <w:pPrChange w:id="107" w:author="thiago Pereira" w:date="2016-01-30T15:40:00Z">
          <w:pPr>
            <w:autoSpaceDE w:val="0"/>
            <w:autoSpaceDN w:val="0"/>
            <w:adjustRightInd w:val="0"/>
          </w:pPr>
        </w:pPrChange>
      </w:pPr>
      <w:ins w:id="108" w:author="thiago Pereira" w:date="2016-01-30T10:31:00Z">
        <w:r>
          <w:rPr>
            <w:sz w:val="24"/>
            <w:szCs w:val="24"/>
            <w:lang w:val="en-US"/>
          </w:rPr>
          <w:t>For MOS based on correlation analysis, instead of calculate the zero mean samples, t</w:t>
        </w:r>
        <w:r w:rsidRPr="00DB619B">
          <w:rPr>
            <w:sz w:val="24"/>
            <w:szCs w:val="24"/>
            <w:lang w:val="en-US"/>
          </w:rPr>
          <w:t>o obtain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ins>
    </w:p>
    <w:p w:rsidR="00444C4A" w:rsidRPr="00444C4A" w:rsidRDefault="006D67B2" w:rsidP="00974BE1">
      <w:pPr>
        <w:autoSpaceDE w:val="0"/>
        <w:autoSpaceDN w:val="0"/>
        <w:adjustRightInd w:val="0"/>
        <w:spacing w:after="200"/>
        <w:ind w:left="363"/>
        <w:rPr>
          <w:ins w:id="109" w:author="thiago Pereira" w:date="2016-01-30T10:47:00Z"/>
          <w:rFonts w:eastAsiaTheme="minorEastAsia"/>
          <w:bCs/>
          <w:sz w:val="24"/>
          <w:szCs w:val="24"/>
          <w:lang w:val="en-US"/>
        </w:rPr>
      </w:pPr>
      <w:ins w:id="110" w:author="thiago Pereira" w:date="2016-01-30T10:31:00Z">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composes the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m:oMathPara>
      </w:ins>
      <w:del w:id="111" w:author="thiago Pereira" w:date="2016-01-30T10:31:00Z">
        <w:r w:rsidR="000B2216" w:rsidDel="006D67B2">
          <w:rPr>
            <w:rFonts w:eastAsiaTheme="minorHAnsi"/>
            <w:bCs/>
            <w:sz w:val="24"/>
            <w:szCs w:val="24"/>
            <w:lang w:val="en-US"/>
          </w:rPr>
          <w:br/>
        </w:r>
      </w:del>
      <w:ins w:id="112" w:author="thiago Pereira" w:date="2016-01-30T10:47:00Z">
        <w:r w:rsidR="00444C4A" w:rsidRPr="00444C4A">
          <w:rPr>
            <w:rFonts w:eastAsiaTheme="minorEastAsia"/>
            <w:bCs/>
            <w:sz w:val="24"/>
            <w:szCs w:val="24"/>
            <w:lang w:val="en-US"/>
          </w:rPr>
          <w:t xml:space="preserve">Once the </w:t>
        </w:r>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00444C4A" w:rsidRPr="00DB619B">
          <w:rPr>
            <w:sz w:val="24"/>
            <w:szCs w:val="24"/>
            <w:lang w:val="en-US"/>
          </w:rPr>
          <w:t xml:space="preserve"> </w:t>
        </w:r>
        <w:r w:rsidR="00444C4A">
          <w:rPr>
            <w:rFonts w:eastAsiaTheme="minorEastAsia"/>
            <w:bCs/>
            <w:sz w:val="24"/>
            <w:szCs w:val="24"/>
            <w:lang w:val="en-US"/>
          </w:rPr>
          <w:t>or</w:t>
        </w:r>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00444C4A" w:rsidRPr="00DB619B">
          <w:rPr>
            <w:sz w:val="24"/>
            <w:szCs w:val="24"/>
            <w:lang w:val="en-US"/>
          </w:rPr>
          <w:t xml:space="preserve"> </w:t>
        </w:r>
        <w:r w:rsidR="00444C4A" w:rsidRPr="00444C4A">
          <w:rPr>
            <w:rFonts w:eastAsiaTheme="minorEastAsia"/>
            <w:bCs/>
            <w:sz w:val="24"/>
            <w:szCs w:val="24"/>
            <w:lang w:val="en-US"/>
          </w:rPr>
          <w:t xml:space="preserve">have been obtained for </w:t>
        </w:r>
      </w:ins>
      <w:ins w:id="113" w:author="thiago Pereira" w:date="2016-01-30T10:48:00Z">
        <w:r w:rsidR="00444C4A">
          <w:rPr>
            <w:rFonts w:eastAsiaTheme="minorEastAsia"/>
            <w:bCs/>
            <w:sz w:val="24"/>
            <w:szCs w:val="24"/>
            <w:lang w:val="en-US"/>
          </w:rPr>
          <w:t xml:space="preserve">MOS in order to </w:t>
        </w:r>
        <w:proofErr w:type="spellStart"/>
        <w:r w:rsidR="00444C4A">
          <w:rPr>
            <w:rFonts w:eastAsiaTheme="minorEastAsia"/>
            <w:bCs/>
            <w:sz w:val="24"/>
            <w:szCs w:val="24"/>
            <w:lang w:val="pt-BR"/>
          </w:rPr>
          <w:t>anomalys</w:t>
        </w:r>
        <w:proofErr w:type="spellEnd"/>
        <w:r w:rsidR="00444C4A">
          <w:rPr>
            <w:rFonts w:eastAsiaTheme="minorEastAsia"/>
            <w:bCs/>
            <w:sz w:val="24"/>
            <w:szCs w:val="24"/>
            <w:lang w:val="pt-BR"/>
          </w:rPr>
          <w:t xml:space="preserve"> </w:t>
        </w:r>
        <w:proofErr w:type="spellStart"/>
        <w:r w:rsidR="00444C4A">
          <w:rPr>
            <w:rFonts w:eastAsiaTheme="minorEastAsia"/>
            <w:bCs/>
            <w:sz w:val="24"/>
            <w:szCs w:val="24"/>
            <w:lang w:val="pt-BR"/>
          </w:rPr>
          <w:t>detection</w:t>
        </w:r>
        <w:proofErr w:type="spellEnd"/>
        <w:r w:rsidR="00444C4A">
          <w:rPr>
            <w:rFonts w:eastAsiaTheme="minorEastAsia"/>
            <w:bCs/>
            <w:sz w:val="24"/>
            <w:szCs w:val="24"/>
            <w:lang w:val="pt-BR"/>
          </w:rPr>
          <w:t xml:space="preserve">, </w:t>
        </w:r>
      </w:ins>
      <w:ins w:id="114" w:author="thiago Pereira" w:date="2016-01-30T10:47:00Z">
        <w:r w:rsidR="00444C4A" w:rsidRPr="00444C4A">
          <w:rPr>
            <w:rFonts w:eastAsiaTheme="minorEastAsia"/>
            <w:bCs/>
            <w:sz w:val="24"/>
            <w:szCs w:val="24"/>
            <w:lang w:val="en-US"/>
          </w:rPr>
          <w:t>for the sake of simplicity, we refer to</w:t>
        </w:r>
      </w:ins>
      <w:ins w:id="115" w:author="thiago Pereira" w:date="2016-01-30T10:49:00Z">
        <w:r w:rsidR="00444C4A">
          <w:rPr>
            <w:rFonts w:eastAsiaTheme="minorEastAsia"/>
            <w:bCs/>
            <w:sz w:val="24"/>
            <w:szCs w:val="24"/>
            <w:lang w:val="en-US"/>
          </w:rPr>
          <w:t xml:space="preserve"> </w:t>
        </w:r>
      </w:ins>
      <m:oMath>
        <m:sSub>
          <m:sSubPr>
            <m:ctrlPr>
              <w:ins w:id="116" w:author="thiago Pereira" w:date="2016-01-30T10:48:00Z">
                <w:rPr>
                  <w:rFonts w:ascii="Cambria Math" w:eastAsiaTheme="minorHAnsi" w:hAnsi="Cambria Math"/>
                  <w:bCs/>
                  <w:i/>
                  <w:sz w:val="24"/>
                  <w:szCs w:val="24"/>
                  <w:lang w:val="en-US"/>
                </w:rPr>
              </w:ins>
            </m:ctrlPr>
          </m:sSubPr>
          <m:e>
            <w:ins w:id="117" w:author="thiago Pereira" w:date="2016-01-30T10:48:00Z">
              <m:r>
                <m:rPr>
                  <m:sty m:val="bi"/>
                </m:rPr>
                <w:rPr>
                  <w:rFonts w:ascii="Cambria Math" w:eastAsiaTheme="minorHAnsi" w:hAnsi="Cambria Math"/>
                  <w:sz w:val="24"/>
                  <w:szCs w:val="24"/>
                  <w:lang w:val="en-US"/>
                </w:rPr>
                <m:t>V</m:t>
              </m:r>
            </w:ins>
          </m:e>
          <m:sub>
            <w:ins w:id="118" w:author="thiago Pereira" w:date="2016-01-30T10:48:00Z">
              <m:r>
                <w:rPr>
                  <w:rFonts w:ascii="Cambria Math" w:eastAsiaTheme="minorHAnsi" w:hAnsi="Cambria Math"/>
                  <w:sz w:val="24"/>
                  <w:szCs w:val="24"/>
                  <w:lang w:val="en-US"/>
                </w:rPr>
                <m:t xml:space="preserve">xx </m:t>
              </m:r>
            </w:ins>
          </m:sub>
        </m:sSub>
      </m:oMath>
      <w:ins w:id="119" w:author="thiago Pereira" w:date="2016-01-30T10:49:00Z">
        <w:r w:rsidR="00444C4A">
          <w:rPr>
            <w:rFonts w:eastAsiaTheme="minorEastAsia"/>
            <w:bCs/>
            <w:sz w:val="24"/>
            <w:szCs w:val="24"/>
            <w:lang w:val="en-US"/>
          </w:rPr>
          <w:t>and</w:t>
        </w:r>
      </w:ins>
      <w:ins w:id="120" w:author="thiago Pereira" w:date="2016-01-30T10:48:00Z">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ins>
      <w:ins w:id="121" w:author="thiago Pereira" w:date="2016-01-30T10:47:00Z">
        <w:r w:rsidR="00444C4A" w:rsidRPr="00444C4A">
          <w:rPr>
            <w:rFonts w:eastAsiaTheme="minorEastAsia"/>
            <w:bCs/>
            <w:sz w:val="24"/>
            <w:szCs w:val="24"/>
            <w:lang w:val="en-US"/>
          </w:rPr>
          <w:t>as a matrix</w:t>
        </w:r>
      </w:ins>
      <w:ins w:id="122" w:author="thiago Pereira" w:date="2016-01-30T10:49:00Z">
        <w:r w:rsidR="00444C4A"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ins>
      <w:ins w:id="123" w:author="thiago Pereira" w:date="2016-01-30T10:47:00Z">
        <w:r w:rsidR="00444C4A" w:rsidRPr="00444C4A">
          <w:rPr>
            <w:rFonts w:eastAsiaTheme="minorEastAsia"/>
            <w:bCs/>
            <w:sz w:val="24"/>
            <w:szCs w:val="24"/>
            <w:lang w:val="en-US"/>
          </w:rPr>
          <w:t>. Therefore, the next step of the algorithm is the eigenvalue decomposition (EVD),</w:t>
        </w:r>
      </w:ins>
    </w:p>
    <w:p w:rsidR="00424BD3" w:rsidRDefault="00444C4A" w:rsidP="00974BE1">
      <w:pPr>
        <w:autoSpaceDE w:val="0"/>
        <w:autoSpaceDN w:val="0"/>
        <w:adjustRightInd w:val="0"/>
        <w:spacing w:after="200"/>
        <w:ind w:left="363"/>
        <w:rPr>
          <w:ins w:id="124" w:author="thiago Pereira" w:date="2016-01-30T10:43:00Z"/>
          <w:sz w:val="24"/>
          <w:szCs w:val="24"/>
          <w:lang w:val="en-US"/>
        </w:rPr>
        <w:pPrChange w:id="125" w:author="thiago Pereira" w:date="2016-01-30T15:40:00Z">
          <w:pPr>
            <w:spacing w:after="200" w:line="276" w:lineRule="auto"/>
            <w:ind w:left="360"/>
          </w:pPr>
        </w:pPrChange>
      </w:pPr>
      <w:ins w:id="126" w:author="thiago Pereira" w:date="2016-01-30T10:47:00Z">
        <w:r w:rsidRPr="00444C4A">
          <w:rPr>
            <w:rFonts w:eastAsiaTheme="minorEastAsia"/>
            <w:bCs/>
            <w:sz w:val="24"/>
            <w:szCs w:val="24"/>
            <w:lang w:val="en-US"/>
          </w:rPr>
          <w:lastRenderedPageBreak/>
          <w:t>calculated according to</w:t>
        </w:r>
      </w:ins>
      <w:ins w:id="127" w:author="thiago Pereira" w:date="2016-01-30T10:52:00Z">
        <w:r>
          <w:rPr>
            <w:rFonts w:eastAsiaTheme="minorEastAsia"/>
            <w:bCs/>
            <w:sz w:val="24"/>
            <w:szCs w:val="24"/>
            <w:lang w:val="en-US"/>
          </w:rPr>
          <w:t xml:space="preserve"> </w:t>
        </w:r>
      </w:ins>
      <m:oMath>
        <w:ins w:id="128" w:author="thiago Pereira" w:date="2016-01-30T10:53:00Z">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w:ins>
        <m:sSup>
          <m:sSupPr>
            <m:ctrlPr>
              <w:ins w:id="129" w:author="thiago Pereira" w:date="2016-01-30T10:53:00Z">
                <w:rPr>
                  <w:rFonts w:ascii="Cambria Math" w:eastAsiaTheme="minorEastAsia" w:hAnsi="Cambria Math"/>
                  <w:b/>
                  <w:bCs/>
                  <w:i/>
                  <w:sz w:val="24"/>
                  <w:szCs w:val="24"/>
                  <w:lang w:val="en-US"/>
                </w:rPr>
              </w:ins>
            </m:ctrlPr>
          </m:sSupPr>
          <m:e>
            <w:ins w:id="130" w:author="thiago Pereira" w:date="2016-01-30T10:53:00Z">
              <m:r>
                <m:rPr>
                  <m:sty m:val="bi"/>
                </m:rPr>
                <w:rPr>
                  <w:rFonts w:ascii="Cambria Math" w:eastAsiaTheme="minorEastAsia" w:hAnsi="Cambria Math"/>
                  <w:sz w:val="24"/>
                  <w:szCs w:val="24"/>
                  <w:lang w:val="en-US"/>
                </w:rPr>
                <m:t>V</m:t>
              </m:r>
            </w:ins>
          </m:e>
          <m:sup>
            <w:ins w:id="131" w:author="thiago Pereira" w:date="2016-01-30T10:53:00Z">
              <m:r>
                <m:rPr>
                  <m:sty m:val="bi"/>
                </m:rPr>
                <w:rPr>
                  <w:rFonts w:ascii="Cambria Math" w:eastAsiaTheme="minorEastAsia" w:hAnsi="Cambria Math"/>
                  <w:sz w:val="24"/>
                  <w:szCs w:val="24"/>
                  <w:lang w:val="en-US"/>
                </w:rPr>
                <m:t>T</m:t>
              </m:r>
            </w:ins>
          </m:sup>
        </m:sSup>
      </m:oMath>
      <w:ins w:id="132" w:author="thiago Pereira" w:date="2016-01-30T10:47:00Z">
        <w:r w:rsidRPr="00444C4A">
          <w:rPr>
            <w:rFonts w:eastAsiaTheme="minorEastAsia"/>
            <w:bCs/>
            <w:sz w:val="24"/>
            <w:szCs w:val="24"/>
            <w:lang w:val="en-US"/>
          </w:rPr>
          <w:t xml:space="preserve">, in order to obtain the vector of </w:t>
        </w:r>
        <w:proofErr w:type="spellStart"/>
        <w:r w:rsidRPr="00444C4A">
          <w:rPr>
            <w:rFonts w:eastAsiaTheme="minorEastAsia"/>
            <w:bCs/>
            <w:sz w:val="24"/>
            <w:szCs w:val="24"/>
            <w:lang w:val="en-US"/>
          </w:rPr>
          <w:t>eigenvalues</w:t>
        </w:r>
      </w:ins>
      <w:proofErr w:type="spellEnd"/>
      <w:ins w:id="133" w:author="thiago Pereira" w:date="2016-01-30T10:55:00Z">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ins>
      <w:ins w:id="134" w:author="thiago Pereira" w:date="2016-01-30T10:59:00Z">
        <w:r w:rsidR="00D04C93">
          <w:rPr>
            <w:rFonts w:eastAsiaTheme="minorEastAsia"/>
            <w:bCs/>
            <w:sz w:val="24"/>
            <w:szCs w:val="24"/>
            <w:lang w:val="en-US"/>
          </w:rPr>
          <w:t>, as following:</w:t>
        </w:r>
      </w:ins>
      <w:del w:id="135" w:author="thiago Pereira" w:date="2016-01-30T10:31:00Z">
        <w:r w:rsidR="004E47B2" w:rsidDel="006D67B2">
          <w:rPr>
            <w:rFonts w:eastAsiaTheme="minorEastAsia"/>
            <w:bCs/>
            <w:sz w:val="24"/>
            <w:szCs w:val="24"/>
            <w:lang w:val="en-US"/>
          </w:rPr>
          <w:br/>
        </w:r>
      </w:del>
      <m:oMathPara>
        <m:oMath>
          <w:ins w:id="136" w:author="thiago Pereira" w:date="2016-01-30T11:01:00Z">
            <m:r>
              <m:rPr>
                <m:sty m:val="bi"/>
              </m:rPr>
              <w:rPr>
                <w:rFonts w:ascii="Cambria Math" w:hAnsi="Cambria Math"/>
                <w:sz w:val="24"/>
                <w:szCs w:val="24"/>
                <w:lang w:val="en-US"/>
              </w:rPr>
              <w:lastRenderedPageBreak/>
              <m:t>e</m:t>
            </m:r>
            <m:r>
              <w:rPr>
                <w:rFonts w:ascii="Cambria Math" w:hAnsi="Cambria Math"/>
                <w:sz w:val="24"/>
                <w:szCs w:val="24"/>
                <w:lang w:val="en-US"/>
              </w:rPr>
              <m:t>=diag</m:t>
            </m:r>
          </w:ins>
          <m:d>
            <m:dPr>
              <m:ctrlPr>
                <w:ins w:id="137" w:author="thiago Pereira" w:date="2016-01-30T11:01:00Z">
                  <w:rPr>
                    <w:rFonts w:ascii="Cambria Math" w:hAnsi="Cambria Math"/>
                    <w:i/>
                    <w:sz w:val="24"/>
                    <w:szCs w:val="24"/>
                    <w:lang w:val="en-US"/>
                  </w:rPr>
                </w:ins>
              </m:ctrlPr>
            </m:dPr>
            <m:e>
              <w:ins w:id="138" w:author="thiago Pereira" w:date="2016-01-30T11:02:00Z">
                <m:r>
                  <m:rPr>
                    <m:sty m:val="b"/>
                  </m:rPr>
                  <w:rPr>
                    <w:rFonts w:ascii="Cambria Math" w:eastAsiaTheme="minorEastAsia" w:hAnsi="Cambria Math"/>
                    <w:sz w:val="24"/>
                    <w:szCs w:val="24"/>
                    <w:lang w:val="en-US"/>
                  </w:rPr>
                  <m:t>Λ</m:t>
                </m:r>
              </w:ins>
              <m:ctrlPr>
                <w:ins w:id="139" w:author="thiago Pereira" w:date="2016-01-30T11:02:00Z">
                  <w:rPr>
                    <w:rFonts w:ascii="Cambria Math" w:hAnsi="Cambria Math"/>
                    <w:i/>
                    <w:sz w:val="24"/>
                    <w:szCs w:val="24"/>
                    <w:lang w:val="en-US"/>
                  </w:rPr>
                </w:ins>
              </m:ctrlPr>
            </m:e>
          </m:d>
          <w:ins w:id="140" w:author="thiago Pereira" w:date="2016-01-30T11:02:00Z">
            <m:r>
              <w:rPr>
                <w:rFonts w:ascii="Cambria Math" w:hAnsi="Cambria Math"/>
                <w:sz w:val="24"/>
                <w:szCs w:val="24"/>
                <w:lang w:val="en-US"/>
              </w:rPr>
              <m:t>.</m:t>
            </m:r>
          </w:ins>
        </m:oMath>
      </m:oMathPara>
    </w:p>
    <w:p w:rsidR="00444C4A" w:rsidRDefault="00D04C93" w:rsidP="00974BE1">
      <w:pPr>
        <w:spacing w:after="200" w:line="276" w:lineRule="auto"/>
        <w:ind w:left="363"/>
        <w:rPr>
          <w:ins w:id="141" w:author="thiago Pereira" w:date="2016-01-30T11:08:00Z"/>
          <w:sz w:val="24"/>
          <w:szCs w:val="24"/>
          <w:lang w:val="en-US"/>
        </w:rPr>
        <w:pPrChange w:id="142" w:author="thiago Pereira" w:date="2016-01-30T15:40:00Z">
          <w:pPr>
            <w:spacing w:after="200" w:line="276" w:lineRule="auto"/>
            <w:ind w:left="360"/>
          </w:pPr>
        </w:pPrChange>
      </w:pPr>
      <w:ins w:id="143" w:author="thiago Pereira" w:date="2016-01-30T11:02:00Z">
        <w:r w:rsidRPr="00D04C93">
          <w:rPr>
            <w:sz w:val="24"/>
            <w:szCs w:val="24"/>
            <w:lang w:val="en-US"/>
          </w:rPr>
          <w:t xml:space="preserve">The </w:t>
        </w:r>
        <w:proofErr w:type="spellStart"/>
        <w:r w:rsidRPr="00D04C93">
          <w:rPr>
            <w:sz w:val="24"/>
            <w:szCs w:val="24"/>
            <w:lang w:val="en-US"/>
          </w:rPr>
          <w:t>eigenvalues</w:t>
        </w:r>
        <w:proofErr w:type="spellEnd"/>
        <w:r w:rsidRPr="00D04C93">
          <w:rPr>
            <w:sz w:val="24"/>
            <w:szCs w:val="24"/>
            <w:lang w:val="en-US"/>
          </w:rPr>
          <w:t xml:space="preserve"> should be sorted in descending order, as defined by</w:t>
        </w:r>
      </w:ins>
      <w:ins w:id="144" w:author="thiago Pereira" w:date="2016-01-30T11:03:00Z">
        <w:r w:rsidRPr="00F528E5">
          <w:rPr>
            <w:sz w:val="24"/>
            <w:szCs w:val="24"/>
            <w:lang w:val="en-US"/>
          </w:rPr>
          <w:t xml:space="preserve"> </w:t>
        </w:r>
      </w:ins>
      <m:oMath>
        <m:sSub>
          <m:sSubPr>
            <m:ctrlPr>
              <w:ins w:id="145" w:author="thiago Pereira" w:date="2016-01-30T11:04:00Z">
                <w:rPr>
                  <w:rFonts w:ascii="Cambria Math" w:hAnsi="Cambria Math"/>
                  <w:sz w:val="24"/>
                  <w:szCs w:val="24"/>
                  <w:lang w:val="en-US"/>
                </w:rPr>
              </w:ins>
            </m:ctrlPr>
          </m:sSubPr>
          <m:e>
            <w:ins w:id="146" w:author="thiago Pereira" w:date="2016-01-30T11:04:00Z">
              <m:r>
                <m:rPr>
                  <m:sty m:val="p"/>
                </m:rPr>
                <w:rPr>
                  <w:rFonts w:ascii="Cambria Math" w:hAnsi="Cambria Math"/>
                  <w:sz w:val="24"/>
                  <w:szCs w:val="24"/>
                  <w:lang w:val="en-US"/>
                </w:rPr>
                <m:t>λ</m:t>
              </m:r>
            </w:ins>
          </m:e>
          <m:sub>
            <w:ins w:id="147" w:author="thiago Pereira" w:date="2016-01-30T11:04:00Z">
              <m:r>
                <m:rPr>
                  <m:sty m:val="p"/>
                </m:rPr>
                <w:rPr>
                  <w:rFonts w:ascii="Cambria Math" w:hAnsi="Cambria Math"/>
                  <w:sz w:val="24"/>
                  <w:szCs w:val="24"/>
                  <w:lang w:val="en-US"/>
                </w:rPr>
                <m:t>1</m:t>
              </m:r>
            </w:ins>
          </m:sub>
        </m:sSub>
        <w:ins w:id="148"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49" w:author="thiago Pereira" w:date="2016-01-30T11:04:00Z">
                <w:rPr>
                  <w:rFonts w:ascii="Cambria Math" w:hAnsi="Cambria Math"/>
                  <w:sz w:val="24"/>
                  <w:szCs w:val="24"/>
                  <w:lang w:val="en-US"/>
                </w:rPr>
              </w:ins>
            </m:ctrlPr>
          </m:sSubPr>
          <m:e>
            <w:ins w:id="150" w:author="thiago Pereira" w:date="2016-01-30T11:04:00Z">
              <m:r>
                <m:rPr>
                  <m:sty m:val="p"/>
                </m:rPr>
                <w:rPr>
                  <w:rFonts w:ascii="Cambria Math" w:hAnsi="Cambria Math"/>
                  <w:sz w:val="24"/>
                  <w:szCs w:val="24"/>
                  <w:lang w:val="en-US"/>
                </w:rPr>
                <m:t>λ</m:t>
              </m:r>
            </w:ins>
          </m:e>
          <m:sub>
            <w:ins w:id="151" w:author="thiago Pereira" w:date="2016-01-30T11:04:00Z">
              <m:r>
                <m:rPr>
                  <m:sty m:val="p"/>
                </m:rPr>
                <w:rPr>
                  <w:rFonts w:ascii="Cambria Math" w:hAnsi="Cambria Math"/>
                  <w:sz w:val="24"/>
                  <w:szCs w:val="24"/>
                  <w:lang w:val="en-US"/>
                </w:rPr>
                <m:t>2</m:t>
              </m:r>
            </w:ins>
          </m:sub>
        </m:sSub>
        <w:ins w:id="152"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53" w:author="thiago Pereira" w:date="2016-01-30T11:04:00Z">
                <w:rPr>
                  <w:rFonts w:ascii="Cambria Math" w:hAnsi="Cambria Math"/>
                  <w:sz w:val="24"/>
                  <w:szCs w:val="24"/>
                  <w:lang w:val="en-US"/>
                </w:rPr>
              </w:ins>
            </m:ctrlPr>
          </m:sSubPr>
          <m:e>
            <w:ins w:id="154" w:author="thiago Pereira" w:date="2016-01-30T11:04:00Z">
              <m:r>
                <m:rPr>
                  <m:sty m:val="p"/>
                </m:rPr>
                <w:rPr>
                  <w:rFonts w:ascii="Cambria Math" w:hAnsi="Cambria Math"/>
                  <w:sz w:val="24"/>
                  <w:szCs w:val="24"/>
                  <w:lang w:val="en-US"/>
                </w:rPr>
                <m:t>λ</m:t>
              </m:r>
            </w:ins>
          </m:e>
          <m:sub>
            <w:ins w:id="155" w:author="thiago Pereira" w:date="2016-01-30T11:05:00Z">
              <m:r>
                <m:rPr>
                  <m:sty m:val="p"/>
                </m:rPr>
                <w:rPr>
                  <w:rFonts w:ascii="Cambria Math" w:hAnsi="Cambria Math"/>
                  <w:sz w:val="24"/>
                  <w:szCs w:val="24"/>
                  <w:lang w:val="en-US"/>
                </w:rPr>
                <m:t>3</m:t>
              </m:r>
            </w:ins>
          </m:sub>
        </m:sSub>
        <w:ins w:id="156"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57" w:author="thiago Pereira" w:date="2016-01-30T11:04:00Z">
                <w:rPr>
                  <w:rFonts w:ascii="Cambria Math" w:hAnsi="Cambria Math"/>
                  <w:sz w:val="24"/>
                  <w:szCs w:val="24"/>
                  <w:lang w:val="en-US"/>
                </w:rPr>
              </w:ins>
            </m:ctrlPr>
          </m:sSubPr>
          <m:e>
            <w:ins w:id="158" w:author="thiago Pereira" w:date="2016-01-30T11:04:00Z">
              <m:r>
                <m:rPr>
                  <m:sty m:val="p"/>
                </m:rPr>
                <w:rPr>
                  <w:rFonts w:ascii="Cambria Math" w:hAnsi="Cambria Math"/>
                  <w:sz w:val="24"/>
                  <w:szCs w:val="24"/>
                  <w:lang w:val="en-US"/>
                </w:rPr>
                <m:t>λ</m:t>
              </m:r>
            </w:ins>
          </m:e>
          <m:sub>
            <w:ins w:id="159" w:author="thiago Pereira" w:date="2016-01-30T11:05:00Z">
              <m:r>
                <m:rPr>
                  <m:sty m:val="p"/>
                </m:rPr>
                <w:rPr>
                  <w:rFonts w:ascii="Cambria Math" w:hAnsi="Cambria Math"/>
                  <w:sz w:val="24"/>
                  <w:szCs w:val="24"/>
                  <w:lang w:val="en-US"/>
                </w:rPr>
                <m:t>m-</m:t>
              </m:r>
            </w:ins>
            <w:ins w:id="160" w:author="thiago Pereira" w:date="2016-01-30T11:04:00Z">
              <m:r>
                <m:rPr>
                  <m:sty m:val="p"/>
                </m:rPr>
                <w:rPr>
                  <w:rFonts w:ascii="Cambria Math" w:hAnsi="Cambria Math"/>
                  <w:sz w:val="24"/>
                  <w:szCs w:val="24"/>
                  <w:lang w:val="en-US"/>
                </w:rPr>
                <m:t>1</m:t>
              </m:r>
            </w:ins>
          </m:sub>
        </m:sSub>
        <w:ins w:id="161" w:author="thiago Pereira" w:date="2016-01-30T11:03:00Z">
          <m:r>
            <m:rPr>
              <m:sty m:val="p"/>
            </m:rPr>
            <w:rPr>
              <w:rFonts w:ascii="Cambria Math" w:hAnsi="Cambria Math"/>
              <w:sz w:val="24"/>
              <w:szCs w:val="24"/>
              <w:lang w:val="en-US"/>
            </w:rPr>
            <m:t>&gt;</m:t>
          </m:r>
        </w:ins>
        <m:sSub>
          <m:sSubPr>
            <m:ctrlPr>
              <w:ins w:id="162" w:author="thiago Pereira" w:date="2016-01-30T11:04:00Z">
                <w:rPr>
                  <w:rFonts w:ascii="Cambria Math" w:hAnsi="Cambria Math"/>
                  <w:sz w:val="24"/>
                  <w:szCs w:val="24"/>
                  <w:lang w:val="en-US"/>
                </w:rPr>
              </w:ins>
            </m:ctrlPr>
          </m:sSubPr>
          <m:e>
            <w:ins w:id="163" w:author="thiago Pereira" w:date="2016-01-30T11:04:00Z">
              <m:r>
                <m:rPr>
                  <m:sty m:val="p"/>
                </m:rPr>
                <w:rPr>
                  <w:rFonts w:ascii="Cambria Math" w:hAnsi="Cambria Math"/>
                  <w:sz w:val="24"/>
                  <w:szCs w:val="24"/>
                  <w:lang w:val="en-US"/>
                </w:rPr>
                <m:t>λ</m:t>
              </m:r>
            </w:ins>
          </m:e>
          <m:sub>
            <w:ins w:id="164" w:author="thiago Pereira" w:date="2016-01-30T11:04:00Z">
              <m:r>
                <m:rPr>
                  <m:sty m:val="p"/>
                </m:rPr>
                <w:rPr>
                  <w:rFonts w:ascii="Cambria Math" w:hAnsi="Cambria Math"/>
                  <w:sz w:val="24"/>
                  <w:szCs w:val="24"/>
                  <w:lang w:val="en-US"/>
                </w:rPr>
                <m:t>m</m:t>
              </m:r>
            </w:ins>
          </m:sub>
        </m:sSub>
      </m:oMath>
      <w:ins w:id="165" w:author="thiago Pereira" w:date="2016-01-30T11:06:00Z">
        <w:r w:rsidRPr="00D04C93">
          <w:rPr>
            <w:sz w:val="24"/>
            <w:szCs w:val="24"/>
            <w:lang w:val="en-US"/>
          </w:rPr>
          <w:t xml:space="preserve">, to make possible the selection of the first </w:t>
        </w:r>
        <w:proofErr w:type="spellStart"/>
        <w:r w:rsidRPr="00D04C93">
          <w:rPr>
            <w:sz w:val="24"/>
            <w:szCs w:val="24"/>
            <w:lang w:val="en-US"/>
          </w:rPr>
          <w:t>eigenvalue</w:t>
        </w:r>
        <w:proofErr w:type="spellEnd"/>
        <w:r w:rsidRPr="00D04C93">
          <w:rPr>
            <w:sz w:val="24"/>
            <w:szCs w:val="24"/>
            <w:lang w:val="en-US"/>
          </w:rPr>
          <w:t xml:space="preserve"> in the obtained sequence, represented by </w:t>
        </w:r>
        <w:r w:rsidR="007C78A5"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ins>
    </w:p>
    <w:p w:rsidR="00B92407" w:rsidRDefault="00B92407" w:rsidP="00974BE1">
      <w:pPr>
        <w:spacing w:after="200" w:line="276" w:lineRule="auto"/>
        <w:ind w:left="363"/>
        <w:rPr>
          <w:ins w:id="166" w:author="thiago Pereira" w:date="2016-01-30T14:55:00Z"/>
          <w:sz w:val="24"/>
          <w:szCs w:val="24"/>
          <w:lang w:val="en-US"/>
        </w:rPr>
        <w:pPrChange w:id="167" w:author="thiago Pereira" w:date="2016-01-30T15:40:00Z">
          <w:pPr>
            <w:spacing w:after="200" w:line="276" w:lineRule="auto"/>
            <w:ind w:left="360"/>
          </w:pPr>
        </w:pPrChange>
      </w:pPr>
      <w:ins w:id="168" w:author="thiago Pereira" w:date="2016-01-30T14:55:00Z">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m:t>
          </m:r>
        </m:oMath>
      </w:ins>
      <m:oMath>
        <w:ins w:id="169" w:author="thiago Pereira" w:date="2016-01-30T14:56:00Z">
          <m:r>
            <w:rPr>
              <w:rFonts w:ascii="Cambria Math" w:eastAsiaTheme="minorEastAsia" w:hAnsi="Cambria Math" w:cstheme="minorBidi"/>
              <w:color w:val="000000" w:themeColor="text1"/>
              <w:kern w:val="24"/>
              <w:szCs w:val="24"/>
            </w:rPr>
            <m:t xml:space="preserve"> </m:t>
          </m:r>
        </w:ins>
        <w:ins w:id="170" w:author="thiago Pereira" w:date="2016-01-30T14:55:00Z">
          <m:r>
            <w:rPr>
              <w:rFonts w:ascii="Cambria Math" w:eastAsiaTheme="minorEastAsia" w:hAnsi="Cambria Math" w:cstheme="minorBidi"/>
              <w:color w:val="000000" w:themeColor="text1"/>
              <w:kern w:val="24"/>
              <w:szCs w:val="24"/>
            </w:rPr>
            <m:t xml:space="preserve"> t=1, 2, 3, …T</m:t>
          </m:r>
        </w:ins>
      </m:oMath>
      <w:ins w:id="171" w:author="thiago Pereira" w:date="2016-01-30T14:55:00Z">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ins>
      <w:ins w:id="172" w:author="thiago Pereira" w:date="2016-01-30T14:57:00Z">
        <w:r>
          <w:rPr>
            <w:sz w:val="24"/>
            <w:szCs w:val="24"/>
            <w:lang w:val="en-US"/>
          </w:rPr>
          <w:t>i</w:t>
        </w:r>
      </w:ins>
      <w:ins w:id="173" w:author="thiago Pereira" w:date="2016-01-30T14:55:00Z">
        <w:r w:rsidRPr="00C36687">
          <w:rPr>
            <w:sz w:val="24"/>
            <w:szCs w:val="24"/>
            <w:lang w:val="en-US"/>
          </w:rPr>
          <w:t xml:space="preserve">nding the largest </w:t>
        </w:r>
        <w:proofErr w:type="spellStart"/>
        <w:r w:rsidRPr="00C36687">
          <w:rPr>
            <w:sz w:val="24"/>
            <w:szCs w:val="24"/>
            <w:lang w:val="en-US"/>
          </w:rPr>
          <w:t>eigenvalue</w:t>
        </w:r>
        <w:proofErr w:type="spellEnd"/>
        <w:r w:rsidRPr="00C36687">
          <w:rPr>
            <w:sz w:val="24"/>
            <w:szCs w:val="24"/>
            <w:lang w:val="en-US"/>
          </w:rPr>
          <w:t xml:space="preserve"> for each </w:t>
        </w:r>
      </w:ins>
      <m:oMath>
        <w:ins w:id="174" w:author="thiago Pereira" w:date="2016-01-30T14:57:00Z">
          <m:r>
            <w:rPr>
              <w:rFonts w:ascii="Cambria Math" w:hAnsi="Cambria Math"/>
              <w:sz w:val="24"/>
              <w:szCs w:val="24"/>
              <w:lang w:val="en-US"/>
            </w:rPr>
            <m:t>t</m:t>
          </m:r>
        </w:ins>
      </m:oMath>
      <w:ins w:id="175" w:author="thiago Pereira" w:date="2016-01-30T14:55:00Z">
        <w:r w:rsidRPr="00C36687">
          <w:rPr>
            <w:sz w:val="24"/>
            <w:szCs w:val="24"/>
            <w:lang w:val="en-US"/>
          </w:rPr>
          <w:t>-th time frame, should be repeated until t = T, in order to obtain the largest</w:t>
        </w:r>
        <w:r>
          <w:rPr>
            <w:sz w:val="24"/>
            <w:szCs w:val="24"/>
            <w:lang w:val="en-US"/>
          </w:rPr>
          <w:t xml:space="preserve"> </w:t>
        </w:r>
        <w:proofErr w:type="spellStart"/>
        <w:r>
          <w:rPr>
            <w:sz w:val="24"/>
            <w:szCs w:val="24"/>
            <w:lang w:val="en-US"/>
          </w:rPr>
          <w:t>eigenvalue</w:t>
        </w:r>
        <w:proofErr w:type="spellEnd"/>
        <w:r>
          <w:rPr>
            <w:sz w:val="24"/>
            <w:szCs w:val="24"/>
            <w:lang w:val="en-US"/>
          </w:rPr>
          <w:t xml:space="preserve"> of all time frames, as presented by </w:t>
        </w:r>
      </w:ins>
    </w:p>
    <w:p w:rsidR="00B92407" w:rsidRDefault="00B92407" w:rsidP="00974BE1">
      <w:pPr>
        <w:spacing w:after="200" w:line="276" w:lineRule="auto"/>
        <w:ind w:left="363"/>
        <w:rPr>
          <w:ins w:id="176" w:author="thiago Pereira" w:date="2016-01-30T14:58:00Z"/>
          <w:sz w:val="24"/>
          <w:szCs w:val="24"/>
          <w:lang w:val="en-US"/>
        </w:rPr>
        <w:pPrChange w:id="177" w:author="thiago Pereira" w:date="2016-01-30T15:40:00Z">
          <w:pPr>
            <w:spacing w:after="200" w:line="276" w:lineRule="auto"/>
            <w:ind w:left="360"/>
          </w:pPr>
        </w:pPrChange>
      </w:pPr>
      <m:oMath>
        <w:ins w:id="178" w:author="thiago Pereira" w:date="2016-01-30T14:59:00Z">
          <m:r>
            <m:rPr>
              <m:sty m:val="bi"/>
            </m:rPr>
            <w:rPr>
              <w:rFonts w:ascii="Cambria Math" w:hAnsi="Cambria Math"/>
              <w:sz w:val="24"/>
              <w:szCs w:val="24"/>
              <w:lang w:val="en-US"/>
            </w:rPr>
            <m:t>E</m:t>
          </m:r>
        </w:ins>
      </m:oMath>
      <w:ins w:id="179" w:author="thiago Pereira" w:date="2016-01-30T14:59:00Z">
        <w:r w:rsidRPr="00F528E5">
          <w:rPr>
            <w:sz w:val="24"/>
            <w:szCs w:val="24"/>
            <w:lang w:val="en-US"/>
          </w:rPr>
          <w:t xml:space="preserve"> </w:t>
        </w:r>
      </w:ins>
      <w:ins w:id="180" w:author="thiago Pereira" w:date="2016-01-30T14:58:00Z">
        <w:r w:rsidRPr="00F528E5">
          <w:rPr>
            <w:sz w:val="24"/>
            <w:szCs w:val="24"/>
            <w:lang w:val="en-US"/>
          </w:rPr>
          <w:t xml:space="preserve">=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ins>
    </w:p>
    <w:p w:rsidR="007C78A5" w:rsidRDefault="00B92407" w:rsidP="00974BE1">
      <w:pPr>
        <w:spacing w:after="200" w:line="276" w:lineRule="auto"/>
        <w:ind w:left="363"/>
        <w:rPr>
          <w:ins w:id="181" w:author="thiago Pereira" w:date="2016-01-30T15:02:00Z"/>
          <w:sz w:val="24"/>
          <w:szCs w:val="24"/>
          <w:lang w:val="en-US"/>
        </w:rPr>
        <w:pPrChange w:id="182" w:author="thiago Pereira" w:date="2016-01-30T15:40:00Z">
          <w:pPr>
            <w:spacing w:after="200" w:line="276" w:lineRule="auto"/>
            <w:ind w:left="360"/>
          </w:pPr>
        </w:pPrChange>
      </w:pPr>
      <w:ins w:id="183" w:author="thiago Pereira" w:date="2016-01-30T14:58:00Z">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w:ins>
      <m:oMath>
        <w:ins w:id="184" w:author="thiago Pereira" w:date="2016-01-30T14:59:00Z">
          <m:r>
            <m:rPr>
              <m:sty m:val="bi"/>
            </m:rPr>
            <w:rPr>
              <w:rFonts w:ascii="Cambria Math" w:hAnsi="Cambria Math"/>
              <w:sz w:val="24"/>
              <w:szCs w:val="24"/>
              <w:lang w:val="en-US"/>
            </w:rPr>
            <m:t>E</m:t>
          </m:r>
        </w:ins>
      </m:oMath>
      <w:ins w:id="185" w:author="thiago Pereira" w:date="2016-01-30T14:58:00Z">
        <w:r w:rsidRPr="00C36687">
          <w:rPr>
            <w:sz w:val="24"/>
            <w:szCs w:val="24"/>
            <w:lang w:val="en-US"/>
          </w:rPr>
          <w:t xml:space="preserve"> contains the largest</w:t>
        </w:r>
      </w:ins>
      <w:ins w:id="186" w:author="thiago Pereira" w:date="2016-01-30T15:02:00Z">
        <w:r>
          <w:rPr>
            <w:sz w:val="24"/>
            <w:szCs w:val="24"/>
            <w:lang w:val="en-US"/>
          </w:rPr>
          <w:t xml:space="preserve"> </w:t>
        </w:r>
        <w:proofErr w:type="spellStart"/>
        <w:r w:rsidRPr="00B92407">
          <w:rPr>
            <w:sz w:val="24"/>
            <w:szCs w:val="24"/>
            <w:lang w:val="en-US"/>
          </w:rPr>
          <w:t>eigenvalues</w:t>
        </w:r>
        <w:proofErr w:type="spellEnd"/>
        <w:r w:rsidRPr="00B92407">
          <w:rPr>
            <w:sz w:val="24"/>
            <w:szCs w:val="24"/>
            <w:lang w:val="en-US"/>
          </w:rPr>
          <w:t xml:space="preserve"> of each </w:t>
        </w:r>
        <m:oMath>
          <m:r>
            <w:rPr>
              <w:rFonts w:ascii="Cambria Math" w:hAnsi="Cambria Math"/>
              <w:sz w:val="24"/>
              <w:szCs w:val="24"/>
              <w:lang w:val="en-US"/>
            </w:rPr>
            <m:t>t</m:t>
          </m:r>
        </m:oMath>
        <w:r w:rsidRPr="00C36687">
          <w:rPr>
            <w:sz w:val="24"/>
            <w:szCs w:val="24"/>
            <w:lang w:val="en-US"/>
          </w:rPr>
          <w:t>-th time frame</w:t>
        </w:r>
        <w:r w:rsidRPr="00B92407">
          <w:rPr>
            <w:sz w:val="24"/>
            <w:szCs w:val="24"/>
            <w:lang w:val="en-US"/>
          </w:rPr>
          <w:t xml:space="preserve">, </w:t>
        </w:r>
        <w:r>
          <w:rPr>
            <w:sz w:val="24"/>
            <w:szCs w:val="24"/>
            <w:lang w:val="en-US"/>
          </w:rPr>
          <w:t xml:space="preserve">which </w:t>
        </w:r>
      </w:ins>
      <w:ins w:id="187" w:author="thiago Pereira" w:date="2016-01-30T15:04:00Z">
        <w:r>
          <w:rPr>
            <w:sz w:val="24"/>
            <w:szCs w:val="24"/>
            <w:lang w:val="en-US"/>
          </w:rPr>
          <w:t xml:space="preserve">is the expected input for </w:t>
        </w:r>
      </w:ins>
      <w:ins w:id="188" w:author="thiago Pereira" w:date="2016-01-30T15:05:00Z">
        <w:r>
          <w:rPr>
            <w:sz w:val="24"/>
            <w:szCs w:val="24"/>
            <w:lang w:val="en-US"/>
          </w:rPr>
          <w:t xml:space="preserve">MOS schemes and </w:t>
        </w:r>
      </w:ins>
      <w:ins w:id="189" w:author="thiago Pereira" w:date="2016-01-30T15:02:00Z">
        <w:r>
          <w:rPr>
            <w:sz w:val="24"/>
            <w:szCs w:val="24"/>
            <w:lang w:val="en-US"/>
          </w:rPr>
          <w:t xml:space="preserve">can be expressed </w:t>
        </w:r>
        <w:r w:rsidRPr="00B92407">
          <w:rPr>
            <w:sz w:val="24"/>
            <w:szCs w:val="24"/>
            <w:lang w:val="en-US"/>
          </w:rPr>
          <w:t>as</w:t>
        </w:r>
        <w:r>
          <w:rPr>
            <w:sz w:val="24"/>
            <w:szCs w:val="24"/>
            <w:lang w:val="en-US"/>
          </w:rPr>
          <w:t xml:space="preserve"> </w:t>
        </w:r>
      </w:ins>
    </w:p>
    <w:p w:rsidR="00B92407" w:rsidRPr="00B92407" w:rsidRDefault="00B92407" w:rsidP="00974BE1">
      <w:pPr>
        <w:spacing w:after="200" w:line="276" w:lineRule="auto"/>
        <w:ind w:left="363"/>
        <w:rPr>
          <w:ins w:id="190" w:author="thiago Pereira" w:date="2016-01-30T10:45:00Z"/>
          <w:sz w:val="24"/>
          <w:szCs w:val="24"/>
          <w:lang w:val="en-US"/>
        </w:rPr>
        <w:pPrChange w:id="191" w:author="thiago Pereira" w:date="2016-01-30T15:40:00Z">
          <w:pPr>
            <w:spacing w:after="200" w:line="276" w:lineRule="auto"/>
            <w:ind w:left="360"/>
          </w:pPr>
        </w:pPrChange>
      </w:pPr>
      <m:oMathPara>
        <m:oMath>
          <m:sSub>
            <m:sSubPr>
              <m:ctrlPr>
                <w:ins w:id="192" w:author="thiago Pereira" w:date="2016-01-30T15:03:00Z">
                  <w:rPr>
                    <w:rFonts w:ascii="Cambria Math" w:hAnsi="Cambria Math"/>
                    <w:b/>
                    <w:i/>
                    <w:sz w:val="24"/>
                    <w:szCs w:val="24"/>
                    <w:lang w:val="en-US"/>
                  </w:rPr>
                </w:ins>
              </m:ctrlPr>
            </m:sSubPr>
            <m:e>
              <w:ins w:id="193" w:author="thiago Pereira" w:date="2016-01-30T15:03:00Z">
                <m:r>
                  <m:rPr>
                    <m:sty m:val="bi"/>
                  </m:rPr>
                  <w:rPr>
                    <w:rFonts w:ascii="Cambria Math" w:hAnsi="Cambria Math"/>
                    <w:sz w:val="24"/>
                    <w:szCs w:val="24"/>
                    <w:lang w:val="en-US"/>
                  </w:rPr>
                  <m:t>e</m:t>
                </m:r>
              </w:ins>
            </m:e>
            <m:sub>
              <w:ins w:id="194" w:author="thiago Pereira" w:date="2016-01-30T15:03:00Z">
                <m:r>
                  <w:rPr>
                    <w:rFonts w:ascii="Cambria Math" w:hAnsi="Cambria Math"/>
                    <w:sz w:val="24"/>
                    <w:szCs w:val="24"/>
                    <w:lang w:val="en-US"/>
                  </w:rPr>
                  <m:t>max</m:t>
                </m:r>
              </w:ins>
            </m:sub>
          </m:sSub>
          <w:ins w:id="195" w:author="thiago Pereira" w:date="2016-01-30T15:03:00Z">
            <m:r>
              <m:rPr>
                <m:sty m:val="bi"/>
              </m:rPr>
              <w:rPr>
                <w:rFonts w:ascii="Cambria Math" w:hAnsi="Cambria Math"/>
                <w:sz w:val="24"/>
                <w:szCs w:val="24"/>
                <w:lang w:val="en-US"/>
              </w:rPr>
              <m:t>=E</m:t>
            </m:r>
            <m:r>
              <w:rPr>
                <w:rFonts w:ascii="Cambria Math" w:hAnsi="Cambria Math"/>
                <w:sz w:val="24"/>
                <w:szCs w:val="24"/>
                <w:lang w:val="en-US"/>
              </w:rPr>
              <m:t>{:,1}</m:t>
            </m:r>
          </w:ins>
        </m:oMath>
      </m:oMathPara>
    </w:p>
    <w:p w:rsidR="00974BE1" w:rsidRDefault="00424BD3" w:rsidP="00974BE1">
      <w:pPr>
        <w:spacing w:after="200" w:line="276" w:lineRule="auto"/>
        <w:ind w:left="363"/>
        <w:rPr>
          <w:ins w:id="196" w:author="thiago Pereira" w:date="2016-01-30T15:40:00Z"/>
          <w:sz w:val="24"/>
          <w:szCs w:val="24"/>
          <w:lang w:val="en-US"/>
        </w:rPr>
        <w:pPrChange w:id="197" w:author="thiago Pereira" w:date="2016-01-30T15:40:00Z">
          <w:pPr>
            <w:spacing w:after="200" w:line="276" w:lineRule="auto"/>
            <w:ind w:left="360"/>
          </w:pPr>
        </w:pPrChange>
      </w:pPr>
      <w:ins w:id="198" w:author="thiago Pereira" w:date="2016-01-30T15:10:00Z">
        <w:r w:rsidRPr="00424BD3">
          <w:rPr>
            <w:sz w:val="24"/>
            <w:szCs w:val="24"/>
            <w:lang w:val="en-US"/>
          </w:rPr>
          <w:t xml:space="preserve">Once obtained the largest </w:t>
        </w:r>
        <w:proofErr w:type="spellStart"/>
        <w:r w:rsidRPr="00424BD3">
          <w:rPr>
            <w:sz w:val="24"/>
            <w:szCs w:val="24"/>
            <w:lang w:val="en-US"/>
          </w:rPr>
          <w:t>eigenvalue</w:t>
        </w:r>
        <w:r>
          <w:rPr>
            <w:sz w:val="24"/>
            <w:szCs w:val="24"/>
            <w:lang w:val="en-US"/>
          </w:rPr>
          <w:t>s</w:t>
        </w:r>
        <w:proofErr w:type="spellEnd"/>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ins>
      <w:ins w:id="199" w:author="thiago Pereira" w:date="2016-01-30T15:11:00Z">
        <w:r>
          <w:rPr>
            <w:sz w:val="24"/>
            <w:szCs w:val="24"/>
            <w:lang w:val="en-US"/>
          </w:rPr>
          <w:t xml:space="preserve"> </w:t>
        </w:r>
      </w:ins>
      <w:ins w:id="200" w:author="thiago Pereira" w:date="2016-01-30T15:24:00Z">
        <w:r w:rsidR="00642C2A" w:rsidRPr="00642C2A">
          <w:rPr>
            <w:i/>
            <w:sz w:val="24"/>
            <w:szCs w:val="24"/>
            <w:lang w:val="en-US"/>
          </w:rPr>
          <w:t>d̂</w:t>
        </w:r>
      </w:ins>
      <w:ins w:id="201" w:author="thiago Pereira" w:date="2016-01-30T15:26:00Z">
        <w:r w:rsidR="00642C2A" w:rsidRPr="00424BD3">
          <w:rPr>
            <w:sz w:val="24"/>
            <w:szCs w:val="24"/>
            <w:lang w:val="en-US"/>
          </w:rPr>
          <w:t xml:space="preserve">, which is the estimated number of time frames </w:t>
        </w:r>
        <w:r w:rsidR="00642C2A">
          <w:rPr>
            <w:sz w:val="24"/>
            <w:szCs w:val="24"/>
            <w:lang w:val="en-US"/>
          </w:rPr>
          <w:t>with malicious behavior</w:t>
        </w:r>
        <w:r w:rsidR="00642C2A"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00642C2A" w:rsidRPr="00424BD3">
          <w:rPr>
            <w:sz w:val="24"/>
            <w:szCs w:val="24"/>
            <w:lang w:val="en-US"/>
          </w:rPr>
          <w:t xml:space="preserve"> is used as input parameter for MOS schemes, according to</w:t>
        </w:r>
      </w:ins>
      <w:ins w:id="202" w:author="thiago Pereira" w:date="2016-01-30T15:27:00Z">
        <w:r w:rsidR="00642C2A">
          <w:rPr>
            <w:sz w:val="24"/>
            <w:szCs w:val="24"/>
            <w:lang w:val="en-US"/>
          </w:rPr>
          <w:t xml:space="preserve"> the equation</w:t>
        </w:r>
      </w:ins>
      <w:ins w:id="203" w:author="thiago Pereira" w:date="2016-01-30T15:29:00Z">
        <w:r w:rsidR="00642C2A">
          <w:rPr>
            <w:sz w:val="24"/>
            <w:szCs w:val="24"/>
            <w:lang w:val="en-US"/>
          </w:rPr>
          <w:t xml:space="preserve"> </w:t>
        </w:r>
      </w:ins>
      <w:del w:id="204" w:author="thiago Pereira" w:date="2016-01-30T15:28:00Z">
        <w:r w:rsidR="00642C2A" w:rsidDel="00642C2A">
          <w:rPr>
            <w:sz w:val="24"/>
            <w:szCs w:val="24"/>
            <w:lang w:val="en-US"/>
          </w:rPr>
          <w:br/>
        </w:r>
      </w:del>
      <m:oMathPara>
        <m:oMath>
          <m:sSub>
            <m:sSubPr>
              <m:ctrlPr>
                <w:ins w:id="205" w:author="thiago Pereira" w:date="2016-01-30T15:27:00Z">
                  <w:rPr>
                    <w:rFonts w:ascii="Cambria Math" w:hAnsi="Cambria Math"/>
                    <w:b/>
                    <w:i/>
                    <w:sz w:val="24"/>
                    <w:szCs w:val="24"/>
                    <w:lang w:val="en-US"/>
                  </w:rPr>
                </w:ins>
              </m:ctrlPr>
            </m:sSubPr>
            <m:e>
              <w:ins w:id="206" w:author="thiago Pereira" w:date="2016-01-30T15:27:00Z">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m:t>
                </m:r>
                <m:r>
                  <m:rPr>
                    <m:sty m:val="bi"/>
                  </m:rPr>
                  <w:rPr>
                    <w:rFonts w:ascii="Cambria Math" w:hAnsi="Cambria Math"/>
                    <w:sz w:val="24"/>
                    <w:szCs w:val="24"/>
                    <w:lang w:val="en-US"/>
                  </w:rPr>
                  <m:t>e</m:t>
                </m:r>
              </w:ins>
            </m:e>
            <m:sub>
              <w:ins w:id="207" w:author="thiago Pereira" w:date="2016-01-30T15:27:00Z">
                <m:r>
                  <w:rPr>
                    <w:rFonts w:ascii="Cambria Math" w:hAnsi="Cambria Math"/>
                    <w:sz w:val="24"/>
                    <w:szCs w:val="24"/>
                    <w:lang w:val="en-US"/>
                  </w:rPr>
                  <m:t>max</m:t>
                </m:r>
              </w:ins>
            </m:sub>
          </m:sSub>
          <w:ins w:id="208" w:author="thiago Pereira" w:date="2016-01-30T15:28:00Z">
            <m:r>
              <m:rPr>
                <m:sty m:val="bi"/>
              </m:rPr>
              <w:rPr>
                <w:rFonts w:ascii="Cambria Math" w:hAnsi="Cambria Math"/>
                <w:sz w:val="24"/>
                <w:szCs w:val="24"/>
                <w:lang w:val="en-US"/>
              </w:rPr>
              <m:t>}</m:t>
            </m:r>
          </w:ins>
        </m:oMath>
      </m:oMathPara>
      <w:del w:id="209" w:author="thiago Pereira" w:date="2016-01-30T15:28:00Z">
        <w:r w:rsidR="00642C2A" w:rsidDel="00642C2A">
          <w:rPr>
            <w:b/>
            <w:sz w:val="24"/>
            <w:szCs w:val="24"/>
            <w:lang w:val="en-US"/>
          </w:rPr>
          <w:br/>
        </w:r>
      </w:del>
      <w:ins w:id="210" w:author="thiago Pereira" w:date="2016-01-30T15:26:00Z">
        <w:r w:rsidR="00642C2A" w:rsidRPr="00424BD3">
          <w:rPr>
            <w:sz w:val="24"/>
            <w:szCs w:val="24"/>
            <w:lang w:val="en-US"/>
          </w:rPr>
          <w:t xml:space="preserve">Note that some MOS schemes may also require the </w:t>
        </w:r>
      </w:ins>
      <w:ins w:id="211" w:author="thiago Pereira" w:date="2016-01-30T15:29:00Z">
        <w:r w:rsidR="00642C2A">
          <w:rPr>
            <w:sz w:val="24"/>
            <w:szCs w:val="24"/>
            <w:lang w:val="en-US"/>
          </w:rPr>
          <w:t xml:space="preserve">amount of time </w:t>
        </w:r>
      </w:ins>
      <w:ins w:id="212" w:author="thiago Pereira" w:date="2016-01-30T15:26:00Z">
        <w:r w:rsidR="00642C2A" w:rsidRPr="00424BD3">
          <w:rPr>
            <w:sz w:val="24"/>
            <w:szCs w:val="24"/>
            <w:lang w:val="en-US"/>
          </w:rPr>
          <w:t xml:space="preserve">that compose a time frame, </w:t>
        </w:r>
      </w:ins>
      <w:ins w:id="213" w:author="thiago Pereira" w:date="2016-01-30T15:29:00Z">
        <w:r w:rsidR="00642C2A">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oMath>
      </w:ins>
      <m:oMath>
        <w:ins w:id="214" w:author="thiago Pereira" w:date="2016-01-30T15:30:00Z">
          <m:r>
            <m:rPr>
              <m:sty m:val="p"/>
            </m:rPr>
            <w:rPr>
              <w:rFonts w:ascii="Cambria Math" w:hAnsi="Cambria Math"/>
              <w:sz w:val="24"/>
              <w:szCs w:val="24"/>
              <w:lang w:val="en-US"/>
            </w:rPr>
            <m:t>,M</m:t>
          </m:r>
        </w:ins>
        <w:ins w:id="215" w:author="thiago Pereira" w:date="2016-01-30T15:29:00Z">
          <m:r>
            <m:rPr>
              <m:sty m:val="p"/>
            </m:rPr>
            <w:rPr>
              <w:rFonts w:ascii="Cambria Math" w:hAnsi="Cambria Math"/>
              <w:sz w:val="24"/>
              <w:szCs w:val="24"/>
              <w:lang w:val="en-US"/>
            </w:rPr>
            <m:t>}</m:t>
          </m:r>
        </w:ins>
      </m:oMath>
      <w:ins w:id="216" w:author="thiago Pereira" w:date="2016-01-30T15:26:00Z">
        <w:r w:rsidR="00642C2A" w:rsidRPr="00424BD3">
          <w:rPr>
            <w:sz w:val="24"/>
            <w:szCs w:val="24"/>
            <w:lang w:val="en-US"/>
          </w:rPr>
          <w:t>. For more information about MOS</w:t>
        </w:r>
      </w:ins>
      <w:ins w:id="217" w:author="thiago Pereira" w:date="2016-01-30T15:33:00Z">
        <w:r w:rsidR="00F37259">
          <w:rPr>
            <w:sz w:val="24"/>
            <w:szCs w:val="24"/>
            <w:lang w:val="en-US"/>
          </w:rPr>
          <w:t xml:space="preserve"> schemes</w:t>
        </w:r>
      </w:ins>
      <w:ins w:id="218" w:author="thiago Pereira" w:date="2016-01-30T15:26:00Z">
        <w:r w:rsidR="00642C2A" w:rsidRPr="00424BD3">
          <w:rPr>
            <w:sz w:val="24"/>
            <w:szCs w:val="24"/>
            <w:lang w:val="en-US"/>
          </w:rPr>
          <w:t xml:space="preserve">, we refer to </w:t>
        </w:r>
      </w:ins>
      <w:ins w:id="219" w:author="thiago Pereira" w:date="2016-01-30T15:35:00Z">
        <w:r w:rsidR="00F37259">
          <w:rPr>
            <w:sz w:val="24"/>
            <w:szCs w:val="24"/>
            <w:lang w:val="en-US"/>
          </w:rPr>
          <w:t>[22].</w:t>
        </w:r>
      </w:ins>
    </w:p>
    <w:p w:rsidR="005F4712" w:rsidRPr="000824A4" w:rsidRDefault="00F37259" w:rsidP="009C7546">
      <w:pPr>
        <w:keepNext/>
        <w:keepLines/>
        <w:tabs>
          <w:tab w:val="left" w:pos="709"/>
        </w:tabs>
        <w:suppressAutoHyphens/>
        <w:spacing w:before="360" w:after="120"/>
        <w:ind w:left="360"/>
        <w:jc w:val="both"/>
        <w:outlineLvl w:val="0"/>
        <w:rPr>
          <w:b/>
          <w:sz w:val="24"/>
          <w:szCs w:val="24"/>
          <w:lang w:val="en-US"/>
        </w:rPr>
      </w:pPr>
      <w:del w:id="220" w:author="thiago Pereira" w:date="2016-01-30T15:37:00Z">
        <w:r w:rsidDel="00406BC1">
          <w:rPr>
            <w:sz w:val="24"/>
            <w:szCs w:val="24"/>
            <w:lang w:val="en-US"/>
          </w:rPr>
          <w:lastRenderedPageBreak/>
          <w:br/>
        </w:r>
      </w:del>
      <w:ins w:id="221" w:author="Edison" w:date="2016-01-26T17:33:00Z">
        <w:del w:id="222" w:author="thiago Pereira" w:date="2016-01-30T16:15:00Z">
          <w:r w:rsidR="00A562BF" w:rsidDel="003B5048">
            <w:rPr>
              <w:sz w:val="24"/>
              <w:szCs w:val="24"/>
              <w:lang w:val="en-US"/>
            </w:rPr>
            <w:delText>this work</w:delText>
          </w:r>
        </w:del>
      </w:ins>
      <w:ins w:id="223" w:author="Edison" w:date="2016-01-26T17:34:00Z">
        <w:del w:id="224" w:author="thiago Pereira" w:date="2016-01-30T16:15:00Z">
          <w:r w:rsidR="00A562BF" w:rsidDel="003B5048">
            <w:rPr>
              <w:sz w:val="24"/>
              <w:szCs w:val="24"/>
              <w:lang w:val="en-US"/>
            </w:rPr>
            <w:delText xml:space="preserve">ais applied </w:delText>
          </w:r>
          <w:r w:rsidR="00A562BF" w:rsidDel="003B5048">
            <w:rPr>
              <w:rFonts w:eastAsia="Times New Roman"/>
              <w:kern w:val="28"/>
              <w:sz w:val="24"/>
              <w:szCs w:val="24"/>
              <w:lang w:val="en-US" w:eastAsia="ru-RU"/>
            </w:rPr>
            <w:delText>This work</w:delText>
          </w:r>
        </w:del>
      </w:ins>
      <w:ins w:id="225" w:author="Edison" w:date="2016-01-26T17:35:00Z">
        <w:del w:id="226" w:author="thiago Pereira" w:date="2016-01-30T16:15:00Z">
          <w:r w:rsidR="00A562BF" w:rsidDel="003B5048">
            <w:rPr>
              <w:rFonts w:eastAsia="Times New Roman"/>
              <w:kern w:val="28"/>
              <w:sz w:val="24"/>
              <w:szCs w:val="24"/>
              <w:lang w:val="en-US" w:eastAsia="ru-RU"/>
            </w:rPr>
            <w:delText>s</w:delText>
          </w:r>
        </w:del>
      </w:ins>
      <w:r w:rsidR="005F4712"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005F4712"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pt-BR" w:eastAsia="pt-BR"/>
        </w:rPr>
        <w:drawing>
          <wp:inline distT="0" distB="0" distL="0" distR="0">
            <wp:extent cx="5143500" cy="461962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r w:rsidR="00D83E10" w:rsidRPr="00D83E10">
        <w:rPr>
          <w:lang w:val="en-US"/>
        </w:rPr>
        <w:t xml:space="preserve">that </w:t>
      </w:r>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r>
        <w:rPr>
          <w:lang w:val="en-US"/>
        </w:rPr>
        <w:t>The o</w:t>
      </w:r>
      <w:r w:rsidR="00277BE6">
        <w:rPr>
          <w:lang w:val="en-US"/>
        </w:rPr>
        <w:t>nline workflow diagram</w:t>
      </w:r>
      <w:r>
        <w:rPr>
          <w:lang w:val="en-US"/>
        </w:rPr>
        <w:t xml:space="preserve"> is presented in Figure ZZZZ</w:t>
      </w:r>
      <w:r w:rsidR="00277BE6">
        <w:rPr>
          <w:lang w:val="en-US"/>
        </w:rPr>
        <w:t>:</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r w:rsidR="00F612CC">
        <w:rPr>
          <w:sz w:val="24"/>
          <w:szCs w:val="24"/>
          <w:lang w:val="en-US"/>
        </w:rPr>
        <w:t>-</w:t>
      </w:r>
      <w:r w:rsidR="00AE4143" w:rsidRPr="00F612CC">
        <w:rPr>
          <w:sz w:val="24"/>
          <w:szCs w:val="24"/>
          <w:lang w:val="en-US"/>
        </w:rPr>
        <w:t>PAKE</w:t>
      </w:r>
      <w:r w:rsidR="00F612CC">
        <w:rPr>
          <w:sz w:val="24"/>
          <w:szCs w:val="24"/>
          <w:lang w:val="en-US"/>
        </w:rPr>
        <w:t xml:space="preserve"> []</w:t>
      </w:r>
      <w:r w:rsidR="00AE4143" w:rsidRPr="00F612CC">
        <w:rPr>
          <w:sz w:val="24"/>
          <w:szCs w:val="24"/>
          <w:lang w:val="en-US"/>
        </w:rPr>
        <w:t xml:space="preserve">  or SIS-based EKE</w:t>
      </w:r>
      <w:r w:rsidR="00F612CC">
        <w:rPr>
          <w:sz w:val="24"/>
          <w:szCs w:val="24"/>
          <w:lang w:val="en-US"/>
        </w:rPr>
        <w:t xml:space="preserve"> []</w:t>
      </w:r>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r w:rsidR="00F612CC">
        <w:rPr>
          <w:sz w:val="24"/>
          <w:szCs w:val="24"/>
          <w:lang w:val="en-US"/>
        </w:rPr>
        <w:t xml:space="preserve"> [], []</w:t>
      </w:r>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D83E10" w:rsidP="00F612CC">
      <w:pPr>
        <w:spacing w:after="200" w:line="276" w:lineRule="auto"/>
        <w:rPr>
          <w:sz w:val="24"/>
          <w:szCs w:val="24"/>
        </w:rPr>
      </w:pPr>
      <w:r>
        <w:rPr>
          <w:sz w:val="24"/>
          <w:szCs w:val="24"/>
          <w:lang w:val="en-US"/>
        </w:rPr>
        <w:t xml:space="preserve">In order to clarify the whole process, </w:t>
      </w:r>
      <w:r w:rsidR="00F612CC">
        <w:rPr>
          <w:sz w:val="24"/>
          <w:szCs w:val="24"/>
          <w:lang w:val="en-US"/>
        </w:rPr>
        <w:t>the J-PAKE protocol []</w:t>
      </w:r>
      <w:r>
        <w:rPr>
          <w:sz w:val="24"/>
          <w:szCs w:val="24"/>
          <w:lang w:val="en-US"/>
        </w:rPr>
        <w:t xml:space="preserve">, used </w:t>
      </w:r>
      <w:r w:rsidR="00F612CC">
        <w:rPr>
          <w:sz w:val="24"/>
          <w:szCs w:val="24"/>
          <w:lang w:val="en-US"/>
        </w:rPr>
        <w:t>for the user credential verification and the key renovation</w:t>
      </w:r>
      <w:r>
        <w:rPr>
          <w:sz w:val="24"/>
          <w:szCs w:val="24"/>
          <w:lang w:val="en-US"/>
        </w:rPr>
        <w:t>, is briefly described</w:t>
      </w:r>
      <w:r w:rsidR="00F612CC">
        <w:rPr>
          <w:sz w:val="24"/>
          <w:szCs w:val="24"/>
          <w:lang w:val="en-US"/>
        </w:rPr>
        <w:t>. The protocol acts as soon as the key is expired and the client asks the user to synchronize with the server. Note that the EKE</w:t>
      </w:r>
      <w:r>
        <w:rPr>
          <w:sz w:val="24"/>
          <w:szCs w:val="24"/>
          <w:lang w:val="en-US"/>
        </w:rPr>
        <w:t xml:space="preserve"> is not demanded</w:t>
      </w:r>
      <w:r w:rsidR="00F612CC">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D45C6E"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D21D9" w:rsidRPr="00333C79" w:rsidRDefault="002D21D9" w:rsidP="002D21D9">
      <w:pPr>
        <w:rPr>
          <w:b/>
          <w:sz w:val="24"/>
          <w:szCs w:val="24"/>
          <w:lang w:val="en-US"/>
        </w:rPr>
      </w:pPr>
      <w:r w:rsidRPr="00333C79">
        <w:rPr>
          <w:b/>
          <w:sz w:val="24"/>
          <w:szCs w:val="24"/>
          <w:lang w:val="en-US"/>
        </w:rPr>
        <w:t>Security analysis</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2D21D9" w:rsidRPr="00C2285D" w:rsidRDefault="002D21D9" w:rsidP="002D21D9">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2D21D9" w:rsidRPr="00C2285D" w:rsidRDefault="002D21D9" w:rsidP="002D21D9">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2D21D9" w:rsidRPr="00C2285D" w:rsidRDefault="002D21D9" w:rsidP="002D21D9">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2D21D9" w:rsidRPr="00C2285D" w:rsidRDefault="002D21D9" w:rsidP="002D21D9">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2D21D9" w:rsidRPr="00C2285D" w:rsidRDefault="002D21D9" w:rsidP="002D21D9">
      <w:pPr>
        <w:numPr>
          <w:ilvl w:val="1"/>
          <w:numId w:val="16"/>
        </w:numPr>
        <w:spacing w:after="200" w:line="276" w:lineRule="auto"/>
        <w:rPr>
          <w:sz w:val="24"/>
          <w:szCs w:val="24"/>
        </w:rPr>
      </w:pPr>
      <w:r w:rsidRPr="00C2285D">
        <w:rPr>
          <w:sz w:val="24"/>
          <w:szCs w:val="24"/>
        </w:rPr>
        <w:t>Steal the file and try to decrypt it with offline dictionary.</w:t>
      </w:r>
    </w:p>
    <w:p w:rsidR="002D21D9" w:rsidRDefault="002D21D9" w:rsidP="002D21D9">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DEV_PASS and TIME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be able to combine.</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KEY_SET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protected FILE_KEY  (also synchronized) and file.</w:t>
      </w:r>
    </w:p>
    <w:p w:rsidR="002D21D9" w:rsidRPr="00C2285D" w:rsidRDefault="002D21D9" w:rsidP="002D21D9">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2D21D9" w:rsidRPr="00C2285D" w:rsidRDefault="002D21D9" w:rsidP="002D21D9">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2D21D9" w:rsidRDefault="002D21D9" w:rsidP="002D21D9">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2D21D9" w:rsidRPr="002D21D9" w:rsidRDefault="002D21D9" w:rsidP="002D21D9">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9270F1" w:rsidRDefault="002D21D9" w:rsidP="002D21D9">
      <w:pPr>
        <w:spacing w:after="200" w:line="276" w:lineRule="auto"/>
        <w:rPr>
          <w:ins w:id="227" w:author="thiago Pereira" w:date="2016-01-30T16:23:00Z"/>
          <w:sz w:val="24"/>
          <w:szCs w:val="24"/>
          <w:lang w:val="en-US"/>
        </w:rPr>
      </w:pPr>
      <w:r>
        <w:rPr>
          <w:sz w:val="24"/>
          <w:szCs w:val="24"/>
          <w:lang w:val="en-US"/>
        </w:rPr>
        <w:t xml:space="preserve">Additionally, we use the MOS </w:t>
      </w:r>
      <w:del w:id="228" w:author="thiago Pereira" w:date="2016-01-30T16:24:00Z">
        <w:r w:rsidDel="00107256">
          <w:rPr>
            <w:sz w:val="24"/>
            <w:szCs w:val="24"/>
            <w:lang w:val="en-US"/>
          </w:rPr>
          <w:delText xml:space="preserve">methods </w:delText>
        </w:r>
      </w:del>
      <w:ins w:id="229" w:author="thiago Pereira" w:date="2016-01-30T16:24:00Z">
        <w:r w:rsidR="00107256">
          <w:rPr>
            <w:sz w:val="24"/>
            <w:szCs w:val="24"/>
            <w:lang w:val="en-US"/>
          </w:rPr>
          <w:t>schemes</w:t>
        </w:r>
        <w:r w:rsidR="00107256">
          <w:rPr>
            <w:sz w:val="24"/>
            <w:szCs w:val="24"/>
            <w:lang w:val="en-US"/>
          </w:rPr>
          <w:t xml:space="preserve"> </w:t>
        </w:r>
      </w:ins>
      <w:r>
        <w:rPr>
          <w:sz w:val="24"/>
          <w:szCs w:val="24"/>
          <w:lang w:val="en-US"/>
        </w:rPr>
        <w:t xml:space="preserve">in order to </w:t>
      </w:r>
      <w:ins w:id="230" w:author="thiago Pereira" w:date="2016-01-30T16:26:00Z">
        <w:r w:rsidR="00107256">
          <w:rPr>
            <w:sz w:val="24"/>
            <w:szCs w:val="24"/>
            <w:lang w:val="en-US"/>
          </w:rPr>
          <w:t xml:space="preserve">identify </w:t>
        </w:r>
      </w:ins>
      <w:ins w:id="231" w:author="thiago Pereira" w:date="2016-01-30T16:27:00Z">
        <w:r w:rsidR="00107256">
          <w:rPr>
            <w:sz w:val="24"/>
            <w:szCs w:val="24"/>
            <w:lang w:val="en-US"/>
          </w:rPr>
          <w:t>anomalous</w:t>
        </w:r>
      </w:ins>
      <w:ins w:id="232" w:author="thiago Pereira" w:date="2016-01-30T16:26:00Z">
        <w:r w:rsidR="00107256">
          <w:rPr>
            <w:sz w:val="24"/>
            <w:szCs w:val="24"/>
            <w:lang w:val="en-US"/>
          </w:rPr>
          <w:t xml:space="preserve"> behavior that can </w:t>
        </w:r>
      </w:ins>
      <w:r>
        <w:rPr>
          <w:sz w:val="24"/>
          <w:szCs w:val="24"/>
          <w:lang w:val="en-US"/>
        </w:rPr>
        <w:t xml:space="preserve">indicate </w:t>
      </w:r>
      <w:del w:id="233" w:author="thiago Pereira" w:date="2016-01-30T16:26:00Z">
        <w:r w:rsidDel="00107256">
          <w:rPr>
            <w:sz w:val="24"/>
            <w:szCs w:val="24"/>
            <w:lang w:val="en-US"/>
          </w:rPr>
          <w:delText xml:space="preserve">the </w:delText>
        </w:r>
      </w:del>
      <w:ins w:id="234" w:author="thiago Pereira" w:date="2016-01-30T16:26:00Z">
        <w:r w:rsidR="00107256">
          <w:rPr>
            <w:sz w:val="24"/>
            <w:szCs w:val="24"/>
            <w:lang w:val="en-US"/>
          </w:rPr>
          <w:t xml:space="preserve">an </w:t>
        </w:r>
      </w:ins>
      <w:r>
        <w:rPr>
          <w:sz w:val="24"/>
          <w:szCs w:val="24"/>
          <w:lang w:val="en-US"/>
        </w:rPr>
        <w:t>attack and alarm the system of the wrong user behavior.</w:t>
      </w:r>
      <w:ins w:id="235" w:author="thiago Pereira" w:date="2016-01-30T16:30:00Z">
        <w:r w:rsidR="00107256" w:rsidDel="00107256">
          <w:rPr>
            <w:sz w:val="24"/>
            <w:szCs w:val="24"/>
            <w:lang w:val="en-US"/>
          </w:rPr>
          <w:t xml:space="preserve"> </w:t>
        </w:r>
      </w:ins>
      <w:del w:id="236" w:author="thiago Pereira" w:date="2016-01-30T16:30:00Z">
        <w:r w:rsidDel="00107256">
          <w:rPr>
            <w:sz w:val="24"/>
            <w:szCs w:val="24"/>
            <w:lang w:val="en-US"/>
          </w:rPr>
          <w:delText xml:space="preserve"> (</w:delText>
        </w:r>
        <w:r w:rsidRPr="00A562BF" w:rsidDel="00107256">
          <w:rPr>
            <w:sz w:val="24"/>
            <w:szCs w:val="24"/>
            <w:highlight w:val="yellow"/>
            <w:lang w:val="en-US"/>
          </w:rPr>
          <w:delText>TODO!!!!)</w:delText>
        </w:r>
      </w:del>
      <w:ins w:id="237" w:author="thiago Pereira" w:date="2016-01-30T16:30:00Z">
        <w:r w:rsidR="00107256">
          <w:rPr>
            <w:sz w:val="24"/>
            <w:szCs w:val="24"/>
            <w:lang w:val="en-US"/>
          </w:rPr>
          <w:t xml:space="preserve">Therefore, it is necessary to </w:t>
        </w:r>
      </w:ins>
      <w:ins w:id="238" w:author="thiago Pereira" w:date="2016-01-30T16:31:00Z">
        <w:r w:rsidR="00107256">
          <w:rPr>
            <w:sz w:val="24"/>
            <w:szCs w:val="24"/>
            <w:lang w:val="en-US"/>
          </w:rPr>
          <w:t xml:space="preserve">analyze the data that can be collected from user operations on mobile client, </w:t>
        </w:r>
      </w:ins>
      <w:ins w:id="239" w:author="thiago Pereira" w:date="2016-01-30T16:32:00Z">
        <w:r w:rsidR="0040547D">
          <w:rPr>
            <w:sz w:val="24"/>
            <w:szCs w:val="24"/>
            <w:lang w:val="en-US"/>
          </w:rPr>
          <w:t xml:space="preserve">to identify features that can be modeled and </w:t>
        </w:r>
      </w:ins>
      <w:ins w:id="240" w:author="thiago Pereira" w:date="2016-01-30T16:33:00Z">
        <w:r w:rsidR="0040547D">
          <w:rPr>
            <w:sz w:val="24"/>
            <w:szCs w:val="24"/>
            <w:lang w:val="en-US"/>
          </w:rPr>
          <w:t>submitted to MOS schemes, according to described in Section (</w:t>
        </w:r>
        <w:commentRangeStart w:id="241"/>
        <w:r w:rsidR="0040547D" w:rsidRPr="0040547D">
          <w:rPr>
            <w:sz w:val="24"/>
            <w:szCs w:val="24"/>
            <w:highlight w:val="yellow"/>
            <w:lang w:val="en-US"/>
          </w:rPr>
          <w:t>X</w:t>
        </w:r>
        <w:commentRangeEnd w:id="241"/>
        <w:r w:rsidR="0040547D">
          <w:rPr>
            <w:rStyle w:val="Refdecomentrio"/>
          </w:rPr>
          <w:commentReference w:id="241"/>
        </w:r>
        <w:r w:rsidR="0040547D">
          <w:rPr>
            <w:sz w:val="24"/>
            <w:szCs w:val="24"/>
            <w:lang w:val="en-US"/>
          </w:rPr>
          <w:t>)</w:t>
        </w:r>
      </w:ins>
    </w:p>
    <w:p w:rsidR="0040547D" w:rsidRDefault="0040547D" w:rsidP="00107256">
      <w:pPr>
        <w:spacing w:after="200" w:line="276" w:lineRule="auto"/>
        <w:rPr>
          <w:ins w:id="242" w:author="thiago Pereira" w:date="2016-01-30T16:39:00Z"/>
          <w:sz w:val="24"/>
          <w:szCs w:val="24"/>
          <w:lang w:val="en-US"/>
        </w:rPr>
      </w:pPr>
      <w:ins w:id="243" w:author="thiago Pereira" w:date="2016-01-30T16:35:00Z">
        <w:r>
          <w:rPr>
            <w:sz w:val="24"/>
            <w:szCs w:val="24"/>
            <w:lang w:val="en-US"/>
          </w:rPr>
          <w:t>The selected</w:t>
        </w:r>
      </w:ins>
      <w:ins w:id="244" w:author="thiago Pereira" w:date="2016-01-30T16:23:00Z">
        <w:r w:rsidR="009270F1">
          <w:rPr>
            <w:sz w:val="24"/>
            <w:szCs w:val="24"/>
            <w:lang w:val="en-US"/>
          </w:rPr>
          <w:t xml:space="preserve"> features</w:t>
        </w:r>
        <w:r w:rsidR="009270F1" w:rsidRPr="008700BD">
          <w:rPr>
            <w:sz w:val="24"/>
            <w:szCs w:val="24"/>
            <w:lang w:val="en-US"/>
          </w:rPr>
          <w:t xml:space="preserve"> shall be modeled as matrices</w:t>
        </w:r>
      </w:ins>
      <w:ins w:id="245" w:author="thiago Pereira" w:date="2016-01-30T16:38:00Z">
        <w:r>
          <w:rPr>
            <w:sz w:val="24"/>
            <w:szCs w:val="24"/>
            <w:lang w:val="en-US"/>
          </w:rPr>
          <w:t xml:space="preserve"> </w:t>
        </w:r>
      </w:ins>
      <w:ins w:id="246" w:author="thiago Pereira" w:date="2016-01-30T16:23:00Z">
        <w:r w:rsidR="009270F1">
          <w:rPr>
            <w:sz w:val="24"/>
            <w:szCs w:val="24"/>
            <w:lang w:val="en-US"/>
          </w:rPr>
          <w:t xml:space="preserve">which </w:t>
        </w:r>
        <w:r w:rsidR="009270F1" w:rsidRPr="008700BD">
          <w:rPr>
            <w:sz w:val="24"/>
            <w:szCs w:val="24"/>
            <w:lang w:val="en-US"/>
          </w:rPr>
          <w:t xml:space="preserve">represents a signal superposition containing noise, legitimate and malicious </w:t>
        </w:r>
        <w:r w:rsidR="009270F1">
          <w:rPr>
            <w:sz w:val="24"/>
            <w:szCs w:val="24"/>
            <w:lang w:val="en-US"/>
          </w:rPr>
          <w:t>behavior [18]</w:t>
        </w:r>
      </w:ins>
      <w:ins w:id="247" w:author="thiago Pereira" w:date="2016-01-30T16:39:00Z">
        <w:r>
          <w:rPr>
            <w:sz w:val="24"/>
            <w:szCs w:val="24"/>
            <w:lang w:val="en-US"/>
          </w:rPr>
          <w:t xml:space="preserve">, </w:t>
        </w:r>
        <w:r>
          <w:rPr>
            <w:sz w:val="24"/>
            <w:szCs w:val="24"/>
            <w:lang w:val="en-US"/>
          </w:rPr>
          <w:t xml:space="preserve">grouped into time frames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w:t>
        </w:r>
        <w:r>
          <w:rPr>
            <w:sz w:val="24"/>
            <w:szCs w:val="24"/>
            <w:lang w:val="en-US"/>
          </w:rPr>
          <w:t xml:space="preserve"> where </w:t>
        </w:r>
        <w:r w:rsidRPr="0040547D">
          <w:rPr>
            <w:i/>
            <w:sz w:val="24"/>
            <w:szCs w:val="24"/>
            <w:lang w:val="en-US"/>
          </w:rPr>
          <w:t>M</w:t>
        </w:r>
        <w:r>
          <w:rPr>
            <w:sz w:val="24"/>
            <w:szCs w:val="24"/>
            <w:lang w:val="en-US"/>
          </w:rPr>
          <w:t xml:space="preserve"> </w:t>
        </w:r>
      </w:ins>
      <w:ins w:id="248" w:author="thiago Pereira" w:date="2016-01-30T16:40:00Z">
        <w:r>
          <w:rPr>
            <w:sz w:val="24"/>
            <w:szCs w:val="24"/>
            <w:lang w:val="en-US"/>
          </w:rPr>
          <w:t>defines the decomposition of a selected feature</w:t>
        </w:r>
      </w:ins>
      <w:ins w:id="249" w:author="thiago Pereira" w:date="2016-01-30T16:41:00Z">
        <w:r>
          <w:rPr>
            <w:sz w:val="24"/>
            <w:szCs w:val="24"/>
            <w:lang w:val="en-US"/>
          </w:rPr>
          <w:t>,</w:t>
        </w:r>
      </w:ins>
      <w:ins w:id="250" w:author="thiago Pereira" w:date="2016-01-30T16:40:00Z">
        <w:r>
          <w:rPr>
            <w:sz w:val="24"/>
            <w:szCs w:val="24"/>
            <w:lang w:val="en-US"/>
          </w:rPr>
          <w:t xml:space="preserve"> </w:t>
        </w:r>
        <w:r w:rsidRPr="0040547D">
          <w:rPr>
            <w:i/>
            <w:sz w:val="24"/>
            <w:szCs w:val="24"/>
            <w:lang w:val="en-US"/>
          </w:rPr>
          <w:t>N</w:t>
        </w:r>
        <w:r>
          <w:rPr>
            <w:sz w:val="24"/>
            <w:szCs w:val="24"/>
            <w:lang w:val="en-US"/>
          </w:rPr>
          <w:t xml:space="preserve"> </w:t>
        </w:r>
      </w:ins>
      <w:ins w:id="251" w:author="thiago Pereira" w:date="2016-01-30T16:41:00Z">
        <w:r>
          <w:rPr>
            <w:sz w:val="24"/>
            <w:szCs w:val="24"/>
            <w:lang w:val="en-US"/>
          </w:rPr>
          <w:t xml:space="preserve">defines the </w:t>
        </w:r>
      </w:ins>
      <w:ins w:id="252" w:author="thiago Pereira" w:date="2016-01-30T16:43:00Z">
        <w:r w:rsidR="00EF3FE6">
          <w:rPr>
            <w:sz w:val="24"/>
            <w:szCs w:val="24"/>
            <w:lang w:val="en-US"/>
          </w:rPr>
          <w:t xml:space="preserve">time decomposition and </w:t>
        </w:r>
      </w:ins>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ins w:id="253" w:author="thiago Pereira" w:date="2016-01-30T16:45:00Z">
        <w:r w:rsidR="00EF3FE6" w:rsidRPr="00AA14C8">
          <w:rPr>
            <w:sz w:val="24"/>
            <w:szCs w:val="24"/>
            <w:lang w:val="en-US"/>
          </w:rPr>
          <w:t xml:space="preserve">represents the number of occurrences of the feature </w:t>
        </w:r>
      </w:ins>
      <w:ins w:id="254" w:author="thiago Pereira" w:date="2016-01-30T16:46:00Z">
        <w:r w:rsidR="00AA14C8">
          <w:rPr>
            <w:sz w:val="24"/>
            <w:szCs w:val="24"/>
            <w:lang w:val="en-US"/>
          </w:rPr>
          <w:t xml:space="preserve"> </w:t>
        </w:r>
        <m:oMath>
          <m:r>
            <w:rPr>
              <w:rFonts w:ascii="Cambria Math" w:eastAsiaTheme="minorHAnsi" w:hAnsi="Cambria Math"/>
              <w:sz w:val="24"/>
              <w:szCs w:val="24"/>
              <w:lang w:val="en-US"/>
            </w:rPr>
            <m:t>m</m:t>
          </m:r>
        </m:oMath>
      </w:ins>
      <w:ins w:id="255" w:author="thiago Pereira" w:date="2016-01-30T16:45:00Z">
        <w:r w:rsidR="00EF3FE6" w:rsidRPr="00AA14C8">
          <w:rPr>
            <w:sz w:val="24"/>
            <w:szCs w:val="24"/>
            <w:lang w:val="en-US"/>
          </w:rPr>
          <w:t xml:space="preserve"> during the time</w:t>
        </w:r>
      </w:ins>
      <w:ins w:id="256" w:author="thiago Pereira" w:date="2016-01-30T16:47:00Z">
        <w:r w:rsidR="00AA14C8" w:rsidRPr="00AA14C8">
          <w:rPr>
            <w:sz w:val="24"/>
            <w:szCs w:val="24"/>
            <w:lang w:val="en-US"/>
          </w:rPr>
          <w:t xml:space="preserve"> </w:t>
        </w:r>
        <w:r w:rsidR="00AA14C8">
          <w:rPr>
            <w:sz w:val="24"/>
            <w:szCs w:val="24"/>
            <w:lang w:val="en-US"/>
          </w:rPr>
          <w:t xml:space="preserve"> </w:t>
        </w:r>
        <m:oMath>
          <m:r>
            <w:rPr>
              <w:rFonts w:ascii="Cambria Math" w:eastAsiaTheme="minorHAnsi" w:hAnsi="Cambria Math"/>
              <w:sz w:val="24"/>
              <w:szCs w:val="24"/>
              <w:lang w:val="en-US"/>
            </w:rPr>
            <m:t>n</m:t>
          </m:r>
        </m:oMath>
      </w:ins>
      <w:ins w:id="257" w:author="thiago Pereira" w:date="2016-01-30T16:45:00Z">
        <w:r w:rsidR="00EF3FE6" w:rsidRPr="00AA14C8">
          <w:rPr>
            <w:sz w:val="24"/>
            <w:szCs w:val="24"/>
            <w:lang w:val="en-US"/>
          </w:rPr>
          <w:t>.</w:t>
        </w:r>
      </w:ins>
    </w:p>
    <w:p w:rsidR="0054456E" w:rsidRDefault="009270F1" w:rsidP="0054456E">
      <w:pPr>
        <w:spacing w:after="200" w:line="276" w:lineRule="auto"/>
        <w:rPr>
          <w:ins w:id="258" w:author="thiago Pereira" w:date="2016-01-30T16:58:00Z"/>
          <w:rFonts w:eastAsia="Times New Roman"/>
          <w:kern w:val="28"/>
          <w:sz w:val="24"/>
          <w:szCs w:val="24"/>
          <w:lang w:val="en-US" w:eastAsia="ru-RU"/>
        </w:rPr>
      </w:pPr>
      <w:ins w:id="259" w:author="thiago Pereira" w:date="2016-01-30T16:23:00Z">
        <w:r>
          <w:rPr>
            <w:rFonts w:eastAsia="Times New Roman"/>
            <w:kern w:val="28"/>
            <w:sz w:val="24"/>
            <w:szCs w:val="24"/>
            <w:lang w:val="en-US" w:eastAsia="ru-RU"/>
          </w:rPr>
          <w:t xml:space="preserve">On offline mode, the user is still allowed to get access to operations that do not require communication with the server side. These operations and their selected features are incrementally logged </w:t>
        </w:r>
      </w:ins>
      <w:ins w:id="260" w:author="thiago Pereira" w:date="2016-01-30T16:51:00Z">
        <w:r w:rsidR="008E0F25">
          <w:rPr>
            <w:rFonts w:eastAsia="Times New Roman"/>
            <w:kern w:val="28"/>
            <w:sz w:val="24"/>
            <w:szCs w:val="24"/>
            <w:lang w:val="en-US" w:eastAsia="ru-RU"/>
          </w:rPr>
          <w:t xml:space="preserve">by the mobile client, </w:t>
        </w:r>
      </w:ins>
      <w:ins w:id="261" w:author="thiago Pereira" w:date="2016-01-30T16:23:00Z">
        <w:r>
          <w:rPr>
            <w:rFonts w:eastAsia="Times New Roman"/>
            <w:kern w:val="28"/>
            <w:sz w:val="24"/>
            <w:szCs w:val="24"/>
            <w:lang w:val="en-US" w:eastAsia="ru-RU"/>
          </w:rPr>
          <w:t>in order to be evaluated to identify malicious behaviors. This work proposes to evaluate the following features:</w:t>
        </w:r>
      </w:ins>
    </w:p>
    <w:p w:rsidR="0054456E" w:rsidRPr="0054456E" w:rsidRDefault="009270F1" w:rsidP="0054456E">
      <w:pPr>
        <w:pStyle w:val="PargrafodaLista"/>
        <w:numPr>
          <w:ilvl w:val="0"/>
          <w:numId w:val="33"/>
        </w:numPr>
        <w:spacing w:after="200" w:line="276" w:lineRule="auto"/>
        <w:rPr>
          <w:ins w:id="262" w:author="thiago Pereira" w:date="2016-01-30T16:58:00Z"/>
          <w:rFonts w:eastAsia="Times New Roman"/>
          <w:kern w:val="28"/>
          <w:sz w:val="24"/>
          <w:szCs w:val="24"/>
          <w:lang w:val="en-US" w:eastAsia="ru-RU"/>
        </w:rPr>
      </w:pPr>
      <w:ins w:id="263" w:author="thiago Pereira" w:date="2016-01-30T16:23:00Z">
        <w:r w:rsidRPr="0054456E">
          <w:rPr>
            <w:rFonts w:eastAsia="Times New Roman"/>
            <w:kern w:val="28"/>
            <w:sz w:val="24"/>
            <w:szCs w:val="24"/>
            <w:lang w:val="en-US" w:eastAsia="ru-RU"/>
          </w:rPr>
          <w:t xml:space="preserve">File </w:t>
        </w:r>
      </w:ins>
      <w:ins w:id="264" w:author="thiago Pereira" w:date="2016-01-30T17:00:00Z">
        <w:r w:rsidR="0054456E" w:rsidRPr="0054456E">
          <w:rPr>
            <w:rFonts w:eastAsia="Times New Roman"/>
            <w:kern w:val="28"/>
            <w:sz w:val="24"/>
            <w:szCs w:val="24"/>
            <w:lang w:val="en-US" w:eastAsia="ru-RU"/>
          </w:rPr>
          <w:t>Access</w:t>
        </w:r>
      </w:ins>
      <w:ins w:id="265" w:author="thiago Pereira" w:date="2016-01-30T16:23:00Z">
        <w:r w:rsidRPr="0054456E">
          <w:rPr>
            <w:rFonts w:eastAsia="Times New Roman"/>
            <w:kern w:val="28"/>
            <w:sz w:val="24"/>
            <w:szCs w:val="24"/>
            <w:lang w:val="en-US" w:eastAsia="ru-RU"/>
          </w:rPr>
          <w:t xml:space="preserve"> (Time and </w:t>
        </w:r>
      </w:ins>
      <w:ins w:id="266" w:author="thiago Pereira" w:date="2016-01-30T17:00:00Z">
        <w:r w:rsidR="0054456E" w:rsidRPr="0054456E">
          <w:rPr>
            <w:rFonts w:eastAsia="Times New Roman"/>
            <w:kern w:val="28"/>
            <w:sz w:val="24"/>
            <w:szCs w:val="24"/>
            <w:lang w:val="en-US" w:eastAsia="ru-RU"/>
          </w:rPr>
          <w:t xml:space="preserve">File System </w:t>
        </w:r>
      </w:ins>
      <w:ins w:id="267" w:author="thiago Pereira" w:date="2016-01-30T16:23:00Z">
        <w:r w:rsidRPr="0054456E">
          <w:rPr>
            <w:rFonts w:eastAsia="Times New Roman"/>
            <w:kern w:val="28"/>
            <w:sz w:val="24"/>
            <w:szCs w:val="24"/>
            <w:lang w:val="en-US" w:eastAsia="ru-RU"/>
          </w:rPr>
          <w:t>Location)</w:t>
        </w:r>
      </w:ins>
      <w:ins w:id="268" w:author="thiago Pereira" w:date="2016-01-30T17:00:00Z">
        <w:r w:rsidR="0054456E">
          <w:rPr>
            <w:rFonts w:eastAsia="Times New Roman"/>
            <w:kern w:val="28"/>
            <w:sz w:val="24"/>
            <w:szCs w:val="24"/>
            <w:lang w:val="en-US" w:eastAsia="ru-RU"/>
          </w:rPr>
          <w:t>;</w:t>
        </w:r>
      </w:ins>
      <w:ins w:id="269" w:author="thiago Pereira" w:date="2016-01-30T16:58:00Z">
        <w:r w:rsidR="0054456E" w:rsidRPr="0054456E">
          <w:rPr>
            <w:rFonts w:eastAsia="Times New Roman"/>
            <w:kern w:val="28"/>
            <w:sz w:val="24"/>
            <w:szCs w:val="24"/>
            <w:lang w:val="en-US" w:eastAsia="ru-RU"/>
          </w:rPr>
          <w:t xml:space="preserve"> </w:t>
        </w:r>
      </w:ins>
    </w:p>
    <w:p w:rsidR="0054456E" w:rsidRPr="0054456E" w:rsidRDefault="009270F1" w:rsidP="0054456E">
      <w:pPr>
        <w:pStyle w:val="PargrafodaLista"/>
        <w:numPr>
          <w:ilvl w:val="0"/>
          <w:numId w:val="33"/>
        </w:numPr>
        <w:spacing w:after="200" w:line="276" w:lineRule="auto"/>
        <w:rPr>
          <w:ins w:id="270" w:author="thiago Pereira" w:date="2016-01-30T16:59:00Z"/>
          <w:rFonts w:eastAsia="Times New Roman"/>
          <w:kern w:val="28"/>
          <w:sz w:val="24"/>
          <w:szCs w:val="24"/>
          <w:lang w:val="en-US" w:eastAsia="ru-RU"/>
        </w:rPr>
      </w:pPr>
      <w:ins w:id="271" w:author="thiago Pereira" w:date="2016-01-30T16:23:00Z">
        <w:r w:rsidRPr="0054456E">
          <w:rPr>
            <w:rFonts w:eastAsia="Times New Roman"/>
            <w:kern w:val="28"/>
            <w:sz w:val="24"/>
            <w:szCs w:val="24"/>
            <w:lang w:val="en-US" w:eastAsia="ru-RU"/>
          </w:rPr>
          <w:t xml:space="preserve">File Update (Time and </w:t>
        </w:r>
      </w:ins>
      <w:ins w:id="272" w:author="thiago Pereira" w:date="2016-01-30T17:00:00Z">
        <w:r w:rsidR="0054456E" w:rsidRPr="0054456E">
          <w:rPr>
            <w:rFonts w:eastAsia="Times New Roman"/>
            <w:kern w:val="28"/>
            <w:sz w:val="24"/>
            <w:szCs w:val="24"/>
            <w:lang w:val="en-US" w:eastAsia="ru-RU"/>
          </w:rPr>
          <w:t xml:space="preserve">File System </w:t>
        </w:r>
      </w:ins>
      <w:ins w:id="273" w:author="thiago Pereira" w:date="2016-01-30T16:23:00Z">
        <w:r w:rsidRPr="0054456E">
          <w:rPr>
            <w:rFonts w:eastAsia="Times New Roman"/>
            <w:kern w:val="28"/>
            <w:sz w:val="24"/>
            <w:szCs w:val="24"/>
            <w:lang w:val="en-US" w:eastAsia="ru-RU"/>
          </w:rPr>
          <w:t>Location)</w:t>
        </w:r>
      </w:ins>
      <w:ins w:id="274" w:author="thiago Pereira" w:date="2016-01-30T17:00:00Z">
        <w:r w:rsidR="0054456E">
          <w:rPr>
            <w:rFonts w:eastAsia="Times New Roman"/>
            <w:kern w:val="28"/>
            <w:sz w:val="24"/>
            <w:szCs w:val="24"/>
            <w:lang w:val="en-US" w:eastAsia="ru-RU"/>
          </w:rPr>
          <w:t>;</w:t>
        </w:r>
      </w:ins>
    </w:p>
    <w:p w:rsidR="0054456E" w:rsidRPr="0054456E" w:rsidRDefault="009270F1" w:rsidP="0054456E">
      <w:pPr>
        <w:pStyle w:val="PargrafodaLista"/>
        <w:numPr>
          <w:ilvl w:val="0"/>
          <w:numId w:val="33"/>
        </w:numPr>
        <w:spacing w:after="200" w:line="276" w:lineRule="auto"/>
        <w:rPr>
          <w:ins w:id="275" w:author="thiago Pereira" w:date="2016-01-30T16:59:00Z"/>
          <w:rFonts w:eastAsia="Times New Roman"/>
          <w:kern w:val="28"/>
          <w:sz w:val="24"/>
          <w:szCs w:val="24"/>
          <w:lang w:val="en-US" w:eastAsia="ru-RU"/>
        </w:rPr>
      </w:pPr>
      <w:ins w:id="276" w:author="thiago Pereira" w:date="2016-01-30T16:23:00Z">
        <w:r w:rsidRPr="0054456E">
          <w:rPr>
            <w:rFonts w:eastAsia="Times New Roman"/>
            <w:kern w:val="28"/>
            <w:sz w:val="24"/>
            <w:szCs w:val="24"/>
            <w:lang w:val="en-US" w:eastAsia="ru-RU"/>
          </w:rPr>
          <w:t>File Download (Start Tim</w:t>
        </w:r>
        <w:r w:rsidR="0054456E" w:rsidRPr="0054456E">
          <w:rPr>
            <w:rFonts w:eastAsia="Times New Roman"/>
            <w:kern w:val="28"/>
            <w:sz w:val="24"/>
            <w:szCs w:val="24"/>
            <w:lang w:val="en-US" w:eastAsia="ru-RU"/>
          </w:rPr>
          <w:t xml:space="preserve">e, End Time and </w:t>
        </w:r>
      </w:ins>
      <w:ins w:id="277" w:author="thiago Pereira" w:date="2016-01-30T17:00:00Z">
        <w:r w:rsidR="0054456E" w:rsidRPr="0054456E">
          <w:rPr>
            <w:rFonts w:eastAsia="Times New Roman"/>
            <w:kern w:val="28"/>
            <w:sz w:val="24"/>
            <w:szCs w:val="24"/>
            <w:lang w:val="en-US" w:eastAsia="ru-RU"/>
          </w:rPr>
          <w:t xml:space="preserve">File System </w:t>
        </w:r>
      </w:ins>
      <w:ins w:id="278" w:author="thiago Pereira" w:date="2016-01-30T16:23:00Z">
        <w:r w:rsidR="0054456E" w:rsidRPr="0054456E">
          <w:rPr>
            <w:rFonts w:eastAsia="Times New Roman"/>
            <w:kern w:val="28"/>
            <w:sz w:val="24"/>
            <w:szCs w:val="24"/>
            <w:lang w:val="en-US" w:eastAsia="ru-RU"/>
          </w:rPr>
          <w:t>Location)</w:t>
        </w:r>
      </w:ins>
      <w:ins w:id="279" w:author="thiago Pereira" w:date="2016-01-30T17:00:00Z">
        <w:r w:rsidR="0054456E">
          <w:rPr>
            <w:rFonts w:eastAsia="Times New Roman"/>
            <w:kern w:val="28"/>
            <w:sz w:val="24"/>
            <w:szCs w:val="24"/>
            <w:lang w:val="en-US" w:eastAsia="ru-RU"/>
          </w:rPr>
          <w:t>;</w:t>
        </w:r>
      </w:ins>
    </w:p>
    <w:p w:rsidR="009270F1" w:rsidRPr="0054456E" w:rsidRDefault="009270F1" w:rsidP="0054456E">
      <w:pPr>
        <w:pStyle w:val="PargrafodaLista"/>
        <w:numPr>
          <w:ilvl w:val="0"/>
          <w:numId w:val="33"/>
        </w:numPr>
        <w:spacing w:after="200" w:line="276" w:lineRule="auto"/>
        <w:rPr>
          <w:ins w:id="280" w:author="thiago Pereira" w:date="2016-01-30T16:23:00Z"/>
          <w:rFonts w:eastAsia="Times New Roman"/>
          <w:kern w:val="28"/>
          <w:sz w:val="24"/>
          <w:szCs w:val="24"/>
          <w:lang w:val="en-US" w:eastAsia="ru-RU"/>
        </w:rPr>
      </w:pPr>
      <w:ins w:id="281" w:author="thiago Pereira" w:date="2016-01-30T16:23:00Z">
        <w:r w:rsidRPr="0054456E">
          <w:rPr>
            <w:rFonts w:eastAsia="Times New Roman"/>
            <w:kern w:val="28"/>
            <w:sz w:val="24"/>
            <w:szCs w:val="24"/>
            <w:lang w:val="en-US" w:eastAsia="ru-RU"/>
          </w:rPr>
          <w:t xml:space="preserve">File Upload (Start Time, End Time and </w:t>
        </w:r>
      </w:ins>
      <w:ins w:id="282" w:author="thiago Pereira" w:date="2016-01-30T17:00:00Z">
        <w:r w:rsidR="0054456E" w:rsidRPr="0054456E">
          <w:rPr>
            <w:rFonts w:eastAsia="Times New Roman"/>
            <w:kern w:val="28"/>
            <w:sz w:val="24"/>
            <w:szCs w:val="24"/>
            <w:lang w:val="en-US" w:eastAsia="ru-RU"/>
          </w:rPr>
          <w:t xml:space="preserve">File System </w:t>
        </w:r>
      </w:ins>
      <w:ins w:id="283" w:author="thiago Pereira" w:date="2016-01-30T16:23:00Z">
        <w:r w:rsidRPr="0054456E">
          <w:rPr>
            <w:rFonts w:eastAsia="Times New Roman"/>
            <w:kern w:val="28"/>
            <w:sz w:val="24"/>
            <w:szCs w:val="24"/>
            <w:lang w:val="en-US" w:eastAsia="ru-RU"/>
          </w:rPr>
          <w:t>Location)</w:t>
        </w:r>
      </w:ins>
      <w:ins w:id="284" w:author="thiago Pereira" w:date="2016-01-30T17:00:00Z">
        <w:r w:rsidR="0054456E">
          <w:rPr>
            <w:rFonts w:eastAsia="Times New Roman"/>
            <w:kern w:val="28"/>
            <w:sz w:val="24"/>
            <w:szCs w:val="24"/>
            <w:lang w:val="en-US" w:eastAsia="ru-RU"/>
          </w:rPr>
          <w:t>;</w:t>
        </w:r>
      </w:ins>
    </w:p>
    <w:p w:rsidR="008E044A" w:rsidRDefault="0054456E" w:rsidP="009270F1">
      <w:pPr>
        <w:keepNext/>
        <w:keepLines/>
        <w:tabs>
          <w:tab w:val="left" w:pos="709"/>
        </w:tabs>
        <w:suppressAutoHyphens/>
        <w:spacing w:before="360" w:after="120"/>
        <w:ind w:left="360"/>
        <w:jc w:val="both"/>
        <w:outlineLvl w:val="0"/>
        <w:rPr>
          <w:ins w:id="285" w:author="thiago Pereira" w:date="2016-01-30T17:04:00Z"/>
          <w:rFonts w:eastAsia="Times New Roman"/>
          <w:kern w:val="28"/>
          <w:sz w:val="24"/>
          <w:szCs w:val="24"/>
          <w:lang w:val="en-US" w:eastAsia="ru-RU"/>
        </w:rPr>
      </w:pPr>
      <w:ins w:id="286" w:author="thiago Pereira" w:date="2016-01-30T17:01:00Z">
        <w:r>
          <w:rPr>
            <w:rFonts w:eastAsia="Times New Roman"/>
            <w:kern w:val="28"/>
            <w:sz w:val="24"/>
            <w:szCs w:val="24"/>
            <w:lang w:val="en-US" w:eastAsia="ru-RU"/>
          </w:rPr>
          <w:lastRenderedPageBreak/>
          <w:t>These features provide the necessary information to appl</w:t>
        </w:r>
      </w:ins>
      <w:ins w:id="287" w:author="thiago Pereira" w:date="2016-01-30T17:03:00Z">
        <w:r w:rsidR="008E044A">
          <w:rPr>
            <w:rFonts w:eastAsia="Times New Roman"/>
            <w:kern w:val="28"/>
            <w:sz w:val="24"/>
            <w:szCs w:val="24"/>
            <w:lang w:val="en-US" w:eastAsia="ru-RU"/>
          </w:rPr>
          <w:t xml:space="preserve">y </w:t>
        </w:r>
      </w:ins>
      <w:ins w:id="288" w:author="thiago Pereira" w:date="2016-01-30T16:23:00Z">
        <w:r w:rsidR="009270F1">
          <w:rPr>
            <w:rFonts w:eastAsia="Times New Roman"/>
            <w:kern w:val="28"/>
            <w:sz w:val="24"/>
            <w:szCs w:val="24"/>
            <w:lang w:val="en-US" w:eastAsia="ru-RU"/>
          </w:rPr>
          <w:t xml:space="preserve">MOS </w:t>
        </w:r>
      </w:ins>
      <w:ins w:id="289" w:author="thiago Pereira" w:date="2016-01-30T17:03:00Z">
        <w:r w:rsidR="008E044A">
          <w:rPr>
            <w:rFonts w:eastAsia="Times New Roman"/>
            <w:kern w:val="28"/>
            <w:sz w:val="24"/>
            <w:szCs w:val="24"/>
            <w:lang w:val="en-US" w:eastAsia="ru-RU"/>
          </w:rPr>
          <w:t>schemes for evaluating</w:t>
        </w:r>
      </w:ins>
      <w:ins w:id="290" w:author="thiago Pereira" w:date="2016-01-30T17:04:00Z">
        <w:r w:rsidR="008E044A">
          <w:rPr>
            <w:rFonts w:eastAsia="Times New Roman"/>
            <w:kern w:val="28"/>
            <w:sz w:val="24"/>
            <w:szCs w:val="24"/>
            <w:lang w:val="en-US" w:eastAsia="ru-RU"/>
          </w:rPr>
          <w:t xml:space="preserve"> malicious behaviors according to</w:t>
        </w:r>
      </w:ins>
      <w:ins w:id="291" w:author="thiago Pereira" w:date="2016-01-30T17:03:00Z">
        <w:r w:rsidR="008E044A">
          <w:rPr>
            <w:rFonts w:eastAsia="Times New Roman"/>
            <w:kern w:val="28"/>
            <w:sz w:val="24"/>
            <w:szCs w:val="24"/>
            <w:lang w:val="en-US" w:eastAsia="ru-RU"/>
          </w:rPr>
          <w:t xml:space="preserve"> the following scenarios</w:t>
        </w:r>
      </w:ins>
      <w:ins w:id="292" w:author="thiago Pereira" w:date="2016-01-30T17:18:00Z">
        <w:r w:rsidR="008E04BD">
          <w:rPr>
            <w:rFonts w:eastAsia="Times New Roman"/>
            <w:kern w:val="28"/>
            <w:sz w:val="24"/>
            <w:szCs w:val="24"/>
            <w:lang w:val="en-US" w:eastAsia="ru-RU"/>
          </w:rPr>
          <w:t xml:space="preserve"> and steps</w:t>
        </w:r>
      </w:ins>
      <w:ins w:id="293" w:author="thiago Pereira" w:date="2016-01-30T17:03:00Z">
        <w:r w:rsidR="008E044A">
          <w:rPr>
            <w:rFonts w:eastAsia="Times New Roman"/>
            <w:kern w:val="28"/>
            <w:sz w:val="24"/>
            <w:szCs w:val="24"/>
            <w:lang w:val="en-US" w:eastAsia="ru-RU"/>
          </w:rPr>
          <w:t>:</w:t>
        </w:r>
      </w:ins>
    </w:p>
    <w:p w:rsidR="008E04BD" w:rsidRDefault="008E044A" w:rsidP="008E04BD">
      <w:pPr>
        <w:pStyle w:val="PargrafodaLista"/>
        <w:keepNext/>
        <w:keepLines/>
        <w:numPr>
          <w:ilvl w:val="0"/>
          <w:numId w:val="34"/>
        </w:numPr>
        <w:tabs>
          <w:tab w:val="left" w:pos="709"/>
        </w:tabs>
        <w:suppressAutoHyphens/>
        <w:spacing w:before="360" w:after="120"/>
        <w:jc w:val="both"/>
        <w:outlineLvl w:val="0"/>
        <w:rPr>
          <w:ins w:id="294" w:author="thiago Pereira" w:date="2016-01-30T17:19:00Z"/>
          <w:rFonts w:eastAsia="Times New Roman"/>
          <w:kern w:val="28"/>
          <w:sz w:val="24"/>
          <w:szCs w:val="24"/>
          <w:lang w:val="en-US" w:eastAsia="ru-RU"/>
        </w:rPr>
        <w:pPrChange w:id="295" w:author="thiago Pereira" w:date="2016-01-30T17:18:00Z">
          <w:pPr>
            <w:keepNext/>
            <w:keepLines/>
            <w:tabs>
              <w:tab w:val="left" w:pos="709"/>
            </w:tabs>
            <w:suppressAutoHyphens/>
            <w:spacing w:before="360" w:after="120"/>
            <w:ind w:left="360"/>
            <w:jc w:val="both"/>
            <w:outlineLvl w:val="0"/>
          </w:pPr>
        </w:pPrChange>
      </w:pPr>
      <w:ins w:id="296" w:author="thiago Pereira" w:date="2016-01-30T17:07:00Z">
        <w:r w:rsidRPr="008E04BD">
          <w:rPr>
            <w:rFonts w:eastAsia="Times New Roman"/>
            <w:kern w:val="28"/>
            <w:sz w:val="24"/>
            <w:szCs w:val="24"/>
            <w:lang w:val="en-US" w:eastAsia="ru-RU"/>
            <w:rPrChange w:id="297" w:author="thiago Pereira" w:date="2016-01-30T17:18:00Z">
              <w:rPr>
                <w:kern w:val="28"/>
                <w:lang w:val="en-US" w:eastAsia="ru-RU"/>
              </w:rPr>
            </w:rPrChange>
          </w:rPr>
          <w:t xml:space="preserve">The </w:t>
        </w:r>
      </w:ins>
      <w:ins w:id="298" w:author="thiago Pereira" w:date="2016-01-30T17:10:00Z">
        <w:r w:rsidRPr="008E04BD">
          <w:rPr>
            <w:rFonts w:eastAsia="Times New Roman"/>
            <w:kern w:val="28"/>
            <w:sz w:val="24"/>
            <w:szCs w:val="24"/>
            <w:lang w:val="en-US" w:eastAsia="ru-RU"/>
            <w:rPrChange w:id="299" w:author="thiago Pereira" w:date="2016-01-30T17:18:00Z">
              <w:rPr>
                <w:kern w:val="28"/>
                <w:lang w:val="en-US" w:eastAsia="ru-RU"/>
              </w:rPr>
            </w:rPrChange>
          </w:rPr>
          <w:t>h</w:t>
        </w:r>
      </w:ins>
      <w:ins w:id="300" w:author="thiago Pereira" w:date="2016-01-30T17:07:00Z">
        <w:r w:rsidRPr="008E04BD">
          <w:rPr>
            <w:rFonts w:eastAsia="Times New Roman"/>
            <w:kern w:val="28"/>
            <w:sz w:val="24"/>
            <w:szCs w:val="24"/>
            <w:lang w:val="en-US" w:eastAsia="ru-RU"/>
            <w:rPrChange w:id="301" w:author="thiago Pereira" w:date="2016-01-30T17:18:00Z">
              <w:rPr>
                <w:kern w:val="28"/>
                <w:lang w:val="en-US" w:eastAsia="ru-RU"/>
              </w:rPr>
            </w:rPrChange>
          </w:rPr>
          <w:t xml:space="preserve">acker </w:t>
        </w:r>
      </w:ins>
      <w:ins w:id="302" w:author="thiago Pereira" w:date="2016-01-30T17:09:00Z">
        <w:r w:rsidRPr="008E04BD">
          <w:rPr>
            <w:rFonts w:eastAsia="Times New Roman"/>
            <w:kern w:val="28"/>
            <w:sz w:val="24"/>
            <w:szCs w:val="24"/>
            <w:lang w:val="en-US" w:eastAsia="ru-RU"/>
            <w:rPrChange w:id="303" w:author="thiago Pereira" w:date="2016-01-30T17:18:00Z">
              <w:rPr>
                <w:kern w:val="28"/>
                <w:lang w:val="en-US" w:eastAsia="ru-RU"/>
              </w:rPr>
            </w:rPrChange>
          </w:rPr>
          <w:t>accesses the mobile client during a valid session</w:t>
        </w:r>
      </w:ins>
      <w:ins w:id="304" w:author="thiago Pereira" w:date="2016-01-30T17:11:00Z">
        <w:r w:rsidRPr="008E04BD">
          <w:rPr>
            <w:rFonts w:eastAsia="Times New Roman"/>
            <w:kern w:val="28"/>
            <w:sz w:val="24"/>
            <w:szCs w:val="24"/>
            <w:lang w:val="en-US" w:eastAsia="ru-RU"/>
            <w:rPrChange w:id="305" w:author="thiago Pereira" w:date="2016-01-30T17:18:00Z">
              <w:rPr>
                <w:kern w:val="28"/>
                <w:lang w:val="en-US" w:eastAsia="ru-RU"/>
              </w:rPr>
            </w:rPrChange>
          </w:rPr>
          <w:t xml:space="preserve"> and read</w:t>
        </w:r>
      </w:ins>
      <w:ins w:id="306" w:author="thiago Pereira" w:date="2016-01-30T17:13:00Z">
        <w:r w:rsidR="008E04BD" w:rsidRPr="008E04BD">
          <w:rPr>
            <w:rFonts w:eastAsia="Times New Roman"/>
            <w:kern w:val="28"/>
            <w:sz w:val="24"/>
            <w:szCs w:val="24"/>
            <w:lang w:val="en-US" w:eastAsia="ru-RU"/>
            <w:rPrChange w:id="307" w:author="thiago Pereira" w:date="2016-01-30T17:18:00Z">
              <w:rPr>
                <w:kern w:val="28"/>
                <w:lang w:val="en-US" w:eastAsia="ru-RU"/>
              </w:rPr>
            </w:rPrChange>
          </w:rPr>
          <w:t>/write</w:t>
        </w:r>
      </w:ins>
      <w:ins w:id="308" w:author="thiago Pereira" w:date="2016-01-30T17:11:00Z">
        <w:r w:rsidRPr="008E04BD">
          <w:rPr>
            <w:rFonts w:eastAsia="Times New Roman"/>
            <w:kern w:val="28"/>
            <w:sz w:val="24"/>
            <w:szCs w:val="24"/>
            <w:lang w:val="en-US" w:eastAsia="ru-RU"/>
            <w:rPrChange w:id="309" w:author="thiago Pereira" w:date="2016-01-30T17:18:00Z">
              <w:rPr>
                <w:kern w:val="28"/>
                <w:lang w:val="en-US" w:eastAsia="ru-RU"/>
              </w:rPr>
            </w:rPrChange>
          </w:rPr>
          <w:t xml:space="preserve"> </w:t>
        </w:r>
      </w:ins>
      <w:ins w:id="310" w:author="thiago Pereira" w:date="2016-01-30T17:12:00Z">
        <w:r w:rsidR="008E04BD" w:rsidRPr="008E04BD">
          <w:rPr>
            <w:rFonts w:eastAsia="Times New Roman"/>
            <w:kern w:val="28"/>
            <w:sz w:val="24"/>
            <w:szCs w:val="24"/>
            <w:lang w:val="en-US" w:eastAsia="ru-RU"/>
            <w:rPrChange w:id="311" w:author="thiago Pereira" w:date="2016-01-30T17:18:00Z">
              <w:rPr>
                <w:kern w:val="28"/>
                <w:lang w:val="en-US" w:eastAsia="ru-RU"/>
              </w:rPr>
            </w:rPrChange>
          </w:rPr>
          <w:t>few file</w:t>
        </w:r>
      </w:ins>
      <w:ins w:id="312" w:author="thiago Pereira" w:date="2016-01-30T17:16:00Z">
        <w:r w:rsidR="008E04BD" w:rsidRPr="008E04BD">
          <w:rPr>
            <w:rFonts w:eastAsia="Times New Roman"/>
            <w:kern w:val="28"/>
            <w:sz w:val="24"/>
            <w:szCs w:val="24"/>
            <w:lang w:val="en-US" w:eastAsia="ru-RU"/>
            <w:rPrChange w:id="313" w:author="thiago Pereira" w:date="2016-01-30T17:18:00Z">
              <w:rPr>
                <w:kern w:val="28"/>
                <w:lang w:val="en-US" w:eastAsia="ru-RU"/>
              </w:rPr>
            </w:rPrChange>
          </w:rPr>
          <w:t>s</w:t>
        </w:r>
      </w:ins>
      <w:ins w:id="314" w:author="thiago Pereira" w:date="2016-01-30T17:12:00Z">
        <w:r w:rsidR="008E04BD" w:rsidRPr="008E04BD">
          <w:rPr>
            <w:rFonts w:eastAsia="Times New Roman"/>
            <w:kern w:val="28"/>
            <w:sz w:val="24"/>
            <w:szCs w:val="24"/>
            <w:lang w:val="en-US" w:eastAsia="ru-RU"/>
            <w:rPrChange w:id="315" w:author="thiago Pereira" w:date="2016-01-30T17:18:00Z">
              <w:rPr>
                <w:kern w:val="28"/>
                <w:lang w:val="en-US" w:eastAsia="ru-RU"/>
              </w:rPr>
            </w:rPrChange>
          </w:rPr>
          <w:t xml:space="preserve"> </w:t>
        </w:r>
      </w:ins>
      <w:ins w:id="316" w:author="thiago Pereira" w:date="2016-01-30T17:14:00Z">
        <w:r w:rsidR="008E04BD" w:rsidRPr="008E04BD">
          <w:rPr>
            <w:rFonts w:eastAsia="Times New Roman"/>
            <w:kern w:val="28"/>
            <w:sz w:val="24"/>
            <w:szCs w:val="24"/>
            <w:lang w:val="en-US" w:eastAsia="ru-RU"/>
            <w:rPrChange w:id="317" w:author="thiago Pereira" w:date="2016-01-30T17:18:00Z">
              <w:rPr>
                <w:kern w:val="28"/>
                <w:lang w:val="en-US" w:eastAsia="ru-RU"/>
              </w:rPr>
            </w:rPrChange>
          </w:rPr>
          <w:t>at</w:t>
        </w:r>
      </w:ins>
      <w:ins w:id="318" w:author="thiago Pereira" w:date="2016-01-30T17:12:00Z">
        <w:r w:rsidR="008E04BD" w:rsidRPr="008E04BD">
          <w:rPr>
            <w:rFonts w:eastAsia="Times New Roman"/>
            <w:kern w:val="28"/>
            <w:sz w:val="24"/>
            <w:szCs w:val="24"/>
            <w:lang w:val="en-US" w:eastAsia="ru-RU"/>
            <w:rPrChange w:id="319" w:author="thiago Pereira" w:date="2016-01-30T17:18:00Z">
              <w:rPr>
                <w:kern w:val="28"/>
                <w:lang w:val="en-US" w:eastAsia="ru-RU"/>
              </w:rPr>
            </w:rPrChange>
          </w:rPr>
          <w:t xml:space="preserve"> several folders</w:t>
        </w:r>
      </w:ins>
      <w:ins w:id="320" w:author="thiago Pereira" w:date="2016-01-30T17:25:00Z">
        <w:r w:rsidR="00A270B3">
          <w:rPr>
            <w:rFonts w:eastAsia="Times New Roman"/>
            <w:kern w:val="28"/>
            <w:sz w:val="24"/>
            <w:szCs w:val="24"/>
            <w:lang w:val="en-US" w:eastAsia="ru-RU"/>
          </w:rPr>
          <w: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21" w:author="thiago Pereira" w:date="2016-01-30T17:19:00Z"/>
          <w:rFonts w:eastAsia="Times New Roman"/>
          <w:kern w:val="28"/>
          <w:sz w:val="24"/>
          <w:szCs w:val="24"/>
          <w:lang w:val="en-US" w:eastAsia="ru-RU"/>
        </w:rPr>
        <w:pPrChange w:id="322" w:author="thiago Pereira" w:date="2016-01-30T17:19:00Z">
          <w:pPr>
            <w:keepNext/>
            <w:keepLines/>
            <w:tabs>
              <w:tab w:val="left" w:pos="709"/>
            </w:tabs>
            <w:suppressAutoHyphens/>
            <w:spacing w:before="360" w:after="120"/>
            <w:ind w:left="360"/>
            <w:jc w:val="both"/>
            <w:outlineLvl w:val="0"/>
          </w:pPr>
        </w:pPrChange>
      </w:pPr>
      <w:ins w:id="323" w:author="thiago Pereira" w:date="2016-01-30T17:19:00Z">
        <w:r>
          <w:rPr>
            <w:rFonts w:eastAsia="Times New Roman"/>
            <w:kern w:val="28"/>
            <w:sz w:val="24"/>
            <w:szCs w:val="24"/>
            <w:lang w:val="en-US" w:eastAsia="ru-RU"/>
          </w:rPr>
          <w:t xml:space="preserve">The hacker steal </w:t>
        </w:r>
      </w:ins>
      <w:ins w:id="324" w:author="thiago Pereira" w:date="2016-01-30T17:44:00Z">
        <w:r w:rsidR="00A30C3F">
          <w:rPr>
            <w:rFonts w:eastAsia="Times New Roman"/>
            <w:kern w:val="28"/>
            <w:sz w:val="24"/>
            <w:szCs w:val="24"/>
            <w:lang w:val="en-US" w:eastAsia="ru-RU"/>
          </w:rPr>
          <w:t>the</w:t>
        </w:r>
      </w:ins>
      <w:ins w:id="325" w:author="thiago Pereira" w:date="2016-01-30T17:19:00Z">
        <w:r>
          <w:rPr>
            <w:rFonts w:eastAsia="Times New Roman"/>
            <w:kern w:val="28"/>
            <w:sz w:val="24"/>
            <w:szCs w:val="24"/>
            <w:lang w:val="en-US" w:eastAsia="ru-RU"/>
          </w:rPr>
          <w:t xml:space="preserve"> </w:t>
        </w:r>
      </w:ins>
      <w:ins w:id="326" w:author="thiago Pereira" w:date="2016-01-30T17:21:00Z">
        <w:r>
          <w:rPr>
            <w:rFonts w:eastAsia="Times New Roman"/>
            <w:kern w:val="28"/>
            <w:sz w:val="24"/>
            <w:szCs w:val="24"/>
            <w:lang w:val="en-US" w:eastAsia="ru-RU"/>
          </w:rPr>
          <w:t>device</w:t>
        </w:r>
      </w:ins>
      <w:ins w:id="327" w:author="thiago Pereira" w:date="2016-01-30T17:19:00Z">
        <w:r>
          <w:rPr>
            <w:rFonts w:eastAsia="Times New Roman"/>
            <w:kern w:val="28"/>
            <w:sz w:val="24"/>
            <w:szCs w:val="24"/>
            <w:lang w:val="en-US" w:eastAsia="ru-RU"/>
          </w:rPr>
          <w: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28" w:author="thiago Pereira" w:date="2016-01-30T17:20:00Z"/>
          <w:rFonts w:eastAsia="Times New Roman"/>
          <w:kern w:val="28"/>
          <w:sz w:val="24"/>
          <w:szCs w:val="24"/>
          <w:lang w:val="en-US" w:eastAsia="ru-RU"/>
        </w:rPr>
        <w:pPrChange w:id="329" w:author="thiago Pereira" w:date="2016-01-30T17:19:00Z">
          <w:pPr>
            <w:keepNext/>
            <w:keepLines/>
            <w:tabs>
              <w:tab w:val="left" w:pos="709"/>
            </w:tabs>
            <w:suppressAutoHyphens/>
            <w:spacing w:before="360" w:after="120"/>
            <w:ind w:left="360"/>
            <w:jc w:val="both"/>
            <w:outlineLvl w:val="0"/>
          </w:pPr>
        </w:pPrChange>
      </w:pPr>
      <w:ins w:id="330" w:author="thiago Pereira" w:date="2016-01-30T17:20:00Z">
        <w:r>
          <w:rPr>
            <w:rFonts w:eastAsia="Times New Roman"/>
            <w:kern w:val="28"/>
            <w:sz w:val="24"/>
            <w:szCs w:val="24"/>
            <w:lang w:val="en-US" w:eastAsia="ru-RU"/>
          </w:rPr>
          <w:t>The hacker change</w:t>
        </w:r>
      </w:ins>
      <w:ins w:id="331" w:author="thiago Pereira" w:date="2016-01-30T17:33:00Z">
        <w:r w:rsidR="005F2731">
          <w:rPr>
            <w:rFonts w:eastAsia="Times New Roman"/>
            <w:kern w:val="28"/>
            <w:sz w:val="24"/>
            <w:szCs w:val="24"/>
            <w:lang w:val="en-US" w:eastAsia="ru-RU"/>
          </w:rPr>
          <w:t>s</w:t>
        </w:r>
      </w:ins>
      <w:ins w:id="332" w:author="thiago Pereira" w:date="2016-01-30T17:20:00Z">
        <w:r>
          <w:rPr>
            <w:rFonts w:eastAsia="Times New Roman"/>
            <w:kern w:val="28"/>
            <w:sz w:val="24"/>
            <w:szCs w:val="24"/>
            <w:lang w:val="en-US" w:eastAsia="ru-RU"/>
          </w:rPr>
          <w:t xml:space="preserve"> the </w:t>
        </w:r>
      </w:ins>
      <w:ins w:id="333" w:author="thiago Pereira" w:date="2016-01-30T17:21:00Z">
        <w:r>
          <w:rPr>
            <w:rFonts w:eastAsia="Times New Roman"/>
            <w:kern w:val="28"/>
            <w:sz w:val="24"/>
            <w:szCs w:val="24"/>
            <w:lang w:val="en-US" w:eastAsia="ru-RU"/>
          </w:rPr>
          <w:t>device to offline mode;</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34" w:author="thiago Pereira" w:date="2016-01-30T17:20:00Z"/>
          <w:rFonts w:eastAsia="Times New Roman"/>
          <w:kern w:val="28"/>
          <w:sz w:val="24"/>
          <w:szCs w:val="24"/>
          <w:lang w:val="en-US" w:eastAsia="ru-RU"/>
        </w:rPr>
        <w:pPrChange w:id="335" w:author="thiago Pereira" w:date="2016-01-30T17:19:00Z">
          <w:pPr>
            <w:keepNext/>
            <w:keepLines/>
            <w:tabs>
              <w:tab w:val="left" w:pos="709"/>
            </w:tabs>
            <w:suppressAutoHyphens/>
            <w:spacing w:before="360" w:after="120"/>
            <w:ind w:left="360"/>
            <w:jc w:val="both"/>
            <w:outlineLvl w:val="0"/>
          </w:pPr>
        </w:pPrChange>
      </w:pPr>
      <w:ins w:id="336" w:author="thiago Pereira" w:date="2016-01-30T17:20:00Z">
        <w:r>
          <w:rPr>
            <w:rFonts w:eastAsia="Times New Roman"/>
            <w:kern w:val="28"/>
            <w:sz w:val="24"/>
            <w:szCs w:val="24"/>
            <w:lang w:val="en-US" w:eastAsia="ru-RU"/>
          </w:rPr>
          <w:t>The hacker access</w:t>
        </w:r>
      </w:ins>
      <w:ins w:id="337" w:author="thiago Pereira" w:date="2016-01-30T17:41:00Z">
        <w:r w:rsidR="00F00D2F">
          <w:rPr>
            <w:rFonts w:eastAsia="Times New Roman"/>
            <w:kern w:val="28"/>
            <w:sz w:val="24"/>
            <w:szCs w:val="24"/>
            <w:lang w:val="en-US" w:eastAsia="ru-RU"/>
          </w:rPr>
          <w:t>es</w:t>
        </w:r>
      </w:ins>
      <w:ins w:id="338" w:author="thiago Pereira" w:date="2016-01-30T17:20:00Z">
        <w:r>
          <w:rPr>
            <w:rFonts w:eastAsia="Times New Roman"/>
            <w:kern w:val="28"/>
            <w:sz w:val="24"/>
            <w:szCs w:val="24"/>
            <w:lang w:val="en-US" w:eastAsia="ru-RU"/>
          </w:rPr>
          <w:t xml:space="preserve"> the mobile client;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39" w:author="thiago Pereira" w:date="2016-01-30T17:20:00Z"/>
          <w:rFonts w:eastAsia="Times New Roman"/>
          <w:kern w:val="28"/>
          <w:sz w:val="24"/>
          <w:szCs w:val="24"/>
          <w:lang w:val="en-US" w:eastAsia="ru-RU"/>
        </w:rPr>
        <w:pPrChange w:id="340" w:author="thiago Pereira" w:date="2016-01-30T17:19:00Z">
          <w:pPr>
            <w:keepNext/>
            <w:keepLines/>
            <w:tabs>
              <w:tab w:val="left" w:pos="709"/>
            </w:tabs>
            <w:suppressAutoHyphens/>
            <w:spacing w:before="360" w:after="120"/>
            <w:ind w:left="360"/>
            <w:jc w:val="both"/>
            <w:outlineLvl w:val="0"/>
          </w:pPr>
        </w:pPrChange>
      </w:pPr>
      <w:ins w:id="341" w:author="thiago Pereira" w:date="2016-01-30T17:20:00Z">
        <w:r>
          <w:rPr>
            <w:rFonts w:eastAsia="Times New Roman"/>
            <w:kern w:val="28"/>
            <w:sz w:val="24"/>
            <w:szCs w:val="24"/>
            <w:lang w:val="en-US" w:eastAsia="ru-RU"/>
          </w:rPr>
          <w:t>The current session is valid;</w:t>
        </w:r>
      </w:ins>
    </w:p>
    <w:p w:rsidR="008E04BD" w:rsidRDefault="00A270B3" w:rsidP="008E04BD">
      <w:pPr>
        <w:pStyle w:val="PargrafodaLista"/>
        <w:keepNext/>
        <w:keepLines/>
        <w:numPr>
          <w:ilvl w:val="1"/>
          <w:numId w:val="34"/>
        </w:numPr>
        <w:tabs>
          <w:tab w:val="left" w:pos="709"/>
        </w:tabs>
        <w:suppressAutoHyphens/>
        <w:spacing w:before="360" w:after="120"/>
        <w:jc w:val="both"/>
        <w:outlineLvl w:val="0"/>
        <w:rPr>
          <w:ins w:id="342" w:author="thiago Pereira" w:date="2016-01-30T17:25:00Z"/>
          <w:rFonts w:eastAsia="Times New Roman"/>
          <w:kern w:val="28"/>
          <w:sz w:val="24"/>
          <w:szCs w:val="24"/>
          <w:lang w:val="en-US" w:eastAsia="ru-RU"/>
        </w:rPr>
        <w:pPrChange w:id="343" w:author="thiago Pereira" w:date="2016-01-30T17:19:00Z">
          <w:pPr>
            <w:keepNext/>
            <w:keepLines/>
            <w:tabs>
              <w:tab w:val="left" w:pos="709"/>
            </w:tabs>
            <w:suppressAutoHyphens/>
            <w:spacing w:before="360" w:after="120"/>
            <w:ind w:left="360"/>
            <w:jc w:val="both"/>
            <w:outlineLvl w:val="0"/>
          </w:pPr>
        </w:pPrChange>
      </w:pPr>
      <w:ins w:id="344" w:author="thiago Pereira" w:date="2016-01-30T17:23:00Z">
        <w:r>
          <w:rPr>
            <w:rFonts w:eastAsia="Times New Roman"/>
            <w:kern w:val="28"/>
            <w:sz w:val="24"/>
            <w:szCs w:val="24"/>
            <w:lang w:val="en-US" w:eastAsia="ru-RU"/>
          </w:rPr>
          <w:t xml:space="preserve">The hacker </w:t>
        </w:r>
      </w:ins>
      <w:ins w:id="345" w:author="thiago Pereira" w:date="2016-01-30T17:25:00Z">
        <w:r w:rsidRPr="008E04BD">
          <w:rPr>
            <w:rFonts w:eastAsia="Times New Roman"/>
            <w:kern w:val="28"/>
            <w:sz w:val="24"/>
            <w:szCs w:val="24"/>
            <w:lang w:val="en-US" w:eastAsia="ru-RU"/>
          </w:rPr>
          <w:t>read/write</w:t>
        </w:r>
      </w:ins>
      <w:ins w:id="346" w:author="thiago Pereira" w:date="2016-01-30T17:41:00Z">
        <w:r w:rsidR="00F00D2F">
          <w:rPr>
            <w:rFonts w:eastAsia="Times New Roman"/>
            <w:kern w:val="28"/>
            <w:sz w:val="24"/>
            <w:szCs w:val="24"/>
            <w:lang w:val="en-US" w:eastAsia="ru-RU"/>
          </w:rPr>
          <w:t>s</w:t>
        </w:r>
      </w:ins>
      <w:ins w:id="347" w:author="thiago Pereira" w:date="2016-01-30T17:25:00Z">
        <w:r w:rsidRPr="008E04BD">
          <w:rPr>
            <w:rFonts w:eastAsia="Times New Roman"/>
            <w:kern w:val="28"/>
            <w:sz w:val="24"/>
            <w:szCs w:val="24"/>
            <w:lang w:val="en-US" w:eastAsia="ru-RU"/>
          </w:rPr>
          <w:t xml:space="preserve"> few files at several folders</w:t>
        </w:r>
      </w:ins>
    </w:p>
    <w:p w:rsidR="008E044A" w:rsidRPr="008E04BD" w:rsidRDefault="00A270B3" w:rsidP="002D4459">
      <w:pPr>
        <w:pStyle w:val="PargrafodaLista"/>
        <w:keepNext/>
        <w:keepLines/>
        <w:numPr>
          <w:ilvl w:val="1"/>
          <w:numId w:val="34"/>
        </w:numPr>
        <w:tabs>
          <w:tab w:val="left" w:pos="709"/>
        </w:tabs>
        <w:suppressAutoHyphens/>
        <w:spacing w:before="360" w:after="120"/>
        <w:jc w:val="both"/>
        <w:outlineLvl w:val="0"/>
        <w:rPr>
          <w:ins w:id="348" w:author="thiago Pereira" w:date="2016-01-30T17:12:00Z"/>
          <w:rFonts w:eastAsia="Times New Roman"/>
          <w:kern w:val="28"/>
          <w:sz w:val="24"/>
          <w:szCs w:val="24"/>
          <w:lang w:val="en-US" w:eastAsia="ru-RU"/>
          <w:rPrChange w:id="349" w:author="thiago Pereira" w:date="2016-01-30T17:18:00Z">
            <w:rPr>
              <w:ins w:id="350" w:author="thiago Pereira" w:date="2016-01-30T17:12:00Z"/>
              <w:kern w:val="28"/>
              <w:lang w:val="en-US" w:eastAsia="ru-RU"/>
            </w:rPr>
          </w:rPrChange>
        </w:rPr>
        <w:pPrChange w:id="351" w:author="thiago Pereira" w:date="2016-01-30T17:28:00Z">
          <w:pPr>
            <w:keepNext/>
            <w:keepLines/>
            <w:tabs>
              <w:tab w:val="left" w:pos="709"/>
            </w:tabs>
            <w:suppressAutoHyphens/>
            <w:spacing w:before="360" w:after="120"/>
            <w:ind w:left="360"/>
            <w:jc w:val="both"/>
            <w:outlineLvl w:val="0"/>
          </w:pPr>
        </w:pPrChange>
      </w:pPr>
      <w:ins w:id="352" w:author="thiago Pereira" w:date="2016-01-30T17:25:00Z">
        <w:r>
          <w:rPr>
            <w:rFonts w:eastAsia="Times New Roman"/>
            <w:kern w:val="28"/>
            <w:sz w:val="24"/>
            <w:szCs w:val="24"/>
            <w:lang w:val="en-US" w:eastAsia="ru-RU"/>
          </w:rPr>
          <w:t xml:space="preserve">MOS and </w:t>
        </w:r>
      </w:ins>
      <w:ins w:id="353" w:author="thiago Pereira" w:date="2016-01-30T17:29:00Z">
        <w:r w:rsidR="002D4459">
          <w:rPr>
            <w:rFonts w:eastAsia="Times New Roman"/>
            <w:kern w:val="28"/>
            <w:sz w:val="24"/>
            <w:szCs w:val="24"/>
            <w:lang w:val="en-US" w:eastAsia="ru-RU"/>
          </w:rPr>
          <w:t>correlation</w:t>
        </w:r>
      </w:ins>
      <w:ins w:id="354" w:author="thiago Pereira" w:date="2016-01-30T17:25:00Z">
        <w:r>
          <w:rPr>
            <w:rFonts w:eastAsia="Times New Roman"/>
            <w:kern w:val="28"/>
            <w:sz w:val="24"/>
            <w:szCs w:val="24"/>
            <w:lang w:val="en-US" w:eastAsia="ru-RU"/>
          </w:rPr>
          <w:t xml:space="preserve"> analysis of </w:t>
        </w:r>
      </w:ins>
      <w:ins w:id="355" w:author="thiago Pereira" w:date="2016-01-30T17:26:00Z">
        <w:r w:rsidR="002D4459">
          <w:rPr>
            <w:rFonts w:eastAsia="Times New Roman"/>
            <w:kern w:val="28"/>
            <w:sz w:val="24"/>
            <w:szCs w:val="24"/>
            <w:lang w:val="en-US" w:eastAsia="ru-RU"/>
          </w:rPr>
          <w:t xml:space="preserve">the number of file </w:t>
        </w:r>
      </w:ins>
      <w:ins w:id="356" w:author="thiago Pereira" w:date="2016-01-30T17:30:00Z">
        <w:r w:rsidR="002D4459">
          <w:rPr>
            <w:rFonts w:eastAsia="Times New Roman"/>
            <w:kern w:val="28"/>
            <w:sz w:val="24"/>
            <w:szCs w:val="24"/>
            <w:lang w:val="en-US" w:eastAsia="ru-RU"/>
          </w:rPr>
          <w:t>operations</w:t>
        </w:r>
      </w:ins>
      <w:ins w:id="357" w:author="thiago Pereira" w:date="2016-01-30T17:26:00Z">
        <w:r w:rsidR="002D4459">
          <w:rPr>
            <w:rFonts w:eastAsia="Times New Roman"/>
            <w:kern w:val="28"/>
            <w:sz w:val="24"/>
            <w:szCs w:val="24"/>
            <w:lang w:val="en-US" w:eastAsia="ru-RU"/>
          </w:rPr>
          <w:t xml:space="preserve">, </w:t>
        </w:r>
      </w:ins>
      <w:ins w:id="358" w:author="thiago Pereira" w:date="2016-01-30T17:27:00Z">
        <w:r w:rsidR="002D4459">
          <w:rPr>
            <w:rFonts w:eastAsia="Times New Roman"/>
            <w:kern w:val="28"/>
            <w:sz w:val="24"/>
            <w:szCs w:val="24"/>
            <w:lang w:val="en-US" w:eastAsia="ru-RU"/>
          </w:rPr>
          <w:t>grouped by the file system location over time</w:t>
        </w:r>
      </w:ins>
      <w:ins w:id="359" w:author="thiago Pereira" w:date="2016-01-30T17:28:00Z">
        <w:r w:rsidR="002D4459">
          <w:rPr>
            <w:rFonts w:eastAsia="Times New Roman"/>
            <w:kern w:val="28"/>
            <w:sz w:val="24"/>
            <w:szCs w:val="24"/>
            <w:lang w:val="en-US" w:eastAsia="ru-RU"/>
          </w:rPr>
          <w:t>,</w:t>
        </w:r>
      </w:ins>
      <w:ins w:id="360" w:author="thiago Pereira" w:date="2016-01-30T17:27:00Z">
        <w:r w:rsidR="002D4459">
          <w:rPr>
            <w:rFonts w:eastAsia="Times New Roman"/>
            <w:kern w:val="28"/>
            <w:sz w:val="24"/>
            <w:szCs w:val="24"/>
            <w:lang w:val="en-US" w:eastAsia="ru-RU"/>
          </w:rPr>
          <w:t xml:space="preserve"> indicate</w:t>
        </w:r>
      </w:ins>
      <w:ins w:id="361" w:author="thiago Pereira" w:date="2016-01-30T17:28:00Z">
        <w:r w:rsidR="002D4459">
          <w:rPr>
            <w:rFonts w:eastAsia="Times New Roman"/>
            <w:kern w:val="28"/>
            <w:sz w:val="24"/>
            <w:szCs w:val="24"/>
            <w:lang w:val="en-US" w:eastAsia="ru-RU"/>
          </w:rPr>
          <w:t xml:space="preserve"> an anomalous behavior;</w:t>
        </w:r>
      </w:ins>
    </w:p>
    <w:p w:rsidR="008E04BD" w:rsidRDefault="008E04BD" w:rsidP="008E04BD">
      <w:pPr>
        <w:pStyle w:val="PargrafodaLista"/>
        <w:keepNext/>
        <w:keepLines/>
        <w:numPr>
          <w:ilvl w:val="0"/>
          <w:numId w:val="34"/>
        </w:numPr>
        <w:tabs>
          <w:tab w:val="left" w:pos="709"/>
        </w:tabs>
        <w:suppressAutoHyphens/>
        <w:spacing w:before="360" w:after="120"/>
        <w:jc w:val="both"/>
        <w:outlineLvl w:val="0"/>
        <w:rPr>
          <w:ins w:id="362" w:author="thiago Pereira" w:date="2016-01-30T17:28:00Z"/>
          <w:rFonts w:eastAsia="Times New Roman"/>
          <w:kern w:val="28"/>
          <w:sz w:val="24"/>
          <w:szCs w:val="24"/>
          <w:lang w:val="en-US" w:eastAsia="ru-RU"/>
        </w:rPr>
        <w:pPrChange w:id="363" w:author="thiago Pereira" w:date="2016-01-30T17:18:00Z">
          <w:pPr>
            <w:keepNext/>
            <w:keepLines/>
            <w:tabs>
              <w:tab w:val="left" w:pos="709"/>
            </w:tabs>
            <w:suppressAutoHyphens/>
            <w:spacing w:before="360" w:after="120"/>
            <w:ind w:left="360"/>
            <w:jc w:val="both"/>
            <w:outlineLvl w:val="0"/>
          </w:pPr>
        </w:pPrChange>
      </w:pPr>
      <w:ins w:id="364" w:author="thiago Pereira" w:date="2016-01-30T17:12:00Z">
        <w:r w:rsidRPr="008E04BD">
          <w:rPr>
            <w:rFonts w:eastAsia="Times New Roman"/>
            <w:kern w:val="28"/>
            <w:sz w:val="24"/>
            <w:szCs w:val="24"/>
            <w:lang w:val="en-US" w:eastAsia="ru-RU"/>
            <w:rPrChange w:id="365" w:author="thiago Pereira" w:date="2016-01-30T17:18:00Z">
              <w:rPr>
                <w:kern w:val="28"/>
                <w:lang w:val="en-US" w:eastAsia="ru-RU"/>
              </w:rPr>
            </w:rPrChange>
          </w:rPr>
          <w:t>The hacker accesses the mobile client during a valid session and read</w:t>
        </w:r>
        <w:r w:rsidRPr="008E04BD">
          <w:rPr>
            <w:rFonts w:eastAsia="Times New Roman"/>
            <w:kern w:val="28"/>
            <w:sz w:val="24"/>
            <w:szCs w:val="24"/>
            <w:lang w:val="en-US" w:eastAsia="ru-RU"/>
            <w:rPrChange w:id="366" w:author="thiago Pereira" w:date="2016-01-30T17:18:00Z">
              <w:rPr>
                <w:kern w:val="28"/>
                <w:lang w:val="en-US" w:eastAsia="ru-RU"/>
              </w:rPr>
            </w:rPrChange>
          </w:rPr>
          <w:t>/write</w:t>
        </w:r>
        <w:r w:rsidRPr="008E04BD">
          <w:rPr>
            <w:rFonts w:eastAsia="Times New Roman"/>
            <w:kern w:val="28"/>
            <w:sz w:val="24"/>
            <w:szCs w:val="24"/>
            <w:lang w:val="en-US" w:eastAsia="ru-RU"/>
            <w:rPrChange w:id="367" w:author="thiago Pereira" w:date="2016-01-30T17:18:00Z">
              <w:rPr>
                <w:kern w:val="28"/>
                <w:lang w:val="en-US" w:eastAsia="ru-RU"/>
              </w:rPr>
            </w:rPrChange>
          </w:rPr>
          <w:t xml:space="preserve"> </w:t>
        </w:r>
      </w:ins>
      <w:ins w:id="368" w:author="thiago Pereira" w:date="2016-01-30T17:13:00Z">
        <w:r w:rsidRPr="008E04BD">
          <w:rPr>
            <w:rFonts w:eastAsia="Times New Roman"/>
            <w:kern w:val="28"/>
            <w:sz w:val="24"/>
            <w:szCs w:val="24"/>
            <w:lang w:val="en-US" w:eastAsia="ru-RU"/>
            <w:rPrChange w:id="369" w:author="thiago Pereira" w:date="2016-01-30T17:18:00Z">
              <w:rPr>
                <w:kern w:val="28"/>
                <w:lang w:val="en-US" w:eastAsia="ru-RU"/>
              </w:rPr>
            </w:rPrChange>
          </w:rPr>
          <w:t>several</w:t>
        </w:r>
      </w:ins>
      <w:ins w:id="370" w:author="thiago Pereira" w:date="2016-01-30T17:12:00Z">
        <w:r w:rsidRPr="008E04BD">
          <w:rPr>
            <w:rFonts w:eastAsia="Times New Roman"/>
            <w:kern w:val="28"/>
            <w:sz w:val="24"/>
            <w:szCs w:val="24"/>
            <w:lang w:val="en-US" w:eastAsia="ru-RU"/>
            <w:rPrChange w:id="371" w:author="thiago Pereira" w:date="2016-01-30T17:18:00Z">
              <w:rPr>
                <w:kern w:val="28"/>
                <w:lang w:val="en-US" w:eastAsia="ru-RU"/>
              </w:rPr>
            </w:rPrChange>
          </w:rPr>
          <w:t xml:space="preserve"> file</w:t>
        </w:r>
      </w:ins>
      <w:ins w:id="372" w:author="thiago Pereira" w:date="2016-01-30T17:13:00Z">
        <w:r w:rsidRPr="008E04BD">
          <w:rPr>
            <w:rFonts w:eastAsia="Times New Roman"/>
            <w:kern w:val="28"/>
            <w:sz w:val="24"/>
            <w:szCs w:val="24"/>
            <w:lang w:val="en-US" w:eastAsia="ru-RU"/>
            <w:rPrChange w:id="373" w:author="thiago Pereira" w:date="2016-01-30T17:18:00Z">
              <w:rPr>
                <w:kern w:val="28"/>
                <w:lang w:val="en-US" w:eastAsia="ru-RU"/>
              </w:rPr>
            </w:rPrChange>
          </w:rPr>
          <w:t>s</w:t>
        </w:r>
      </w:ins>
      <w:ins w:id="374" w:author="thiago Pereira" w:date="2016-01-30T17:14:00Z">
        <w:r w:rsidRPr="008E04BD">
          <w:rPr>
            <w:rFonts w:eastAsia="Times New Roman"/>
            <w:kern w:val="28"/>
            <w:sz w:val="24"/>
            <w:szCs w:val="24"/>
            <w:lang w:val="en-US" w:eastAsia="ru-RU"/>
            <w:rPrChange w:id="375" w:author="thiago Pereira" w:date="2016-01-30T17:18:00Z">
              <w:rPr>
                <w:kern w:val="28"/>
                <w:lang w:val="en-US" w:eastAsia="ru-RU"/>
              </w:rPr>
            </w:rPrChange>
          </w:rPr>
          <w:t xml:space="preserve"> at few folders</w:t>
        </w:r>
      </w:ins>
      <w:ins w:id="376" w:author="thiago Pereira" w:date="2016-01-30T17:28:00Z">
        <w:r w:rsidR="002D4459">
          <w:rPr>
            <w:rFonts w:eastAsia="Times New Roman"/>
            <w:kern w:val="28"/>
            <w:sz w:val="24"/>
            <w:szCs w:val="24"/>
            <w:lang w:val="en-US" w:eastAsia="ru-RU"/>
          </w:rPr>
          <w:t>:</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77" w:author="thiago Pereira" w:date="2016-01-30T17:28:00Z"/>
          <w:rFonts w:eastAsia="Times New Roman"/>
          <w:kern w:val="28"/>
          <w:sz w:val="24"/>
          <w:szCs w:val="24"/>
          <w:lang w:val="en-US" w:eastAsia="ru-RU"/>
        </w:rPr>
      </w:pPr>
      <w:ins w:id="378" w:author="thiago Pereira" w:date="2016-01-30T17:28:00Z">
        <w:r>
          <w:rPr>
            <w:rFonts w:eastAsia="Times New Roman"/>
            <w:kern w:val="28"/>
            <w:sz w:val="24"/>
            <w:szCs w:val="24"/>
            <w:lang w:val="en-US" w:eastAsia="ru-RU"/>
          </w:rPr>
          <w:t xml:space="preserve">The hacker steal </w:t>
        </w:r>
      </w:ins>
      <w:ins w:id="379" w:author="thiago Pereira" w:date="2016-01-30T17:44:00Z">
        <w:r w:rsidR="00A30C3F">
          <w:rPr>
            <w:rFonts w:eastAsia="Times New Roman"/>
            <w:kern w:val="28"/>
            <w:sz w:val="24"/>
            <w:szCs w:val="24"/>
            <w:lang w:val="en-US" w:eastAsia="ru-RU"/>
          </w:rPr>
          <w:t>the</w:t>
        </w:r>
      </w:ins>
      <w:ins w:id="380" w:author="thiago Pereira" w:date="2016-01-30T17:28:00Z">
        <w:r>
          <w:rPr>
            <w:rFonts w:eastAsia="Times New Roman"/>
            <w:kern w:val="28"/>
            <w:sz w:val="24"/>
            <w:szCs w:val="24"/>
            <w:lang w:val="en-US" w:eastAsia="ru-RU"/>
          </w:rPr>
          <w:t xml:space="preserve"> device;</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1" w:author="thiago Pereira" w:date="2016-01-30T17:28:00Z"/>
          <w:rFonts w:eastAsia="Times New Roman"/>
          <w:kern w:val="28"/>
          <w:sz w:val="24"/>
          <w:szCs w:val="24"/>
          <w:lang w:val="en-US" w:eastAsia="ru-RU"/>
        </w:rPr>
      </w:pPr>
      <w:ins w:id="382" w:author="thiago Pereira" w:date="2016-01-30T17:28:00Z">
        <w:r>
          <w:rPr>
            <w:rFonts w:eastAsia="Times New Roman"/>
            <w:kern w:val="28"/>
            <w:sz w:val="24"/>
            <w:szCs w:val="24"/>
            <w:lang w:val="en-US" w:eastAsia="ru-RU"/>
          </w:rPr>
          <w:t>The hacker change</w:t>
        </w:r>
      </w:ins>
      <w:ins w:id="383" w:author="thiago Pereira" w:date="2016-01-30T17:33:00Z">
        <w:r w:rsidR="005F2731">
          <w:rPr>
            <w:rFonts w:eastAsia="Times New Roman"/>
            <w:kern w:val="28"/>
            <w:sz w:val="24"/>
            <w:szCs w:val="24"/>
            <w:lang w:val="en-US" w:eastAsia="ru-RU"/>
          </w:rPr>
          <w:t>s</w:t>
        </w:r>
      </w:ins>
      <w:ins w:id="384" w:author="thiago Pereira" w:date="2016-01-30T17:28:00Z">
        <w:r>
          <w:rPr>
            <w:rFonts w:eastAsia="Times New Roman"/>
            <w:kern w:val="28"/>
            <w:sz w:val="24"/>
            <w:szCs w:val="24"/>
            <w:lang w:val="en-US" w:eastAsia="ru-RU"/>
          </w:rPr>
          <w:t xml:space="preserve"> the device to offline mode;</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5" w:author="thiago Pereira" w:date="2016-01-30T17:28:00Z"/>
          <w:rFonts w:eastAsia="Times New Roman"/>
          <w:kern w:val="28"/>
          <w:sz w:val="24"/>
          <w:szCs w:val="24"/>
          <w:lang w:val="en-US" w:eastAsia="ru-RU"/>
        </w:rPr>
      </w:pPr>
      <w:ins w:id="386" w:author="thiago Pereira" w:date="2016-01-30T17:28:00Z">
        <w:r>
          <w:rPr>
            <w:rFonts w:eastAsia="Times New Roman"/>
            <w:kern w:val="28"/>
            <w:sz w:val="24"/>
            <w:szCs w:val="24"/>
            <w:lang w:val="en-US" w:eastAsia="ru-RU"/>
          </w:rPr>
          <w:t>The hacker access</w:t>
        </w:r>
      </w:ins>
      <w:ins w:id="387" w:author="thiago Pereira" w:date="2016-01-30T17:41:00Z">
        <w:r w:rsidR="00F00D2F">
          <w:rPr>
            <w:rFonts w:eastAsia="Times New Roman"/>
            <w:kern w:val="28"/>
            <w:sz w:val="24"/>
            <w:szCs w:val="24"/>
            <w:lang w:val="en-US" w:eastAsia="ru-RU"/>
          </w:rPr>
          <w:t>es</w:t>
        </w:r>
      </w:ins>
      <w:ins w:id="388" w:author="thiago Pereira" w:date="2016-01-30T17:28:00Z">
        <w:r>
          <w:rPr>
            <w:rFonts w:eastAsia="Times New Roman"/>
            <w:kern w:val="28"/>
            <w:sz w:val="24"/>
            <w:szCs w:val="24"/>
            <w:lang w:val="en-US" w:eastAsia="ru-RU"/>
          </w:rPr>
          <w:t xml:space="preserve"> the mobile client;</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9" w:author="thiago Pereira" w:date="2016-01-30T17:28:00Z"/>
          <w:rFonts w:eastAsia="Times New Roman"/>
          <w:kern w:val="28"/>
          <w:sz w:val="24"/>
          <w:szCs w:val="24"/>
          <w:lang w:val="en-US" w:eastAsia="ru-RU"/>
        </w:rPr>
      </w:pPr>
      <w:ins w:id="390" w:author="thiago Pereira" w:date="2016-01-30T17:28:00Z">
        <w:r>
          <w:rPr>
            <w:rFonts w:eastAsia="Times New Roman"/>
            <w:kern w:val="28"/>
            <w:sz w:val="24"/>
            <w:szCs w:val="24"/>
            <w:lang w:val="en-US" w:eastAsia="ru-RU"/>
          </w:rPr>
          <w:t>The current session is valid;</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91" w:author="thiago Pereira" w:date="2016-01-30T17:28:00Z"/>
          <w:rFonts w:eastAsia="Times New Roman"/>
          <w:kern w:val="28"/>
          <w:sz w:val="24"/>
          <w:szCs w:val="24"/>
          <w:lang w:val="en-US" w:eastAsia="ru-RU"/>
        </w:rPr>
      </w:pPr>
      <w:ins w:id="392" w:author="thiago Pereira" w:date="2016-01-30T17:28:00Z">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ins>
      <w:ins w:id="393" w:author="thiago Pereira" w:date="2016-01-30T17:41:00Z">
        <w:r w:rsidR="00F00D2F">
          <w:rPr>
            <w:rFonts w:eastAsia="Times New Roman"/>
            <w:kern w:val="28"/>
            <w:sz w:val="24"/>
            <w:szCs w:val="24"/>
            <w:lang w:val="en-US" w:eastAsia="ru-RU"/>
          </w:rPr>
          <w:t>s</w:t>
        </w:r>
      </w:ins>
      <w:ins w:id="394" w:author="thiago Pereira" w:date="2016-01-30T17:28:00Z">
        <w:r w:rsidRPr="008E04BD">
          <w:rPr>
            <w:rFonts w:eastAsia="Times New Roman"/>
            <w:kern w:val="28"/>
            <w:sz w:val="24"/>
            <w:szCs w:val="24"/>
            <w:lang w:val="en-US" w:eastAsia="ru-RU"/>
          </w:rPr>
          <w:t xml:space="preserve"> </w:t>
        </w:r>
      </w:ins>
      <w:ins w:id="395" w:author="thiago Pereira" w:date="2016-01-30T17:29:00Z">
        <w:r>
          <w:rPr>
            <w:rFonts w:eastAsia="Times New Roman"/>
            <w:kern w:val="28"/>
            <w:sz w:val="24"/>
            <w:szCs w:val="24"/>
            <w:lang w:val="en-US" w:eastAsia="ru-RU"/>
          </w:rPr>
          <w:t>several</w:t>
        </w:r>
      </w:ins>
      <w:ins w:id="396" w:author="thiago Pereira" w:date="2016-01-30T17:28:00Z">
        <w:r w:rsidRPr="008E04BD">
          <w:rPr>
            <w:rFonts w:eastAsia="Times New Roman"/>
            <w:kern w:val="28"/>
            <w:sz w:val="24"/>
            <w:szCs w:val="24"/>
            <w:lang w:val="en-US" w:eastAsia="ru-RU"/>
          </w:rPr>
          <w:t xml:space="preserve"> files at </w:t>
        </w:r>
      </w:ins>
      <w:ins w:id="397" w:author="thiago Pereira" w:date="2016-01-30T17:29:00Z">
        <w:r>
          <w:rPr>
            <w:rFonts w:eastAsia="Times New Roman"/>
            <w:kern w:val="28"/>
            <w:sz w:val="24"/>
            <w:szCs w:val="24"/>
            <w:lang w:val="en-US" w:eastAsia="ru-RU"/>
          </w:rPr>
          <w:t>few</w:t>
        </w:r>
      </w:ins>
      <w:ins w:id="398" w:author="thiago Pereira" w:date="2016-01-30T17:28:00Z">
        <w:r w:rsidRPr="008E04BD">
          <w:rPr>
            <w:rFonts w:eastAsia="Times New Roman"/>
            <w:kern w:val="28"/>
            <w:sz w:val="24"/>
            <w:szCs w:val="24"/>
            <w:lang w:val="en-US" w:eastAsia="ru-RU"/>
          </w:rPr>
          <w:t xml:space="preserve"> folders</w:t>
        </w:r>
      </w:ins>
    </w:p>
    <w:p w:rsidR="002D4459" w:rsidRPr="008E04BD" w:rsidRDefault="002D4459" w:rsidP="002D4459">
      <w:pPr>
        <w:pStyle w:val="PargrafodaLista"/>
        <w:keepNext/>
        <w:keepLines/>
        <w:numPr>
          <w:ilvl w:val="1"/>
          <w:numId w:val="34"/>
        </w:numPr>
        <w:tabs>
          <w:tab w:val="left" w:pos="709"/>
        </w:tabs>
        <w:suppressAutoHyphens/>
        <w:spacing w:before="360" w:after="120"/>
        <w:jc w:val="both"/>
        <w:outlineLvl w:val="0"/>
        <w:rPr>
          <w:ins w:id="399" w:author="thiago Pereira" w:date="2016-01-30T17:28:00Z"/>
          <w:rFonts w:eastAsia="Times New Roman"/>
          <w:kern w:val="28"/>
          <w:sz w:val="24"/>
          <w:szCs w:val="24"/>
          <w:lang w:val="en-US" w:eastAsia="ru-RU"/>
        </w:rPr>
      </w:pPr>
      <w:ins w:id="400" w:author="thiago Pereira" w:date="2016-01-30T17:28:00Z">
        <w:r>
          <w:rPr>
            <w:rFonts w:eastAsia="Times New Roman"/>
            <w:kern w:val="28"/>
            <w:sz w:val="24"/>
            <w:szCs w:val="24"/>
            <w:lang w:val="en-US" w:eastAsia="ru-RU"/>
          </w:rPr>
          <w:t xml:space="preserve">MOS and covariance analysis of the number of file </w:t>
        </w:r>
      </w:ins>
      <w:ins w:id="401" w:author="thiago Pereira" w:date="2016-01-30T17:30:00Z">
        <w:r>
          <w:rPr>
            <w:rFonts w:eastAsia="Times New Roman"/>
            <w:kern w:val="28"/>
            <w:sz w:val="24"/>
            <w:szCs w:val="24"/>
            <w:lang w:val="en-US" w:eastAsia="ru-RU"/>
          </w:rPr>
          <w:t>operations</w:t>
        </w:r>
      </w:ins>
      <w:ins w:id="402" w:author="thiago Pereira" w:date="2016-01-30T17:28:00Z">
        <w:r>
          <w:rPr>
            <w:rFonts w:eastAsia="Times New Roman"/>
            <w:kern w:val="28"/>
            <w:sz w:val="24"/>
            <w:szCs w:val="24"/>
            <w:lang w:val="en-US" w:eastAsia="ru-RU"/>
          </w:rPr>
          <w:t>, grouped by the file system location over time, indicate an anomalous behavior;</w:t>
        </w:r>
      </w:ins>
    </w:p>
    <w:p w:rsidR="008E044A" w:rsidRDefault="008E044A" w:rsidP="008E04BD">
      <w:pPr>
        <w:pStyle w:val="PargrafodaLista"/>
        <w:keepNext/>
        <w:keepLines/>
        <w:numPr>
          <w:ilvl w:val="0"/>
          <w:numId w:val="34"/>
        </w:numPr>
        <w:tabs>
          <w:tab w:val="left" w:pos="709"/>
        </w:tabs>
        <w:suppressAutoHyphens/>
        <w:spacing w:before="360" w:after="120"/>
        <w:jc w:val="both"/>
        <w:outlineLvl w:val="0"/>
        <w:rPr>
          <w:ins w:id="403" w:author="thiago Pereira" w:date="2016-01-30T17:31:00Z"/>
          <w:rFonts w:eastAsia="Times New Roman"/>
          <w:kern w:val="28"/>
          <w:sz w:val="24"/>
          <w:szCs w:val="24"/>
          <w:lang w:val="en-US" w:eastAsia="ru-RU"/>
        </w:rPr>
        <w:pPrChange w:id="404" w:author="thiago Pereira" w:date="2016-01-30T17:18:00Z">
          <w:pPr>
            <w:keepNext/>
            <w:keepLines/>
            <w:tabs>
              <w:tab w:val="left" w:pos="709"/>
            </w:tabs>
            <w:suppressAutoHyphens/>
            <w:spacing w:before="360" w:after="120"/>
            <w:ind w:left="360"/>
            <w:jc w:val="both"/>
            <w:outlineLvl w:val="0"/>
          </w:pPr>
        </w:pPrChange>
      </w:pPr>
      <w:ins w:id="405" w:author="thiago Pereira" w:date="2016-01-30T17:10:00Z">
        <w:r w:rsidRPr="008E04BD">
          <w:rPr>
            <w:rFonts w:eastAsia="Times New Roman"/>
            <w:kern w:val="28"/>
            <w:sz w:val="24"/>
            <w:szCs w:val="24"/>
            <w:lang w:val="en-US" w:eastAsia="ru-RU"/>
            <w:rPrChange w:id="406" w:author="thiago Pereira" w:date="2016-01-30T17:18:00Z">
              <w:rPr>
                <w:kern w:val="28"/>
                <w:lang w:val="en-US" w:eastAsia="ru-RU"/>
              </w:rPr>
            </w:rPrChange>
          </w:rPr>
          <w:t>The hacker emulates a valid session</w:t>
        </w:r>
      </w:ins>
      <w:ins w:id="407" w:author="thiago Pereira" w:date="2016-01-30T17:17:00Z">
        <w:r w:rsidR="008E04BD" w:rsidRPr="008E04BD">
          <w:rPr>
            <w:rFonts w:eastAsia="Times New Roman"/>
            <w:kern w:val="28"/>
            <w:sz w:val="24"/>
            <w:szCs w:val="24"/>
            <w:lang w:val="en-US" w:eastAsia="ru-RU"/>
            <w:rPrChange w:id="408" w:author="thiago Pereira" w:date="2016-01-30T17:18:00Z">
              <w:rPr>
                <w:kern w:val="28"/>
                <w:lang w:val="en-US" w:eastAsia="ru-RU"/>
              </w:rPr>
            </w:rPrChange>
          </w:rPr>
          <w:t xml:space="preserve"> and</w:t>
        </w:r>
      </w:ins>
      <w:ins w:id="409" w:author="thiago Pereira" w:date="2016-01-30T17:15:00Z">
        <w:r w:rsidR="008E04BD" w:rsidRPr="008E04BD">
          <w:rPr>
            <w:rFonts w:eastAsia="Times New Roman"/>
            <w:kern w:val="28"/>
            <w:sz w:val="24"/>
            <w:szCs w:val="24"/>
            <w:lang w:val="en-US" w:eastAsia="ru-RU"/>
            <w:rPrChange w:id="410" w:author="thiago Pereira" w:date="2016-01-30T17:18:00Z">
              <w:rPr>
                <w:kern w:val="28"/>
                <w:lang w:val="en-US" w:eastAsia="ru-RU"/>
              </w:rPr>
            </w:rPrChange>
          </w:rPr>
          <w:t xml:space="preserve"> </w:t>
        </w:r>
      </w:ins>
      <w:ins w:id="411" w:author="thiago Pereira" w:date="2016-01-30T17:16:00Z">
        <w:r w:rsidR="008E04BD" w:rsidRPr="008E04BD">
          <w:rPr>
            <w:rFonts w:eastAsia="Times New Roman"/>
            <w:kern w:val="28"/>
            <w:sz w:val="24"/>
            <w:szCs w:val="24"/>
            <w:lang w:val="en-US" w:eastAsia="ru-RU"/>
            <w:rPrChange w:id="412" w:author="thiago Pereira" w:date="2016-01-30T17:18:00Z">
              <w:rPr>
                <w:kern w:val="28"/>
                <w:lang w:val="en-US" w:eastAsia="ru-RU"/>
              </w:rPr>
            </w:rPrChange>
          </w:rPr>
          <w:t>read/write few file</w:t>
        </w:r>
        <w:r w:rsidR="008E04BD" w:rsidRPr="008E04BD">
          <w:rPr>
            <w:rFonts w:eastAsia="Times New Roman"/>
            <w:kern w:val="28"/>
            <w:sz w:val="24"/>
            <w:szCs w:val="24"/>
            <w:lang w:val="en-US" w:eastAsia="ru-RU"/>
            <w:rPrChange w:id="413" w:author="thiago Pereira" w:date="2016-01-30T17:18:00Z">
              <w:rPr>
                <w:kern w:val="28"/>
                <w:lang w:val="en-US" w:eastAsia="ru-RU"/>
              </w:rPr>
            </w:rPrChange>
          </w:rPr>
          <w:t>s</w:t>
        </w:r>
        <w:r w:rsidR="008E04BD" w:rsidRPr="008E04BD">
          <w:rPr>
            <w:rFonts w:eastAsia="Times New Roman"/>
            <w:kern w:val="28"/>
            <w:sz w:val="24"/>
            <w:szCs w:val="24"/>
            <w:lang w:val="en-US" w:eastAsia="ru-RU"/>
            <w:rPrChange w:id="414" w:author="thiago Pereira" w:date="2016-01-30T17:18:00Z">
              <w:rPr>
                <w:kern w:val="28"/>
                <w:lang w:val="en-US" w:eastAsia="ru-RU"/>
              </w:rPr>
            </w:rPrChange>
          </w:rPr>
          <w:t xml:space="preserve"> at several folders</w:t>
        </w:r>
      </w:ins>
      <w:ins w:id="415" w:author="thiago Pereira" w:date="2016-01-30T17:31:00Z">
        <w:r w:rsidR="00EA527E">
          <w:rPr>
            <w:rFonts w:eastAsia="Times New Roman"/>
            <w:kern w:val="28"/>
            <w:sz w:val="24"/>
            <w:szCs w:val="24"/>
            <w:lang w:val="en-US" w:eastAsia="ru-RU"/>
          </w:rPr>
          <w:t>:</w:t>
        </w:r>
      </w:ins>
      <w:ins w:id="416" w:author="thiago Pereira" w:date="2016-01-30T17:16:00Z">
        <w:r w:rsidR="008E04BD" w:rsidRPr="008E04BD">
          <w:rPr>
            <w:rFonts w:eastAsia="Times New Roman"/>
            <w:kern w:val="28"/>
            <w:sz w:val="24"/>
            <w:szCs w:val="24"/>
            <w:lang w:val="en-US" w:eastAsia="ru-RU"/>
            <w:rPrChange w:id="417" w:author="thiago Pereira" w:date="2016-01-30T17:18:00Z">
              <w:rPr>
                <w:kern w:val="28"/>
                <w:lang w:val="en-US" w:eastAsia="ru-RU"/>
              </w:rPr>
            </w:rPrChange>
          </w:rPr>
          <w:t xml:space="preserve"> </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18" w:author="thiago Pereira" w:date="2016-01-30T17:31:00Z"/>
          <w:rFonts w:eastAsia="Times New Roman"/>
          <w:kern w:val="28"/>
          <w:sz w:val="24"/>
          <w:szCs w:val="24"/>
          <w:lang w:val="en-US" w:eastAsia="ru-RU"/>
        </w:rPr>
      </w:pPr>
      <w:ins w:id="419" w:author="thiago Pereira" w:date="2016-01-30T17:31:00Z">
        <w:r>
          <w:rPr>
            <w:rFonts w:eastAsia="Times New Roman"/>
            <w:kern w:val="28"/>
            <w:sz w:val="24"/>
            <w:szCs w:val="24"/>
            <w:lang w:val="en-US" w:eastAsia="ru-RU"/>
          </w:rPr>
          <w:t xml:space="preserve">The hacker steal </w:t>
        </w:r>
      </w:ins>
      <w:ins w:id="420" w:author="thiago Pereira" w:date="2016-01-30T17:44:00Z">
        <w:r w:rsidR="00A30C3F">
          <w:rPr>
            <w:rFonts w:eastAsia="Times New Roman"/>
            <w:kern w:val="28"/>
            <w:sz w:val="24"/>
            <w:szCs w:val="24"/>
            <w:lang w:val="en-US" w:eastAsia="ru-RU"/>
          </w:rPr>
          <w:t>the</w:t>
        </w:r>
      </w:ins>
      <w:ins w:id="421" w:author="thiago Pereira" w:date="2016-01-30T17:31:00Z">
        <w:r>
          <w:rPr>
            <w:rFonts w:eastAsia="Times New Roman"/>
            <w:kern w:val="28"/>
            <w:sz w:val="24"/>
            <w:szCs w:val="24"/>
            <w:lang w:val="en-US" w:eastAsia="ru-RU"/>
          </w:rPr>
          <w:t xml:space="preserve"> device;</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22" w:author="thiago Pereira" w:date="2016-01-30T17:33:00Z"/>
          <w:rFonts w:eastAsia="Times New Roman"/>
          <w:kern w:val="28"/>
          <w:sz w:val="24"/>
          <w:szCs w:val="24"/>
          <w:lang w:val="en-US" w:eastAsia="ru-RU"/>
        </w:rPr>
      </w:pPr>
      <w:ins w:id="423" w:author="thiago Pereira" w:date="2016-01-30T17:31:00Z">
        <w:r>
          <w:rPr>
            <w:rFonts w:eastAsia="Times New Roman"/>
            <w:kern w:val="28"/>
            <w:sz w:val="24"/>
            <w:szCs w:val="24"/>
            <w:lang w:val="en-US" w:eastAsia="ru-RU"/>
          </w:rPr>
          <w:t>The hacker change</w:t>
        </w:r>
      </w:ins>
      <w:ins w:id="424" w:author="thiago Pereira" w:date="2016-01-30T17:33:00Z">
        <w:r w:rsidR="005F2731">
          <w:rPr>
            <w:rFonts w:eastAsia="Times New Roman"/>
            <w:kern w:val="28"/>
            <w:sz w:val="24"/>
            <w:szCs w:val="24"/>
            <w:lang w:val="en-US" w:eastAsia="ru-RU"/>
          </w:rPr>
          <w:t>s</w:t>
        </w:r>
      </w:ins>
      <w:ins w:id="425" w:author="thiago Pereira" w:date="2016-01-30T17:31:00Z">
        <w:r>
          <w:rPr>
            <w:rFonts w:eastAsia="Times New Roman"/>
            <w:kern w:val="28"/>
            <w:sz w:val="24"/>
            <w:szCs w:val="24"/>
            <w:lang w:val="en-US" w:eastAsia="ru-RU"/>
          </w:rPr>
          <w:t xml:space="preserve"> the device to offline mode;</w:t>
        </w:r>
      </w:ins>
    </w:p>
    <w:p w:rsidR="005F2731" w:rsidRPr="005F2731" w:rsidRDefault="005F2731" w:rsidP="00EA527E">
      <w:pPr>
        <w:pStyle w:val="PargrafodaLista"/>
        <w:keepNext/>
        <w:keepLines/>
        <w:numPr>
          <w:ilvl w:val="1"/>
          <w:numId w:val="34"/>
        </w:numPr>
        <w:tabs>
          <w:tab w:val="left" w:pos="709"/>
        </w:tabs>
        <w:suppressAutoHyphens/>
        <w:spacing w:before="360" w:after="120"/>
        <w:jc w:val="both"/>
        <w:outlineLvl w:val="0"/>
        <w:rPr>
          <w:ins w:id="426" w:author="thiago Pereira" w:date="2016-01-30T17:31:00Z"/>
          <w:rFonts w:eastAsia="Times New Roman"/>
          <w:kern w:val="28"/>
          <w:sz w:val="24"/>
          <w:szCs w:val="24"/>
          <w:lang w:val="en-US" w:eastAsia="ru-RU"/>
        </w:rPr>
      </w:pPr>
      <w:ins w:id="427" w:author="thiago Pereira" w:date="2016-01-30T17:33:00Z">
        <w:r w:rsidRPr="005F2731">
          <w:rPr>
            <w:rFonts w:eastAsia="Times New Roman"/>
            <w:kern w:val="28"/>
            <w:sz w:val="24"/>
            <w:szCs w:val="24"/>
            <w:lang w:val="en-US" w:eastAsia="ru-RU"/>
          </w:rPr>
          <w:t>The hacker change</w:t>
        </w:r>
      </w:ins>
      <w:ins w:id="428" w:author="thiago Pereira" w:date="2016-01-30T17:34:00Z">
        <w:r w:rsidRPr="005F2731">
          <w:rPr>
            <w:rFonts w:eastAsia="Times New Roman"/>
            <w:kern w:val="28"/>
            <w:sz w:val="24"/>
            <w:szCs w:val="24"/>
            <w:lang w:val="en-US" w:eastAsia="ru-RU"/>
          </w:rPr>
          <w:t>s</w:t>
        </w:r>
      </w:ins>
      <w:ins w:id="429" w:author="thiago Pereira" w:date="2016-01-30T17:33:00Z">
        <w:r w:rsidRPr="005F2731">
          <w:rPr>
            <w:rFonts w:eastAsia="Times New Roman"/>
            <w:kern w:val="28"/>
            <w:sz w:val="24"/>
            <w:szCs w:val="24"/>
            <w:lang w:val="en-US" w:eastAsia="ru-RU"/>
          </w:rPr>
          <w:t xml:space="preserve"> the device </w:t>
        </w:r>
      </w:ins>
      <w:ins w:id="430" w:author="thiago Pereira" w:date="2016-01-30T17:34:00Z">
        <w:r w:rsidRPr="005F2731">
          <w:rPr>
            <w:rFonts w:eastAsia="Times New Roman"/>
            <w:kern w:val="28"/>
            <w:sz w:val="24"/>
            <w:szCs w:val="24"/>
            <w:lang w:val="en-US" w:eastAsia="ru-RU"/>
          </w:rPr>
          <w:t xml:space="preserve">time to </w:t>
        </w:r>
      </w:ins>
      <w:ins w:id="431" w:author="thiago Pereira" w:date="2016-01-30T17:40:00Z">
        <w:r w:rsidRPr="005F2731">
          <w:rPr>
            <w:rFonts w:eastAsia="Times New Roman"/>
            <w:kern w:val="28"/>
            <w:sz w:val="24"/>
            <w:szCs w:val="24"/>
            <w:lang w:val="en-US" w:eastAsia="ru-RU"/>
          </w:rPr>
          <w:t xml:space="preserve">a </w:t>
        </w:r>
      </w:ins>
      <w:ins w:id="432" w:author="thiago Pereira" w:date="2016-01-30T17:34:00Z">
        <w:r w:rsidRPr="005F2731">
          <w:rPr>
            <w:rFonts w:eastAsia="Times New Roman"/>
            <w:kern w:val="28"/>
            <w:sz w:val="24"/>
            <w:szCs w:val="24"/>
            <w:lang w:val="en-US" w:eastAsia="ru-RU"/>
          </w:rPr>
          <w:t>vali</w:t>
        </w:r>
      </w:ins>
      <w:ins w:id="433" w:author="thiago Pereira" w:date="2016-01-30T17:40:00Z">
        <w:r w:rsidRPr="005F2731">
          <w:rPr>
            <w:rFonts w:eastAsia="Times New Roman"/>
            <w:kern w:val="28"/>
            <w:sz w:val="24"/>
            <w:szCs w:val="24"/>
            <w:lang w:val="en-US" w:eastAsia="ru-RU"/>
          </w:rPr>
          <w:t>d period for the current session</w:t>
        </w:r>
      </w:ins>
      <w:ins w:id="434" w:author="thiago Pereira" w:date="2016-01-30T17:33:00Z">
        <w:r w:rsidRPr="005F2731">
          <w:rPr>
            <w:rFonts w:eastAsia="Times New Roman"/>
            <w:kern w:val="28"/>
            <w:sz w:val="24"/>
            <w:szCs w:val="24"/>
            <w:lang w:val="en-US" w:eastAsia="ru-RU"/>
          </w:rPr>
          <w:t>;</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35" w:author="thiago Pereira" w:date="2016-01-30T17:31:00Z"/>
          <w:rFonts w:eastAsia="Times New Roman"/>
          <w:kern w:val="28"/>
          <w:sz w:val="24"/>
          <w:szCs w:val="24"/>
          <w:lang w:val="en-US" w:eastAsia="ru-RU"/>
        </w:rPr>
      </w:pPr>
      <w:ins w:id="436" w:author="thiago Pereira" w:date="2016-01-30T17:31:00Z">
        <w:r>
          <w:rPr>
            <w:rFonts w:eastAsia="Times New Roman"/>
            <w:kern w:val="28"/>
            <w:sz w:val="24"/>
            <w:szCs w:val="24"/>
            <w:lang w:val="en-US" w:eastAsia="ru-RU"/>
          </w:rPr>
          <w:t>The hacker access</w:t>
        </w:r>
      </w:ins>
      <w:ins w:id="437" w:author="thiago Pereira" w:date="2016-01-30T17:41:00Z">
        <w:r w:rsidR="00F00D2F">
          <w:rPr>
            <w:rFonts w:eastAsia="Times New Roman"/>
            <w:kern w:val="28"/>
            <w:sz w:val="24"/>
            <w:szCs w:val="24"/>
            <w:lang w:val="en-US" w:eastAsia="ru-RU"/>
          </w:rPr>
          <w:t>es</w:t>
        </w:r>
      </w:ins>
      <w:ins w:id="438" w:author="thiago Pereira" w:date="2016-01-30T17:31:00Z">
        <w:r>
          <w:rPr>
            <w:rFonts w:eastAsia="Times New Roman"/>
            <w:kern w:val="28"/>
            <w:sz w:val="24"/>
            <w:szCs w:val="24"/>
            <w:lang w:val="en-US" w:eastAsia="ru-RU"/>
          </w:rPr>
          <w:t xml:space="preserve"> the mobile client;</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39" w:author="thiago Pereira" w:date="2016-01-30T17:31:00Z"/>
          <w:rFonts w:eastAsia="Times New Roman"/>
          <w:kern w:val="28"/>
          <w:sz w:val="24"/>
          <w:szCs w:val="24"/>
          <w:lang w:val="en-US" w:eastAsia="ru-RU"/>
        </w:rPr>
      </w:pPr>
      <w:ins w:id="440" w:author="thiago Pereira" w:date="2016-01-30T17:31:00Z">
        <w:r>
          <w:rPr>
            <w:rFonts w:eastAsia="Times New Roman"/>
            <w:kern w:val="28"/>
            <w:sz w:val="24"/>
            <w:szCs w:val="24"/>
            <w:lang w:val="en-US" w:eastAsia="ru-RU"/>
          </w:rPr>
          <w:t>The current session is valid;</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41" w:author="thiago Pereira" w:date="2016-01-30T17:31:00Z"/>
          <w:rFonts w:eastAsia="Times New Roman"/>
          <w:kern w:val="28"/>
          <w:sz w:val="24"/>
          <w:szCs w:val="24"/>
          <w:lang w:val="en-US" w:eastAsia="ru-RU"/>
        </w:rPr>
      </w:pPr>
      <w:ins w:id="442" w:author="thiago Pereira" w:date="2016-01-30T17:31:00Z">
        <w:r>
          <w:rPr>
            <w:rFonts w:eastAsia="Times New Roman"/>
            <w:kern w:val="28"/>
            <w:sz w:val="24"/>
            <w:szCs w:val="24"/>
            <w:lang w:val="en-US" w:eastAsia="ru-RU"/>
          </w:rPr>
          <w:t xml:space="preserve">The hacker </w:t>
        </w:r>
      </w:ins>
      <w:ins w:id="443" w:author="thiago Pereira" w:date="2016-01-30T17:42:00Z">
        <w:r w:rsidR="00F00D2F">
          <w:rPr>
            <w:rFonts w:eastAsia="Times New Roman"/>
            <w:kern w:val="28"/>
            <w:sz w:val="24"/>
            <w:szCs w:val="24"/>
            <w:lang w:val="en-US" w:eastAsia="ru-RU"/>
          </w:rPr>
          <w:t xml:space="preserve">perform </w:t>
        </w:r>
      </w:ins>
      <w:ins w:id="444" w:author="thiago Pereira" w:date="2016-01-30T17:43:00Z">
        <w:r w:rsidR="00A30C3F">
          <w:rPr>
            <w:rFonts w:eastAsia="Times New Roman"/>
            <w:kern w:val="28"/>
            <w:sz w:val="24"/>
            <w:szCs w:val="24"/>
            <w:lang w:val="en-US" w:eastAsia="ru-RU"/>
          </w:rPr>
          <w:t xml:space="preserve">sparse </w:t>
        </w:r>
      </w:ins>
      <w:ins w:id="445" w:author="thiago Pereira" w:date="2016-01-30T17:42:00Z">
        <w:r w:rsidR="00F00D2F">
          <w:rPr>
            <w:rFonts w:eastAsia="Times New Roman"/>
            <w:kern w:val="28"/>
            <w:sz w:val="24"/>
            <w:szCs w:val="24"/>
            <w:lang w:val="en-US" w:eastAsia="ru-RU"/>
          </w:rPr>
          <w:t xml:space="preserve">operations during the </w:t>
        </w:r>
      </w:ins>
      <w:ins w:id="446" w:author="thiago Pereira" w:date="2016-01-30T17:43:00Z">
        <w:r w:rsidR="00A30C3F">
          <w:rPr>
            <w:rFonts w:eastAsia="Times New Roman"/>
            <w:kern w:val="28"/>
            <w:sz w:val="24"/>
            <w:szCs w:val="24"/>
            <w:lang w:val="en-US" w:eastAsia="ru-RU"/>
          </w:rPr>
          <w:t>valid period;</w:t>
        </w:r>
      </w:ins>
    </w:p>
    <w:p w:rsidR="00EA527E" w:rsidRPr="008E04BD" w:rsidRDefault="00EA527E" w:rsidP="00EA527E">
      <w:pPr>
        <w:pStyle w:val="PargrafodaLista"/>
        <w:keepNext/>
        <w:keepLines/>
        <w:numPr>
          <w:ilvl w:val="1"/>
          <w:numId w:val="34"/>
        </w:numPr>
        <w:tabs>
          <w:tab w:val="left" w:pos="709"/>
        </w:tabs>
        <w:suppressAutoHyphens/>
        <w:spacing w:before="360" w:after="120"/>
        <w:jc w:val="both"/>
        <w:outlineLvl w:val="0"/>
        <w:rPr>
          <w:ins w:id="447" w:author="thiago Pereira" w:date="2016-01-30T17:31:00Z"/>
          <w:rFonts w:eastAsia="Times New Roman"/>
          <w:kern w:val="28"/>
          <w:sz w:val="24"/>
          <w:szCs w:val="24"/>
          <w:lang w:val="en-US" w:eastAsia="ru-RU"/>
        </w:rPr>
      </w:pPr>
      <w:ins w:id="448" w:author="thiago Pereira" w:date="2016-01-30T17:31:00Z">
        <w:r>
          <w:rPr>
            <w:rFonts w:eastAsia="Times New Roman"/>
            <w:kern w:val="28"/>
            <w:sz w:val="24"/>
            <w:szCs w:val="24"/>
            <w:lang w:val="en-US" w:eastAsia="ru-RU"/>
          </w:rPr>
          <w:t xml:space="preserve">MOS and </w:t>
        </w:r>
      </w:ins>
      <w:ins w:id="449" w:author="thiago Pereira" w:date="2016-01-30T17:44:00Z">
        <w:r w:rsidR="00A30C3F">
          <w:rPr>
            <w:rFonts w:eastAsia="Times New Roman"/>
            <w:kern w:val="28"/>
            <w:sz w:val="24"/>
            <w:szCs w:val="24"/>
            <w:lang w:val="en-US" w:eastAsia="ru-RU"/>
          </w:rPr>
          <w:t>correlation</w:t>
        </w:r>
      </w:ins>
      <w:ins w:id="450" w:author="thiago Pereira" w:date="2016-01-30T17:31:00Z">
        <w:r>
          <w:rPr>
            <w:rFonts w:eastAsia="Times New Roman"/>
            <w:kern w:val="28"/>
            <w:sz w:val="24"/>
            <w:szCs w:val="24"/>
            <w:lang w:val="en-US" w:eastAsia="ru-RU"/>
          </w:rPr>
          <w:t xml:space="preserve"> analysis of the number of file operations, grouped by the file system location over time, indicate an anomalous behavior;</w:t>
        </w:r>
      </w:ins>
    </w:p>
    <w:p w:rsidR="008E04BD" w:rsidRDefault="008E04BD" w:rsidP="008E04BD">
      <w:pPr>
        <w:pStyle w:val="PargrafodaLista"/>
        <w:keepNext/>
        <w:keepLines/>
        <w:numPr>
          <w:ilvl w:val="0"/>
          <w:numId w:val="34"/>
        </w:numPr>
        <w:tabs>
          <w:tab w:val="left" w:pos="709"/>
        </w:tabs>
        <w:suppressAutoHyphens/>
        <w:spacing w:before="360" w:after="120"/>
        <w:jc w:val="both"/>
        <w:outlineLvl w:val="0"/>
        <w:rPr>
          <w:ins w:id="451" w:author="thiago Pereira" w:date="2016-01-30T17:32:00Z"/>
          <w:rFonts w:eastAsia="Times New Roman"/>
          <w:kern w:val="28"/>
          <w:sz w:val="24"/>
          <w:szCs w:val="24"/>
          <w:lang w:val="en-US" w:eastAsia="ru-RU"/>
        </w:rPr>
        <w:pPrChange w:id="452" w:author="thiago Pereira" w:date="2016-01-30T17:18:00Z">
          <w:pPr>
            <w:keepNext/>
            <w:keepLines/>
            <w:tabs>
              <w:tab w:val="left" w:pos="709"/>
            </w:tabs>
            <w:suppressAutoHyphens/>
            <w:spacing w:before="360" w:after="120"/>
            <w:ind w:left="360"/>
            <w:jc w:val="both"/>
            <w:outlineLvl w:val="0"/>
          </w:pPr>
        </w:pPrChange>
      </w:pPr>
      <w:ins w:id="453" w:author="thiago Pereira" w:date="2016-01-30T17:17:00Z">
        <w:r w:rsidRPr="008E04BD">
          <w:rPr>
            <w:rFonts w:eastAsia="Times New Roman"/>
            <w:kern w:val="28"/>
            <w:sz w:val="24"/>
            <w:szCs w:val="24"/>
            <w:lang w:val="en-US" w:eastAsia="ru-RU"/>
            <w:rPrChange w:id="454" w:author="thiago Pereira" w:date="2016-01-30T17:18:00Z">
              <w:rPr>
                <w:kern w:val="28"/>
                <w:lang w:val="en-US" w:eastAsia="ru-RU"/>
              </w:rPr>
            </w:rPrChange>
          </w:rPr>
          <w:t xml:space="preserve">The hacker emulates a valid session </w:t>
        </w:r>
        <w:r w:rsidRPr="008E04BD">
          <w:rPr>
            <w:rFonts w:eastAsia="Times New Roman"/>
            <w:kern w:val="28"/>
            <w:sz w:val="24"/>
            <w:szCs w:val="24"/>
            <w:lang w:val="en-US" w:eastAsia="ru-RU"/>
            <w:rPrChange w:id="455" w:author="thiago Pereira" w:date="2016-01-30T17:18:00Z">
              <w:rPr>
                <w:kern w:val="28"/>
                <w:lang w:val="en-US" w:eastAsia="ru-RU"/>
              </w:rPr>
            </w:rPrChange>
          </w:rPr>
          <w:t xml:space="preserve">and </w:t>
        </w:r>
        <w:r w:rsidRPr="008E04BD">
          <w:rPr>
            <w:rFonts w:eastAsia="Times New Roman"/>
            <w:kern w:val="28"/>
            <w:sz w:val="24"/>
            <w:szCs w:val="24"/>
            <w:lang w:val="en-US" w:eastAsia="ru-RU"/>
            <w:rPrChange w:id="456" w:author="thiago Pereira" w:date="2016-01-30T17:18:00Z">
              <w:rPr>
                <w:kern w:val="28"/>
                <w:lang w:val="en-US" w:eastAsia="ru-RU"/>
              </w:rPr>
            </w:rPrChange>
          </w:rPr>
          <w:t>read/write several files at few folders</w:t>
        </w:r>
      </w:ins>
      <w:ins w:id="457" w:author="thiago Pereira" w:date="2016-01-30T17:31:00Z">
        <w:r w:rsidR="00EA527E">
          <w:rPr>
            <w:rFonts w:eastAsia="Times New Roman"/>
            <w:kern w:val="28"/>
            <w:sz w:val="24"/>
            <w:szCs w:val="24"/>
            <w:lang w:val="en-US" w:eastAsia="ru-RU"/>
          </w:rPr>
          <w:t>:</w:t>
        </w:r>
      </w:ins>
      <w:ins w:id="458" w:author="thiago Pereira" w:date="2016-01-30T17:17:00Z">
        <w:r w:rsidRPr="008E04BD">
          <w:rPr>
            <w:rFonts w:eastAsia="Times New Roman"/>
            <w:kern w:val="28"/>
            <w:sz w:val="24"/>
            <w:szCs w:val="24"/>
            <w:lang w:val="en-US" w:eastAsia="ru-RU"/>
            <w:rPrChange w:id="459" w:author="thiago Pereira" w:date="2016-01-30T17:18:00Z">
              <w:rPr>
                <w:kern w:val="28"/>
                <w:lang w:val="en-US" w:eastAsia="ru-RU"/>
              </w:rPr>
            </w:rPrChange>
          </w:rPr>
          <w:t xml:space="preserve"> </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0" w:author="thiago Pereira" w:date="2016-01-30T17:44:00Z"/>
          <w:rFonts w:eastAsia="Times New Roman"/>
          <w:kern w:val="28"/>
          <w:sz w:val="24"/>
          <w:szCs w:val="24"/>
          <w:lang w:val="en-US" w:eastAsia="ru-RU"/>
        </w:rPr>
      </w:pPr>
      <w:ins w:id="461" w:author="thiago Pereira" w:date="2016-01-30T17:44:00Z">
        <w:r>
          <w:rPr>
            <w:rFonts w:eastAsia="Times New Roman"/>
            <w:kern w:val="28"/>
            <w:sz w:val="24"/>
            <w:szCs w:val="24"/>
            <w:lang w:val="en-US" w:eastAsia="ru-RU"/>
          </w:rPr>
          <w:t xml:space="preserve">The hacker steal </w:t>
        </w:r>
        <w:r>
          <w:rPr>
            <w:rFonts w:eastAsia="Times New Roman"/>
            <w:kern w:val="28"/>
            <w:sz w:val="24"/>
            <w:szCs w:val="24"/>
            <w:lang w:val="en-US" w:eastAsia="ru-RU"/>
          </w:rPr>
          <w:t>the</w:t>
        </w:r>
        <w:r>
          <w:rPr>
            <w:rFonts w:eastAsia="Times New Roman"/>
            <w:kern w:val="28"/>
            <w:sz w:val="24"/>
            <w:szCs w:val="24"/>
            <w:lang w:val="en-US" w:eastAsia="ru-RU"/>
          </w:rPr>
          <w:t xml:space="preserve"> device;</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2" w:author="thiago Pereira" w:date="2016-01-30T17:44:00Z"/>
          <w:rFonts w:eastAsia="Times New Roman"/>
          <w:kern w:val="28"/>
          <w:sz w:val="24"/>
          <w:szCs w:val="24"/>
          <w:lang w:val="en-US" w:eastAsia="ru-RU"/>
        </w:rPr>
      </w:pPr>
      <w:ins w:id="463" w:author="thiago Pereira" w:date="2016-01-30T17:44:00Z">
        <w:r>
          <w:rPr>
            <w:rFonts w:eastAsia="Times New Roman"/>
            <w:kern w:val="28"/>
            <w:sz w:val="24"/>
            <w:szCs w:val="24"/>
            <w:lang w:val="en-US" w:eastAsia="ru-RU"/>
          </w:rPr>
          <w:t>The hacker changes the device to offline mode;</w:t>
        </w:r>
      </w:ins>
    </w:p>
    <w:p w:rsidR="00A30C3F" w:rsidRPr="005F2731" w:rsidRDefault="00A30C3F" w:rsidP="00A30C3F">
      <w:pPr>
        <w:pStyle w:val="PargrafodaLista"/>
        <w:keepNext/>
        <w:keepLines/>
        <w:numPr>
          <w:ilvl w:val="1"/>
          <w:numId w:val="34"/>
        </w:numPr>
        <w:tabs>
          <w:tab w:val="left" w:pos="709"/>
        </w:tabs>
        <w:suppressAutoHyphens/>
        <w:spacing w:before="360" w:after="120"/>
        <w:jc w:val="both"/>
        <w:outlineLvl w:val="0"/>
        <w:rPr>
          <w:ins w:id="464" w:author="thiago Pereira" w:date="2016-01-30T17:44:00Z"/>
          <w:rFonts w:eastAsia="Times New Roman"/>
          <w:kern w:val="28"/>
          <w:sz w:val="24"/>
          <w:szCs w:val="24"/>
          <w:lang w:val="en-US" w:eastAsia="ru-RU"/>
        </w:rPr>
      </w:pPr>
      <w:ins w:id="465" w:author="thiago Pereira" w:date="2016-01-30T17:44:00Z">
        <w:r w:rsidRPr="005F2731">
          <w:rPr>
            <w:rFonts w:eastAsia="Times New Roman"/>
            <w:kern w:val="28"/>
            <w:sz w:val="24"/>
            <w:szCs w:val="24"/>
            <w:lang w:val="en-US" w:eastAsia="ru-RU"/>
          </w:rPr>
          <w:t>The hacker changes the device time to a valid period for the current session;</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6" w:author="thiago Pereira" w:date="2016-01-30T17:44:00Z"/>
          <w:rFonts w:eastAsia="Times New Roman"/>
          <w:kern w:val="28"/>
          <w:sz w:val="24"/>
          <w:szCs w:val="24"/>
          <w:lang w:val="en-US" w:eastAsia="ru-RU"/>
        </w:rPr>
      </w:pPr>
      <w:ins w:id="467" w:author="thiago Pereira" w:date="2016-01-30T17:44:00Z">
        <w:r>
          <w:rPr>
            <w:rFonts w:eastAsia="Times New Roman"/>
            <w:kern w:val="28"/>
            <w:sz w:val="24"/>
            <w:szCs w:val="24"/>
            <w:lang w:val="en-US" w:eastAsia="ru-RU"/>
          </w:rPr>
          <w:t>The hacker accesses the mobile client;</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8" w:author="thiago Pereira" w:date="2016-01-30T17:44:00Z"/>
          <w:rFonts w:eastAsia="Times New Roman"/>
          <w:kern w:val="28"/>
          <w:sz w:val="24"/>
          <w:szCs w:val="24"/>
          <w:lang w:val="en-US" w:eastAsia="ru-RU"/>
        </w:rPr>
      </w:pPr>
      <w:ins w:id="469" w:author="thiago Pereira" w:date="2016-01-30T17:44:00Z">
        <w:r>
          <w:rPr>
            <w:rFonts w:eastAsia="Times New Roman"/>
            <w:kern w:val="28"/>
            <w:sz w:val="24"/>
            <w:szCs w:val="24"/>
            <w:lang w:val="en-US" w:eastAsia="ru-RU"/>
          </w:rPr>
          <w:t>The current session is valid;</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70" w:author="thiago Pereira" w:date="2016-01-30T17:44:00Z"/>
          <w:rFonts w:eastAsia="Times New Roman"/>
          <w:kern w:val="28"/>
          <w:sz w:val="24"/>
          <w:szCs w:val="24"/>
          <w:lang w:val="en-US" w:eastAsia="ru-RU"/>
        </w:rPr>
      </w:pPr>
      <w:ins w:id="471" w:author="thiago Pereira" w:date="2016-01-30T17:44:00Z">
        <w:r>
          <w:rPr>
            <w:rFonts w:eastAsia="Times New Roman"/>
            <w:kern w:val="28"/>
            <w:sz w:val="24"/>
            <w:szCs w:val="24"/>
            <w:lang w:val="en-US" w:eastAsia="ru-RU"/>
          </w:rPr>
          <w:t xml:space="preserve">The hacker perform </w:t>
        </w:r>
      </w:ins>
      <w:ins w:id="472" w:author="thiago Pereira" w:date="2016-01-30T17:45:00Z">
        <w:r>
          <w:rPr>
            <w:rFonts w:eastAsia="Times New Roman"/>
            <w:kern w:val="28"/>
            <w:sz w:val="24"/>
            <w:szCs w:val="24"/>
            <w:lang w:val="en-US" w:eastAsia="ru-RU"/>
          </w:rPr>
          <w:t xml:space="preserve">bulk </w:t>
        </w:r>
      </w:ins>
      <w:ins w:id="473" w:author="thiago Pereira" w:date="2016-01-30T17:44:00Z">
        <w:r>
          <w:rPr>
            <w:rFonts w:eastAsia="Times New Roman"/>
            <w:kern w:val="28"/>
            <w:sz w:val="24"/>
            <w:szCs w:val="24"/>
            <w:lang w:val="en-US" w:eastAsia="ru-RU"/>
          </w:rPr>
          <w:t>operations during the valid period;</w:t>
        </w:r>
      </w:ins>
    </w:p>
    <w:p w:rsidR="00EA527E" w:rsidRPr="00310401" w:rsidRDefault="00A30C3F" w:rsidP="00EA527E">
      <w:pPr>
        <w:pStyle w:val="PargrafodaLista"/>
        <w:keepNext/>
        <w:keepLines/>
        <w:numPr>
          <w:ilvl w:val="1"/>
          <w:numId w:val="34"/>
        </w:numPr>
        <w:tabs>
          <w:tab w:val="left" w:pos="709"/>
        </w:tabs>
        <w:suppressAutoHyphens/>
        <w:spacing w:before="360" w:after="120"/>
        <w:jc w:val="both"/>
        <w:outlineLvl w:val="0"/>
        <w:rPr>
          <w:ins w:id="474" w:author="thiago Pereira" w:date="2016-01-30T17:32:00Z"/>
          <w:rFonts w:eastAsia="Times New Roman"/>
          <w:kern w:val="28"/>
          <w:sz w:val="24"/>
          <w:szCs w:val="24"/>
          <w:lang w:val="en-US" w:eastAsia="ru-RU"/>
          <w:rPrChange w:id="475" w:author="thiago Pereira" w:date="2016-01-30T17:45:00Z">
            <w:rPr>
              <w:ins w:id="476" w:author="thiago Pereira" w:date="2016-01-30T17:32:00Z"/>
              <w:rFonts w:eastAsia="Times New Roman"/>
              <w:kern w:val="28"/>
              <w:sz w:val="24"/>
              <w:szCs w:val="24"/>
              <w:lang w:val="en-US" w:eastAsia="ru-RU"/>
            </w:rPr>
          </w:rPrChange>
        </w:rPr>
      </w:pPr>
      <w:ins w:id="477" w:author="thiago Pereira" w:date="2016-01-30T17:44:00Z">
        <w:r w:rsidRPr="00310401">
          <w:rPr>
            <w:rFonts w:eastAsia="Times New Roman"/>
            <w:kern w:val="28"/>
            <w:sz w:val="24"/>
            <w:szCs w:val="24"/>
            <w:lang w:val="en-US" w:eastAsia="ru-RU"/>
          </w:rPr>
          <w:t xml:space="preserve">MOS and </w:t>
        </w:r>
      </w:ins>
      <w:ins w:id="478" w:author="thiago Pereira" w:date="2016-01-30T17:45:00Z">
        <w:r w:rsidR="00310401" w:rsidRPr="00310401">
          <w:rPr>
            <w:rFonts w:eastAsia="Times New Roman"/>
            <w:kern w:val="28"/>
            <w:sz w:val="24"/>
            <w:szCs w:val="24"/>
            <w:lang w:val="en-US" w:eastAsia="ru-RU"/>
          </w:rPr>
          <w:t>covariance</w:t>
        </w:r>
      </w:ins>
      <w:ins w:id="479" w:author="thiago Pereira" w:date="2016-01-30T17:44:00Z">
        <w:r w:rsidRPr="00310401">
          <w:rPr>
            <w:rFonts w:eastAsia="Times New Roman"/>
            <w:kern w:val="28"/>
            <w:sz w:val="24"/>
            <w:szCs w:val="24"/>
            <w:lang w:val="en-US" w:eastAsia="ru-RU"/>
          </w:rPr>
          <w:t xml:space="preserve"> analysis of the number of file operations, group</w:t>
        </w:r>
        <w:r w:rsidRPr="00310401">
          <w:rPr>
            <w:rFonts w:eastAsia="Times New Roman"/>
            <w:kern w:val="28"/>
            <w:sz w:val="24"/>
            <w:szCs w:val="24"/>
            <w:lang w:val="en-US" w:eastAsia="ru-RU"/>
            <w:rPrChange w:id="480" w:author="thiago Pereira" w:date="2016-01-30T17:45:00Z">
              <w:rPr>
                <w:rFonts w:eastAsia="Times New Roman"/>
                <w:kern w:val="28"/>
                <w:sz w:val="24"/>
                <w:szCs w:val="24"/>
                <w:lang w:val="en-US" w:eastAsia="ru-RU"/>
              </w:rPr>
            </w:rPrChange>
          </w:rPr>
          <w:t>ed by the file system location over time, indicate an anomalous behavior;</w:t>
        </w:r>
      </w:ins>
    </w:p>
    <w:p w:rsidR="008E0F25" w:rsidRPr="002D21D9" w:rsidRDefault="008E0F25" w:rsidP="002D21D9">
      <w:pPr>
        <w:spacing w:after="200" w:line="276" w:lineRule="auto"/>
        <w:rPr>
          <w:sz w:val="24"/>
          <w:szCs w:val="24"/>
          <w:lang w:val="en-US"/>
        </w:rPr>
      </w:pPr>
    </w:p>
    <w:p w:rsidR="002D21D9" w:rsidRPr="00333C79" w:rsidRDefault="002D21D9" w:rsidP="002D21D9">
      <w:pPr>
        <w:rPr>
          <w:b/>
          <w:sz w:val="24"/>
          <w:szCs w:val="24"/>
          <w:lang w:val="en-US"/>
        </w:rPr>
      </w:pPr>
      <w:r w:rsidRPr="00333C79">
        <w:rPr>
          <w:b/>
          <w:sz w:val="24"/>
          <w:szCs w:val="24"/>
          <w:lang w:val="en-US"/>
        </w:rPr>
        <w:t>Complexity analysis</w:t>
      </w:r>
    </w:p>
    <w:p w:rsidR="002D21D9" w:rsidRPr="001606EA" w:rsidRDefault="002D21D9" w:rsidP="002D21D9">
      <w:pPr>
        <w:rPr>
          <w:i/>
          <w:sz w:val="24"/>
          <w:szCs w:val="24"/>
          <w:lang w:val="en-US"/>
        </w:rPr>
      </w:pPr>
    </w:p>
    <w:p w:rsidR="002D21D9" w:rsidRPr="001606EA" w:rsidRDefault="002D21D9" w:rsidP="002D21D9">
      <w:pPr>
        <w:rPr>
          <w:sz w:val="24"/>
          <w:szCs w:val="24"/>
          <w:lang w:val="en-US"/>
        </w:rPr>
      </w:pPr>
      <w:r>
        <w:rPr>
          <w:sz w:val="24"/>
          <w:szCs w:val="24"/>
          <w:lang w:val="en-US"/>
        </w:rPr>
        <w:t>In the offline mode t</w:t>
      </w:r>
      <w:r w:rsidRPr="001606EA">
        <w:rPr>
          <w:sz w:val="24"/>
          <w:szCs w:val="24"/>
          <w:lang w:val="en-US"/>
        </w:rPr>
        <w:t>he client actions are:</w:t>
      </w:r>
    </w:p>
    <w:p w:rsidR="002D21D9" w:rsidRPr="00C2285D" w:rsidRDefault="002D21D9" w:rsidP="002D21D9">
      <w:pPr>
        <w:rPr>
          <w:sz w:val="24"/>
          <w:szCs w:val="24"/>
          <w:lang w:val="en-US"/>
        </w:rPr>
      </w:pPr>
    </w:p>
    <w:p w:rsidR="002D21D9" w:rsidRPr="00C2285D" w:rsidRDefault="002D21D9" w:rsidP="002D21D9">
      <w:pPr>
        <w:numPr>
          <w:ilvl w:val="0"/>
          <w:numId w:val="14"/>
        </w:numPr>
        <w:spacing w:after="200" w:line="276" w:lineRule="auto"/>
        <w:rPr>
          <w:sz w:val="24"/>
          <w:szCs w:val="24"/>
        </w:rPr>
      </w:pPr>
      <w:r w:rsidRPr="00C2285D">
        <w:rPr>
          <w:sz w:val="24"/>
          <w:szCs w:val="24"/>
        </w:rPr>
        <w:t>Combine the PASS+PIN+TIME+DEV_PASS=KEY_SET_KEY    -------   SSS secret restoring</w:t>
      </w:r>
    </w:p>
    <w:p w:rsidR="002D21D9" w:rsidRPr="00C2285D" w:rsidRDefault="002D21D9" w:rsidP="002D21D9">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2D21D9" w:rsidRPr="00C2285D" w:rsidRDefault="002D21D9" w:rsidP="002D21D9">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FILE_KEY with the SHARE_KEY  ---------------- ABE decryption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 with the FILE_KEY ----------------------------symmetric (AES) decryption</w:t>
      </w:r>
    </w:p>
    <w:p w:rsidR="002D21D9" w:rsidRPr="00C2285D" w:rsidRDefault="002D21D9" w:rsidP="002D21D9">
      <w:pPr>
        <w:numPr>
          <w:ilvl w:val="0"/>
          <w:numId w:val="15"/>
        </w:numPr>
        <w:spacing w:after="200" w:line="276" w:lineRule="auto"/>
        <w:rPr>
          <w:sz w:val="24"/>
          <w:szCs w:val="24"/>
        </w:rPr>
      </w:pPr>
      <w:r w:rsidRPr="00C2285D">
        <w:rPr>
          <w:sz w:val="24"/>
          <w:szCs w:val="24"/>
        </w:rPr>
        <w:t>Modify the TIME periodically ------------------------------ timer</w:t>
      </w:r>
    </w:p>
    <w:p w:rsidR="002D21D9" w:rsidRPr="00C2285D" w:rsidRDefault="002D21D9" w:rsidP="002D21D9">
      <w:pPr>
        <w:numPr>
          <w:ilvl w:val="0"/>
          <w:numId w:val="15"/>
        </w:numPr>
        <w:spacing w:after="200" w:line="276" w:lineRule="auto"/>
        <w:rPr>
          <w:sz w:val="24"/>
          <w:szCs w:val="24"/>
        </w:rPr>
      </w:pPr>
      <w:r w:rsidRPr="00C2285D">
        <w:rPr>
          <w:sz w:val="24"/>
          <w:szCs w:val="24"/>
        </w:rPr>
        <w:t>Count the tries within the TIME ---------------------------count</w:t>
      </w:r>
    </w:p>
    <w:p w:rsidR="002D21D9" w:rsidRPr="00333C79" w:rsidRDefault="002D21D9" w:rsidP="002D21D9">
      <w:pPr>
        <w:numPr>
          <w:ilvl w:val="0"/>
          <w:numId w:val="15"/>
        </w:numPr>
        <w:spacing w:after="200" w:line="276" w:lineRule="auto"/>
        <w:rPr>
          <w:sz w:val="24"/>
          <w:szCs w:val="24"/>
        </w:rPr>
      </w:pPr>
      <w:r w:rsidRPr="00C2285D">
        <w:rPr>
          <w:sz w:val="24"/>
          <w:szCs w:val="24"/>
        </w:rPr>
        <w:t>Modify or delete PUBLIC_SHARE_KEY</w:t>
      </w:r>
    </w:p>
    <w:p w:rsidR="006F7868" w:rsidRPr="00C2285D" w:rsidRDefault="006F7868" w:rsidP="002D21D9">
      <w:pPr>
        <w:numPr>
          <w:ilvl w:val="0"/>
          <w:numId w:val="15"/>
        </w:numPr>
        <w:spacing w:after="200" w:line="276" w:lineRule="auto"/>
        <w:rPr>
          <w:sz w:val="24"/>
          <w:szCs w:val="24"/>
        </w:rPr>
      </w:pPr>
      <w:r>
        <w:rPr>
          <w:sz w:val="24"/>
          <w:szCs w:val="24"/>
          <w:lang w:val="en-US"/>
        </w:rPr>
        <w:t>Analyzes the log data and deletes the files when necessary -------------------- TODO</w:t>
      </w:r>
    </w:p>
    <w:p w:rsidR="002D21D9" w:rsidRDefault="002D21D9" w:rsidP="002D21D9">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2D21D9" w:rsidRDefault="002D21D9" w:rsidP="002D21D9">
      <w:pPr>
        <w:rPr>
          <w:sz w:val="24"/>
          <w:szCs w:val="24"/>
          <w:lang w:val="en-US"/>
        </w:rPr>
      </w:pPr>
    </w:p>
    <w:p w:rsidR="002D21D9" w:rsidRDefault="002D21D9" w:rsidP="002D21D9">
      <w:pPr>
        <w:rPr>
          <w:sz w:val="24"/>
          <w:szCs w:val="24"/>
          <w:lang w:val="en-US"/>
        </w:rPr>
      </w:pPr>
      <w:r>
        <w:rPr>
          <w:sz w:val="24"/>
          <w:szCs w:val="24"/>
          <w:lang w:val="en-US"/>
        </w:rPr>
        <w:t>In the online mode the client:</w:t>
      </w:r>
    </w:p>
    <w:p w:rsidR="002D21D9" w:rsidRDefault="002D21D9" w:rsidP="002D21D9">
      <w:pPr>
        <w:rPr>
          <w:sz w:val="24"/>
          <w:szCs w:val="24"/>
          <w:lang w:val="en-US"/>
        </w:rPr>
      </w:pPr>
    </w:p>
    <w:p w:rsidR="002D21D9" w:rsidRDefault="002D21D9" w:rsidP="00333C79">
      <w:pPr>
        <w:pStyle w:val="PargrafodaLista"/>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6F7868" w:rsidRDefault="006F7868" w:rsidP="00333C79">
      <w:pPr>
        <w:pStyle w:val="PargrafodaLista"/>
        <w:numPr>
          <w:ilvl w:val="0"/>
          <w:numId w:val="32"/>
        </w:numPr>
        <w:rPr>
          <w:sz w:val="24"/>
          <w:szCs w:val="24"/>
          <w:lang w:val="en-US"/>
        </w:rPr>
      </w:pPr>
      <w:r>
        <w:rPr>
          <w:sz w:val="24"/>
          <w:szCs w:val="24"/>
          <w:lang w:val="en-US"/>
        </w:rPr>
        <w:t>Sends and receives data in the clear.</w:t>
      </w:r>
    </w:p>
    <w:p w:rsidR="006F7868" w:rsidRDefault="006F7868" w:rsidP="00333C79">
      <w:pPr>
        <w:pStyle w:val="PargrafodaLista"/>
        <w:numPr>
          <w:ilvl w:val="0"/>
          <w:numId w:val="32"/>
        </w:numPr>
        <w:rPr>
          <w:sz w:val="24"/>
          <w:szCs w:val="24"/>
          <w:lang w:val="en-US"/>
        </w:rPr>
      </w:pPr>
      <w:r>
        <w:rPr>
          <w:sz w:val="24"/>
          <w:szCs w:val="24"/>
          <w:lang w:val="en-US"/>
        </w:rPr>
        <w:t>Performs operations 1)-7).</w:t>
      </w:r>
    </w:p>
    <w:p w:rsidR="006F7868" w:rsidRPr="00333C79" w:rsidRDefault="006F7868" w:rsidP="00333C79">
      <w:pPr>
        <w:pStyle w:val="PargrafodaLista"/>
        <w:numPr>
          <w:ilvl w:val="0"/>
          <w:numId w:val="32"/>
        </w:numPr>
        <w:rPr>
          <w:sz w:val="24"/>
          <w:szCs w:val="24"/>
          <w:lang w:val="en-US"/>
        </w:rPr>
      </w:pPr>
      <w:r>
        <w:rPr>
          <w:sz w:val="24"/>
          <w:szCs w:val="24"/>
          <w:lang w:val="en-US"/>
        </w:rPr>
        <w:t>Analyses and sends the log data ------- TODO</w:t>
      </w:r>
    </w:p>
    <w:p w:rsidR="002D21D9" w:rsidRDefault="002D21D9"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17B8B" w:rsidRPr="00333C79"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del w:id="481" w:author="Edison" w:date="2016-01-26T17:35:00Z">
        <w:r w:rsidDel="00A562BF">
          <w:rPr>
            <w:rFonts w:eastAsia="Times New Roman"/>
            <w:kern w:val="28"/>
            <w:sz w:val="24"/>
            <w:szCs w:val="24"/>
            <w:lang w:val="en-US" w:eastAsia="ru-RU"/>
          </w:rPr>
          <w:delText>We can</w:delText>
        </w:r>
      </w:del>
      <w:ins w:id="482" w:author="Edison" w:date="2016-01-26T17:35:00Z">
        <w:r w:rsidR="00A562BF">
          <w:rPr>
            <w:rFonts w:eastAsia="Times New Roman"/>
            <w:kern w:val="28"/>
            <w:sz w:val="24"/>
            <w:szCs w:val="24"/>
            <w:lang w:val="en-US" w:eastAsia="ru-RU"/>
          </w:rPr>
          <w:t>It is possible to</w:t>
        </w:r>
      </w:ins>
      <w:r>
        <w:rPr>
          <w:rFonts w:eastAsia="Times New Roman"/>
          <w:kern w:val="28"/>
          <w:sz w:val="24"/>
          <w:szCs w:val="24"/>
          <w:lang w:val="en-US" w:eastAsia="ru-RU"/>
        </w:rPr>
        <w:t xml:space="preserve"> conclude th</w:t>
      </w:r>
      <w:ins w:id="483" w:author="Edison" w:date="2016-01-26T17:35:00Z">
        <w:r w:rsidR="00A562BF">
          <w:rPr>
            <w:rFonts w:eastAsia="Times New Roman"/>
            <w:kern w:val="28"/>
            <w:sz w:val="24"/>
            <w:szCs w:val="24"/>
            <w:lang w:val="en-US" w:eastAsia="ru-RU"/>
          </w:rPr>
          <w:t>at</w:t>
        </w:r>
      </w:ins>
      <w:del w:id="484" w:author="Edison" w:date="2016-01-26T17:35:00Z">
        <w:r w:rsidDel="00A562BF">
          <w:rPr>
            <w:rFonts w:eastAsia="Times New Roman"/>
            <w:kern w:val="28"/>
            <w:sz w:val="24"/>
            <w:szCs w:val="24"/>
            <w:lang w:val="en-US" w:eastAsia="ru-RU"/>
          </w:rPr>
          <w:delText>e</w:delText>
        </w:r>
      </w:del>
      <w:r>
        <w:rPr>
          <w:rFonts w:eastAsia="Times New Roman"/>
          <w:kern w:val="28"/>
          <w:sz w:val="24"/>
          <w:szCs w:val="24"/>
          <w:lang w:val="en-US" w:eastAsia="ru-RU"/>
        </w:rPr>
        <w:t xml:space="preserve"> the proposed client is not over</w:t>
      </w:r>
      <w:ins w:id="485" w:author="Edison" w:date="2016-01-26T17:36:00Z">
        <w:r w:rsidR="00A562BF">
          <w:rPr>
            <w:rFonts w:eastAsia="Times New Roman"/>
            <w:kern w:val="28"/>
            <w:sz w:val="24"/>
            <w:szCs w:val="24"/>
            <w:lang w:val="en-US" w:eastAsia="ru-RU"/>
          </w:rPr>
          <w:t>w</w:t>
        </w:r>
      </w:ins>
      <w:r>
        <w:rPr>
          <w:rFonts w:eastAsia="Times New Roman"/>
          <w:kern w:val="28"/>
          <w:sz w:val="24"/>
          <w:szCs w:val="24"/>
          <w:lang w:val="en-US" w:eastAsia="ru-RU"/>
        </w:rPr>
        <w:t>helmed with calculations due to the carefully selected mathematical operations. It can be successfully used and provides acceptable level</w:t>
      </w:r>
      <w:ins w:id="486" w:author="Edison" w:date="2016-01-26T17:36:00Z">
        <w:r w:rsidR="00A562BF">
          <w:rPr>
            <w:rFonts w:eastAsia="Times New Roman"/>
            <w:kern w:val="28"/>
            <w:sz w:val="24"/>
            <w:szCs w:val="24"/>
            <w:lang w:val="en-US" w:eastAsia="ru-RU"/>
          </w:rPr>
          <w:t xml:space="preserve"> </w:t>
        </w:r>
      </w:ins>
      <w:bookmarkStart w:id="487" w:name="_GoBack"/>
      <w:bookmarkEnd w:id="487"/>
      <w:r>
        <w:rPr>
          <w:rFonts w:eastAsia="Times New Roman"/>
          <w:kern w:val="28"/>
          <w:sz w:val="24"/>
          <w:szCs w:val="24"/>
          <w:lang w:val="en-US" w:eastAsia="ru-RU"/>
        </w:rPr>
        <w:t>of security.</w:t>
      </w:r>
    </w:p>
    <w:p w:rsidR="00217B8B"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37698C"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37698C" w:rsidRPr="00333C79"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0"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1"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2"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3"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4"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5"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6"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Gao,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333C79" w:rsidRDefault="00B243A0" w:rsidP="006D0722">
      <w:pPr>
        <w:autoSpaceDE w:val="0"/>
        <w:autoSpaceDN w:val="0"/>
        <w:adjustRightInd w:val="0"/>
        <w:rPr>
          <w:ins w:id="488" w:author="TanTan" w:date="2016-01-26T05:25:00Z"/>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sidR="006D0722">
        <w:rPr>
          <w:rFonts w:ascii="VxybfdTimes-Roman" w:hAnsi="VxybfdTimes-Roman" w:cs="VxybfdTimes-Roman"/>
        </w:rPr>
        <w:t>.</w:t>
      </w:r>
    </w:p>
    <w:p w:rsidR="00333C79" w:rsidRDefault="006D0722" w:rsidP="006D0722">
      <w:pPr>
        <w:autoSpaceDE w:val="0"/>
        <w:autoSpaceDN w:val="0"/>
        <w:adjustRightInd w:val="0"/>
        <w:rPr>
          <w:ins w:id="489" w:author="TanTan" w:date="2016-01-26T05:25:00Z"/>
          <w:rFonts w:ascii="VxybfdTimes-Roman" w:eastAsiaTheme="minorHAnsi" w:hAnsi="VxybfdTimes-Roman" w:cs="VxybfdTimes-Roman"/>
          <w:sz w:val="24"/>
          <w:szCs w:val="24"/>
          <w:lang w:val="en-US"/>
        </w:rPr>
      </w:pPr>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A.: A. Network anomaly detection based on wavelet analysis. EURASIP J. Adv. Signal Process. 2009,  Vol. 4(1416 ). P. 1-17.</w:t>
      </w:r>
    </w:p>
    <w:p w:rsidR="006D0722" w:rsidRPr="00B74A39" w:rsidRDefault="00F90BFD" w:rsidP="006D0722">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Jr, R.: Greatest eigenvalue time vector approach for blind detection of malicious track.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p>
    <w:p w:rsidR="00865E2F" w:rsidRPr="00865E2F" w:rsidRDefault="00F90BFD" w:rsidP="00865E2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C.-T., Chang, R.K.C., Huang, P.: Signal processing applications in network intrusion detection systems. EURASIP J. Adv. Signal Process. 2009. Vol.  9(192). P. 1-4.</w:t>
      </w:r>
      <w:r w:rsidR="00865E2F" w:rsidRPr="00865E2F">
        <w:rPr>
          <w:rFonts w:eastAsiaTheme="minorHAnsi"/>
          <w:bCs/>
          <w:sz w:val="24"/>
          <w:szCs w:val="24"/>
          <w:lang w:val="en-US"/>
        </w:rPr>
        <w:t>[</w:t>
      </w:r>
      <w:r w:rsidR="00865E2F">
        <w:rPr>
          <w:rFonts w:eastAsiaTheme="minorHAnsi"/>
          <w:bCs/>
          <w:sz w:val="24"/>
          <w:szCs w:val="24"/>
          <w:lang w:val="en-US"/>
        </w:rPr>
        <w:t>20</w:t>
      </w:r>
      <w:r w:rsidR="00865E2F" w:rsidRPr="00865E2F">
        <w:rPr>
          <w:rFonts w:eastAsiaTheme="minorHAnsi"/>
          <w:bCs/>
          <w:sz w:val="24"/>
          <w:szCs w:val="24"/>
          <w:lang w:val="en-US"/>
        </w:rPr>
        <w:t>] Mobile Cyber Threats. Kaspersky Lab &amp; INTERPOL Joint Report. October, 2014. Available: http://media.kaspersky.com/pdf/Kaspersky-Lab-KSN-Report-mobile-cyberthreats-web.pdf</w:t>
      </w:r>
    </w:p>
    <w:p w:rsidR="00162269" w:rsidRDefault="00865E2F" w:rsidP="00310E82">
      <w:pPr>
        <w:autoSpaceDE w:val="0"/>
        <w:autoSpaceDN w:val="0"/>
        <w:adjustRightInd w:val="0"/>
        <w:rPr>
          <w:ins w:id="490" w:author="thiago Pereira" w:date="2016-01-30T15:34:00Z"/>
          <w:rFonts w:eastAsiaTheme="minorHAnsi"/>
          <w:bCs/>
          <w:sz w:val="24"/>
          <w:szCs w:val="24"/>
          <w:lang w:val="en-US"/>
        </w:rPr>
      </w:pPr>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p>
    <w:p w:rsidR="00F37259" w:rsidRPr="00B03774" w:rsidRDefault="00F37259" w:rsidP="00F37259">
      <w:pPr>
        <w:autoSpaceDE w:val="0"/>
        <w:autoSpaceDN w:val="0"/>
        <w:adjustRightInd w:val="0"/>
        <w:rPr>
          <w:rFonts w:eastAsiaTheme="minorHAnsi"/>
          <w:bCs/>
          <w:sz w:val="24"/>
          <w:szCs w:val="24"/>
          <w:lang w:val="en-US"/>
        </w:rPr>
      </w:pPr>
      <w:ins w:id="491" w:author="thiago Pereira" w:date="2016-01-30T15:34:00Z">
        <w:r>
          <w:rPr>
            <w:rFonts w:eastAsiaTheme="minorHAnsi"/>
            <w:bCs/>
            <w:sz w:val="24"/>
            <w:szCs w:val="24"/>
            <w:lang w:val="en-US"/>
          </w:rPr>
          <w:lastRenderedPageBreak/>
          <w:t xml:space="preserve">[22] </w:t>
        </w:r>
        <w:r w:rsidRPr="00F37259">
          <w:rPr>
            <w:rFonts w:eastAsiaTheme="minorHAnsi"/>
            <w:bCs/>
            <w:sz w:val="24"/>
            <w:szCs w:val="24"/>
            <w:lang w:val="en-US"/>
          </w:rPr>
          <w:t xml:space="preserve">da Costa, </w:t>
        </w:r>
        <w:proofErr w:type="spellStart"/>
        <w:r w:rsidRPr="00F37259">
          <w:rPr>
            <w:rFonts w:eastAsiaTheme="minorHAnsi"/>
            <w:bCs/>
            <w:sz w:val="24"/>
            <w:szCs w:val="24"/>
            <w:lang w:val="en-US"/>
          </w:rPr>
          <w:t>J.P.C.L.</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w:t>
        </w:r>
        <w:proofErr w:type="spellStart"/>
        <w:r w:rsidRPr="00F37259">
          <w:rPr>
            <w:rFonts w:eastAsiaTheme="minorHAnsi"/>
            <w:bCs/>
            <w:sz w:val="24"/>
            <w:szCs w:val="24"/>
            <w:lang w:val="en-US"/>
          </w:rPr>
          <w:t>Roemer</w:t>
        </w:r>
        <w:proofErr w:type="spellEnd"/>
        <w:r w:rsidRPr="00F37259">
          <w:rPr>
            <w:rFonts w:eastAsiaTheme="minorHAnsi"/>
            <w:bCs/>
            <w:sz w:val="24"/>
            <w:szCs w:val="24"/>
            <w:lang w:val="en-US"/>
          </w:rPr>
          <w:t xml:space="preserve">,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xml:space="preserve">, M.: </w:t>
        </w:r>
        <w:proofErr w:type="spellStart"/>
        <w:r w:rsidRPr="00F37259">
          <w:rPr>
            <w:rFonts w:eastAsiaTheme="minorHAnsi"/>
            <w:bCs/>
            <w:sz w:val="24"/>
            <w:szCs w:val="24"/>
            <w:lang w:val="en-US"/>
          </w:rPr>
          <w:t>Comparison</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of</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model</w:t>
        </w:r>
        <w:proofErr w:type="spellEnd"/>
        <w:r w:rsidRPr="00F37259">
          <w:rPr>
            <w:rFonts w:eastAsiaTheme="minorHAnsi"/>
            <w:bCs/>
            <w:sz w:val="24"/>
            <w:szCs w:val="24"/>
            <w:lang w:val="en-US"/>
          </w:rPr>
          <w:t xml:space="preserve">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ins>
      <w:ins w:id="492" w:author="thiago Pereira" w:date="2016-01-30T15:35:00Z">
        <w:r>
          <w:rPr>
            <w:rFonts w:eastAsiaTheme="minorHAnsi"/>
            <w:bCs/>
            <w:sz w:val="24"/>
            <w:szCs w:val="24"/>
            <w:lang w:val="en-US"/>
          </w:rPr>
          <w:t>fi</w:t>
        </w:r>
      </w:ins>
      <w:ins w:id="493" w:author="thiago Pereira" w:date="2016-01-30T15:34:00Z">
        <w:r w:rsidRPr="00F37259">
          <w:rPr>
            <w:rFonts w:eastAsiaTheme="minorHAnsi"/>
            <w:bCs/>
            <w:sz w:val="24"/>
            <w:szCs w:val="24"/>
            <w:lang w:val="en-US"/>
          </w:rPr>
          <w:t>c Colloquium (IWK'09),</w:t>
        </w:r>
      </w:ins>
      <w:ins w:id="494" w:author="thiago Pereira" w:date="2016-01-30T15:35:00Z">
        <w:r>
          <w:rPr>
            <w:rFonts w:eastAsiaTheme="minorHAnsi"/>
            <w:bCs/>
            <w:sz w:val="24"/>
            <w:szCs w:val="24"/>
            <w:lang w:val="en-US"/>
          </w:rPr>
          <w:t xml:space="preserve"> </w:t>
        </w:r>
      </w:ins>
      <w:proofErr w:type="spellStart"/>
      <w:ins w:id="495" w:author="thiago Pereira" w:date="2016-01-30T15:34:00Z">
        <w:r w:rsidRPr="00F37259">
          <w:rPr>
            <w:rFonts w:eastAsiaTheme="minorHAnsi"/>
            <w:bCs/>
            <w:sz w:val="24"/>
            <w:szCs w:val="24"/>
            <w:lang w:val="en-US"/>
          </w:rPr>
          <w:t>Ilmenau</w:t>
        </w:r>
        <w:proofErr w:type="spellEnd"/>
        <w:r w:rsidRPr="00F37259">
          <w:rPr>
            <w:rFonts w:eastAsiaTheme="minorHAnsi"/>
            <w:bCs/>
            <w:sz w:val="24"/>
            <w:szCs w:val="24"/>
            <w:lang w:val="en-US"/>
          </w:rPr>
          <w:t>, Germany (2009)</w:t>
        </w:r>
      </w:ins>
      <w:ins w:id="496" w:author="thiago Pereira" w:date="2016-01-30T15:35:00Z">
        <w:r>
          <w:rPr>
            <w:rFonts w:eastAsiaTheme="minorHAnsi"/>
            <w:bCs/>
            <w:sz w:val="24"/>
            <w:szCs w:val="24"/>
            <w:lang w:val="en-US"/>
          </w:rPr>
          <w:t>.</w:t>
        </w:r>
      </w:ins>
    </w:p>
    <w:sectPr w:rsidR="00F37259" w:rsidRPr="00B03774"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thiago Pereira" w:date="2016-01-30T16:45:00Z" w:initials="tP">
    <w:p w:rsidR="00424BD3" w:rsidRDefault="00424BD3">
      <w:pPr>
        <w:pStyle w:val="Textodecomentrio"/>
      </w:pPr>
      <w:r>
        <w:rPr>
          <w:rStyle w:val="Refdecomentrio"/>
        </w:rPr>
        <w:annotationRef/>
      </w:r>
      <w:r>
        <w:rPr>
          <w:lang w:val="pt-BR"/>
        </w:rPr>
        <w:t xml:space="preserve">It is </w:t>
      </w:r>
      <w:proofErr w:type="spellStart"/>
      <w:r>
        <w:rPr>
          <w:lang w:val="pt-BR"/>
        </w:rPr>
        <w:t>not</w:t>
      </w:r>
      <w:proofErr w:type="spellEnd"/>
      <w:r>
        <w:rPr>
          <w:lang w:val="pt-BR"/>
        </w:rPr>
        <w:t xml:space="preserve"> </w:t>
      </w:r>
      <w:proofErr w:type="spellStart"/>
      <w:r>
        <w:rPr>
          <w:lang w:val="pt-BR"/>
        </w:rPr>
        <w:t>necessary</w:t>
      </w:r>
      <w:proofErr w:type="spellEnd"/>
      <w:r>
        <w:rPr>
          <w:lang w:val="pt-BR"/>
        </w:rPr>
        <w:t xml:space="preserve"> a </w:t>
      </w:r>
      <w:proofErr w:type="spellStart"/>
      <w:r>
        <w:rPr>
          <w:lang w:val="pt-BR"/>
        </w:rPr>
        <w:t>reference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academic</w:t>
      </w:r>
      <w:proofErr w:type="spellEnd"/>
      <w:r>
        <w:rPr>
          <w:lang w:val="pt-BR"/>
        </w:rPr>
        <w:t xml:space="preserve"> </w:t>
      </w:r>
      <w:proofErr w:type="spellStart"/>
      <w:r>
        <w:rPr>
          <w:lang w:val="pt-BR"/>
        </w:rPr>
        <w:t>paper</w:t>
      </w:r>
      <w:proofErr w:type="spellEnd"/>
      <w:r>
        <w:rPr>
          <w:lang w:val="pt-BR"/>
        </w:rPr>
        <w:t>?</w:t>
      </w:r>
    </w:p>
  </w:comment>
  <w:comment w:id="14" w:author="thiago Pereira" w:date="2016-01-30T16:45:00Z" w:initials="tP">
    <w:p w:rsidR="00424BD3" w:rsidRPr="008A165E" w:rsidRDefault="00424BD3">
      <w:pPr>
        <w:pStyle w:val="Textodecomentrio"/>
        <w:rPr>
          <w:lang w:val="pt-BR"/>
        </w:rPr>
      </w:pPr>
      <w:r>
        <w:rPr>
          <w:rStyle w:val="Refdecomentrio"/>
        </w:rPr>
        <w:annotationRef/>
      </w:r>
      <w:proofErr w:type="spellStart"/>
      <w:r>
        <w:rPr>
          <w:lang w:val="pt-BR"/>
        </w:rPr>
        <w:t>reference</w:t>
      </w:r>
      <w:proofErr w:type="spellEnd"/>
      <w:r>
        <w:rPr>
          <w:lang w:val="pt-BR"/>
        </w:rPr>
        <w:t>?</w:t>
      </w:r>
    </w:p>
  </w:comment>
  <w:comment w:id="18" w:author="TanTan" w:date="2016-01-30T16:45:00Z" w:initials="T">
    <w:p w:rsidR="00424BD3" w:rsidRDefault="00424BD3">
      <w:pPr>
        <w:pStyle w:val="Textodecomentrio"/>
        <w:rPr>
          <w:lang w:val="en-US"/>
        </w:rPr>
      </w:pPr>
      <w:r>
        <w:rPr>
          <w:rStyle w:val="Refdecomentrio"/>
        </w:rPr>
        <w:annotationRef/>
      </w:r>
      <w:r>
        <w:rPr>
          <w:lang w:val="en-US"/>
        </w:rPr>
        <w:t>I didn’t understand – novel approaches present the variation? And analysis indicates the novel approaches?</w:t>
      </w:r>
    </w:p>
    <w:p w:rsidR="00424BD3" w:rsidRDefault="00424BD3">
      <w:pPr>
        <w:pStyle w:val="Textodecomentrio"/>
        <w:rPr>
          <w:lang w:val="en-US"/>
        </w:rPr>
      </w:pPr>
    </w:p>
    <w:p w:rsidR="00424BD3" w:rsidRDefault="00424BD3">
      <w:pPr>
        <w:pStyle w:val="Textodecomentrio"/>
        <w:rPr>
          <w:lang w:val="en-US"/>
        </w:rPr>
      </w:pPr>
      <w:r w:rsidRPr="001A6A53">
        <w:rPr>
          <w:highlight w:val="yellow"/>
          <w:lang w:val="en-US"/>
        </w:rPr>
        <w:t xml:space="preserve">Edison: Here he means that novel approaches to perform attacks can be detected by the analysis of </w:t>
      </w:r>
      <w:r w:rsidRPr="0065747A">
        <w:rPr>
          <w:b/>
          <w:highlight w:val="yellow"/>
          <w:lang w:val="en-US"/>
        </w:rPr>
        <w:t>variance</w:t>
      </w:r>
      <w:r w:rsidRPr="001A6A53">
        <w:rPr>
          <w:highlight w:val="yellow"/>
          <w:lang w:val="en-US"/>
        </w:rPr>
        <w:t xml:space="preserve"> in relation to normal behavior. “</w:t>
      </w:r>
      <w:r w:rsidRPr="0065747A">
        <w:rPr>
          <w:b/>
          <w:highlight w:val="yellow"/>
          <w:lang w:val="en-US"/>
        </w:rPr>
        <w:t>Variance</w:t>
      </w:r>
      <w:r w:rsidRPr="001A6A53">
        <w:rPr>
          <w:highlight w:val="yellow"/>
          <w:lang w:val="en-US"/>
        </w:rPr>
        <w:t>”, not “Variation”!</w:t>
      </w:r>
      <w:r>
        <w:rPr>
          <w:lang w:val="en-US"/>
        </w:rPr>
        <w:t xml:space="preserve"> </w:t>
      </w:r>
    </w:p>
    <w:p w:rsidR="00424BD3" w:rsidRDefault="00424BD3">
      <w:pPr>
        <w:pStyle w:val="Textodecomentrio"/>
        <w:rPr>
          <w:lang w:val="en-US"/>
        </w:rPr>
      </w:pPr>
    </w:p>
    <w:p w:rsidR="00424BD3" w:rsidRDefault="00424BD3" w:rsidP="008A165E">
      <w:pPr>
        <w:pStyle w:val="Textodecomentrio"/>
        <w:rPr>
          <w:lang w:val="en-US"/>
        </w:rPr>
      </w:pPr>
      <w:r>
        <w:rPr>
          <w:lang w:val="en-US"/>
        </w:rPr>
        <w:t xml:space="preserve">I modified the text to be more clear. </w:t>
      </w:r>
    </w:p>
    <w:p w:rsidR="00424BD3" w:rsidRDefault="00424BD3" w:rsidP="008A165E">
      <w:pPr>
        <w:pStyle w:val="Textodecomentrio"/>
        <w:rPr>
          <w:lang w:val="en-US"/>
        </w:rPr>
      </w:pPr>
    </w:p>
    <w:p w:rsidR="00424BD3" w:rsidRPr="009D0D2F" w:rsidRDefault="00424BD3" w:rsidP="008A165E">
      <w:pPr>
        <w:pStyle w:val="Textodecomentrio"/>
        <w:rPr>
          <w:lang w:val="en-US"/>
        </w:rPr>
      </w:pPr>
      <w:r>
        <w:rPr>
          <w:rFonts w:eastAsia="Times New Roman"/>
          <w:kern w:val="28"/>
          <w:sz w:val="24"/>
          <w:szCs w:val="24"/>
          <w:lang w:val="en-US" w:eastAsia="ru-RU"/>
        </w:rPr>
        <w:t>Novel attacks can also be detected using MOS, if their behavior present variance (low or high) in comparison to legitimate behavior.</w:t>
      </w:r>
    </w:p>
  </w:comment>
  <w:comment w:id="24" w:author="thiago Pereira" w:date="2016-01-30T16:45:00Z" w:initials="tP">
    <w:p w:rsidR="00424BD3" w:rsidRPr="004D71CD" w:rsidRDefault="00424BD3" w:rsidP="008A165E">
      <w:pPr>
        <w:pStyle w:val="Textodecomentrio"/>
        <w:rPr>
          <w:lang w:val="pt-BR"/>
        </w:rPr>
      </w:pPr>
      <w:r>
        <w:rPr>
          <w:rStyle w:val="Refdecomentrio"/>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xml:space="preserve">, </w:t>
      </w:r>
      <w:proofErr w:type="spellStart"/>
      <w:r>
        <w:rPr>
          <w:rFonts w:ascii="Helvetica" w:hAnsi="Helvetica"/>
          <w:color w:val="383838"/>
          <w:sz w:val="12"/>
          <w:szCs w:val="12"/>
          <w:lang w:val="pt-BR"/>
        </w:rPr>
        <w:t>results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and</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their</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analysis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wont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be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part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of</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paper</w:t>
      </w:r>
      <w:proofErr w:type="spellEnd"/>
      <w:r>
        <w:rPr>
          <w:rFonts w:ascii="Helvetica" w:hAnsi="Helvetica"/>
          <w:color w:val="383838"/>
          <w:sz w:val="12"/>
          <w:szCs w:val="12"/>
          <w:lang w:val="pt-BR"/>
        </w:rPr>
        <w:t>?</w:t>
      </w:r>
    </w:p>
    <w:p w:rsidR="00424BD3" w:rsidRDefault="00424BD3">
      <w:pPr>
        <w:pStyle w:val="Textodecomentrio"/>
      </w:pPr>
    </w:p>
  </w:comment>
  <w:comment w:id="26" w:author="thiago Pereira" w:date="2016-01-30T16:45:00Z" w:initials="tP">
    <w:p w:rsidR="00424BD3" w:rsidRDefault="00424BD3">
      <w:pPr>
        <w:pStyle w:val="Textodecomentrio"/>
      </w:pPr>
      <w:r>
        <w:rPr>
          <w:rStyle w:val="Refdecomentrio"/>
        </w:rPr>
        <w:annotationRef/>
      </w:r>
      <w:proofErr w:type="spellStart"/>
      <w:r>
        <w:rPr>
          <w:lang w:val="pt-BR"/>
        </w:rPr>
        <w:t>section</w:t>
      </w:r>
      <w:proofErr w:type="spellEnd"/>
      <w:r>
        <w:rPr>
          <w:lang w:val="pt-BR"/>
        </w:rPr>
        <w:t xml:space="preserve"> 2.1 </w:t>
      </w:r>
      <w:proofErr w:type="spellStart"/>
      <w:r>
        <w:rPr>
          <w:lang w:val="pt-BR"/>
        </w:rPr>
        <w:t>or</w:t>
      </w:r>
      <w:proofErr w:type="spellEnd"/>
      <w:r>
        <w:rPr>
          <w:lang w:val="pt-BR"/>
        </w:rPr>
        <w:t xml:space="preserve"> </w:t>
      </w:r>
      <w:proofErr w:type="spellStart"/>
      <w:r>
        <w:rPr>
          <w:lang w:val="pt-BR"/>
        </w:rPr>
        <w:t>section</w:t>
      </w:r>
      <w:proofErr w:type="spellEnd"/>
      <w:r>
        <w:rPr>
          <w:lang w:val="pt-BR"/>
        </w:rPr>
        <w:t xml:space="preserve"> 3?</w:t>
      </w:r>
    </w:p>
  </w:comment>
  <w:comment w:id="36" w:author="thiago Pereira" w:date="2016-01-30T16:45:00Z" w:initials="tP">
    <w:p w:rsidR="00424BD3" w:rsidRDefault="00424BD3" w:rsidP="008A165E">
      <w:pPr>
        <w:pStyle w:val="Textodecomentrio"/>
        <w:rPr>
          <w:lang w:val="en-US"/>
        </w:rPr>
      </w:pPr>
      <w:r>
        <w:rPr>
          <w:rStyle w:val="Refdecomentrio"/>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424BD3" w:rsidRDefault="00424BD3" w:rsidP="008A165E">
      <w:pPr>
        <w:pStyle w:val="Textodecomentrio"/>
        <w:rPr>
          <w:lang w:val="en-US"/>
        </w:rPr>
      </w:pPr>
    </w:p>
    <w:p w:rsidR="00424BD3" w:rsidRDefault="00424BD3" w:rsidP="008A165E">
      <w:pPr>
        <w:pStyle w:val="Textodecomentrio"/>
      </w:pPr>
      <w:r>
        <w:rPr>
          <w:lang w:val="en-US"/>
        </w:rPr>
        <w:t>OK.</w:t>
      </w:r>
    </w:p>
  </w:comment>
  <w:comment w:id="63" w:author="TanTan" w:date="2016-01-30T16:45:00Z" w:initials="T">
    <w:p w:rsidR="00424BD3" w:rsidRDefault="00424BD3">
      <w:pPr>
        <w:pStyle w:val="Textodecomentrio"/>
        <w:rPr>
          <w:lang w:val="en-US"/>
        </w:rPr>
      </w:pPr>
      <w:r>
        <w:rPr>
          <w:rStyle w:val="Refdecomentrio"/>
        </w:rPr>
        <w:annotationRef/>
      </w:r>
      <w:r>
        <w:rPr>
          <w:lang w:val="en-US"/>
        </w:rPr>
        <w:t>This is all very nicely written but not very practical…If you read the text and the name of subsection – “a scenario  - an attacker uses..” – there is no connection between text and the name.</w:t>
      </w:r>
    </w:p>
    <w:p w:rsidR="00424BD3" w:rsidRDefault="00424BD3">
      <w:pPr>
        <w:pStyle w:val="Textodecomentrio"/>
        <w:rPr>
          <w:lang w:val="en-US"/>
        </w:rPr>
      </w:pPr>
    </w:p>
    <w:p w:rsidR="00424BD3" w:rsidRDefault="00424BD3">
      <w:pPr>
        <w:pStyle w:val="Textodecomentrio"/>
        <w:rPr>
          <w:lang w:val="en-US"/>
        </w:rPr>
      </w:pPr>
      <w:r>
        <w:rPr>
          <w:lang w:val="en-US"/>
        </w:rPr>
        <w:t>I propose to use the following format of the scenario description:</w:t>
      </w:r>
    </w:p>
    <w:p w:rsidR="00424BD3" w:rsidRDefault="00424BD3" w:rsidP="008D0E9E">
      <w:pPr>
        <w:pStyle w:val="Textodecomentrio"/>
        <w:numPr>
          <w:ilvl w:val="0"/>
          <w:numId w:val="31"/>
        </w:numPr>
        <w:rPr>
          <w:lang w:val="en-US"/>
        </w:rPr>
      </w:pPr>
      <w:r>
        <w:rPr>
          <w:lang w:val="en-US"/>
        </w:rPr>
        <w:t>The list of attacker activities (like, 1. The user copies the expired keys. 2. The user tries to access the files in the offline using the old keys.)</w:t>
      </w:r>
    </w:p>
    <w:p w:rsidR="00424BD3" w:rsidRDefault="00424BD3" w:rsidP="008D0E9E">
      <w:pPr>
        <w:pStyle w:val="Textodecomentrio"/>
        <w:numPr>
          <w:ilvl w:val="0"/>
          <w:numId w:val="31"/>
        </w:numPr>
        <w:rPr>
          <w:lang w:val="en-US"/>
        </w:rPr>
      </w:pPr>
      <w:r>
        <w:rPr>
          <w:lang w:val="en-US"/>
        </w:rPr>
        <w:t>This list of log activities.</w:t>
      </w:r>
    </w:p>
    <w:p w:rsidR="00424BD3" w:rsidRDefault="00424BD3" w:rsidP="008D0E9E">
      <w:pPr>
        <w:pStyle w:val="Textodecomentrio"/>
        <w:numPr>
          <w:ilvl w:val="0"/>
          <w:numId w:val="31"/>
        </w:numPr>
        <w:rPr>
          <w:lang w:val="en-US"/>
        </w:rPr>
      </w:pPr>
      <w:r>
        <w:rPr>
          <w:lang w:val="en-US"/>
        </w:rPr>
        <w:t>This list of data to be analyzed.</w:t>
      </w:r>
    </w:p>
    <w:p w:rsidR="00424BD3" w:rsidRDefault="00424BD3" w:rsidP="008D0E9E">
      <w:pPr>
        <w:pStyle w:val="Textodecomentrio"/>
        <w:numPr>
          <w:ilvl w:val="0"/>
          <w:numId w:val="31"/>
        </w:numPr>
        <w:rPr>
          <w:lang w:val="en-US"/>
        </w:rPr>
      </w:pPr>
      <w:r>
        <w:rPr>
          <w:lang w:val="en-US"/>
        </w:rPr>
        <w:t>The analysis description (probably this can be in a separate section)</w:t>
      </w:r>
    </w:p>
    <w:p w:rsidR="00424BD3" w:rsidRDefault="00424BD3" w:rsidP="0065747A">
      <w:pPr>
        <w:pStyle w:val="Textodecomentrio"/>
        <w:rPr>
          <w:lang w:val="en-US"/>
        </w:rPr>
      </w:pPr>
    </w:p>
    <w:p w:rsidR="00424BD3" w:rsidRPr="0065747A" w:rsidRDefault="00424BD3" w:rsidP="0065747A">
      <w:pPr>
        <w:pStyle w:val="Textodecomentrio"/>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424BD3" w:rsidRPr="008D0E9E" w:rsidRDefault="00424BD3" w:rsidP="0065747A">
      <w:pPr>
        <w:pStyle w:val="Textodecomentrio"/>
        <w:rPr>
          <w:lang w:val="en-US"/>
        </w:rPr>
      </w:pPr>
      <w:r w:rsidRPr="0065747A">
        <w:rPr>
          <w:highlight w:val="yellow"/>
          <w:lang w:val="en-US"/>
        </w:rPr>
        <w:t>Usage of expired password to perform non-authorized operations.</w:t>
      </w:r>
    </w:p>
  </w:comment>
  <w:comment w:id="64" w:author="thiago Pereira" w:date="2016-01-30T16:45:00Z" w:initials="tP">
    <w:p w:rsidR="00424BD3" w:rsidRDefault="00424BD3">
      <w:pPr>
        <w:pStyle w:val="Textodecomentrio"/>
      </w:pPr>
      <w:r>
        <w:rPr>
          <w:rStyle w:val="Refdecomentrio"/>
        </w:rPr>
        <w:annotationRef/>
      </w:r>
      <w:proofErr w:type="spellStart"/>
      <w:r>
        <w:rPr>
          <w:lang w:val="pt-BR"/>
        </w:rPr>
        <w:t>What</w:t>
      </w:r>
      <w:proofErr w:type="spellEnd"/>
      <w:r>
        <w:rPr>
          <w:lang w:val="pt-BR"/>
        </w:rPr>
        <w:t xml:space="preserve"> are </w:t>
      </w:r>
      <w:proofErr w:type="spellStart"/>
      <w:r>
        <w:rPr>
          <w:lang w:val="pt-BR"/>
        </w:rPr>
        <w:t>the</w:t>
      </w:r>
      <w:proofErr w:type="spellEnd"/>
      <w:r>
        <w:rPr>
          <w:lang w:val="pt-BR"/>
        </w:rPr>
        <w:t xml:space="preserve"> </w:t>
      </w:r>
      <w:proofErr w:type="spellStart"/>
      <w:r>
        <w:rPr>
          <w:lang w:val="pt-BR"/>
        </w:rPr>
        <w:t>possibilities</w:t>
      </w:r>
      <w:proofErr w:type="spellEnd"/>
      <w:r>
        <w:rPr>
          <w:lang w:val="pt-BR"/>
        </w:rPr>
        <w:t xml:space="preserve"> </w:t>
      </w:r>
      <w:proofErr w:type="spellStart"/>
      <w:r>
        <w:rPr>
          <w:lang w:val="pt-BR"/>
        </w:rPr>
        <w:t>of</w:t>
      </w:r>
      <w:proofErr w:type="spellEnd"/>
      <w:r>
        <w:rPr>
          <w:lang w:val="pt-BR"/>
        </w:rPr>
        <w:t xml:space="preserve"> system </w:t>
      </w:r>
      <w:proofErr w:type="spellStart"/>
      <w:r>
        <w:rPr>
          <w:lang w:val="pt-BR"/>
        </w:rPr>
        <w:t>usage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expired</w:t>
      </w:r>
      <w:proofErr w:type="spellEnd"/>
      <w:r>
        <w:rPr>
          <w:lang w:val="pt-BR"/>
        </w:rPr>
        <w:t xml:space="preserve"> </w:t>
      </w:r>
      <w:proofErr w:type="spellStart"/>
      <w:r>
        <w:rPr>
          <w:lang w:val="pt-BR"/>
        </w:rPr>
        <w:t>session</w:t>
      </w:r>
      <w:proofErr w:type="spellEnd"/>
      <w:r>
        <w:rPr>
          <w:lang w:val="pt-BR"/>
        </w:rPr>
        <w:t>?</w:t>
      </w:r>
    </w:p>
  </w:comment>
  <w:comment w:id="65" w:author="thiago Pereira" w:date="2016-01-30T16:45:00Z" w:initials="tP">
    <w:p w:rsidR="00424BD3" w:rsidRDefault="00424BD3">
      <w:pPr>
        <w:pStyle w:val="Textodecomentrio"/>
      </w:pPr>
      <w:r>
        <w:rPr>
          <w:rStyle w:val="Refdecomentrio"/>
        </w:rPr>
        <w:annotationRef/>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structure</w:t>
      </w:r>
      <w:proofErr w:type="spellEnd"/>
      <w:r>
        <w:rPr>
          <w:lang w:val="pt-BR"/>
        </w:rPr>
        <w:t xml:space="preserve">, I </w:t>
      </w:r>
      <w:proofErr w:type="spellStart"/>
      <w:r>
        <w:rPr>
          <w:lang w:val="pt-BR"/>
        </w:rPr>
        <w:t>assumed</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this</w:t>
      </w:r>
      <w:proofErr w:type="spellEnd"/>
      <w:r>
        <w:rPr>
          <w:lang w:val="pt-BR"/>
        </w:rPr>
        <w:t xml:space="preserve"> is </w:t>
      </w:r>
      <w:proofErr w:type="spellStart"/>
      <w:r>
        <w:rPr>
          <w:lang w:val="pt-BR"/>
        </w:rPr>
        <w:t>the</w:t>
      </w:r>
      <w:proofErr w:type="spellEnd"/>
      <w:r>
        <w:rPr>
          <w:lang w:val="pt-BR"/>
        </w:rPr>
        <w:t xml:space="preserve"> </w:t>
      </w:r>
      <w:proofErr w:type="spellStart"/>
      <w:r>
        <w:rPr>
          <w:lang w:val="pt-BR"/>
        </w:rPr>
        <w:t>section</w:t>
      </w:r>
      <w:proofErr w:type="spellEnd"/>
      <w:r>
        <w:rPr>
          <w:lang w:val="pt-BR"/>
        </w:rPr>
        <w:t xml:space="preserve">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xml:space="preserve">), </w:t>
      </w:r>
      <w:proofErr w:type="spellStart"/>
      <w:r>
        <w:rPr>
          <w:lang w:val="pt-BR"/>
        </w:rPr>
        <w:t>so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proposal</w:t>
      </w:r>
      <w:proofErr w:type="spellEnd"/>
      <w:r>
        <w:rPr>
          <w:lang w:val="pt-BR"/>
        </w:rPr>
        <w:t xml:space="preserve"> </w:t>
      </w:r>
      <w:proofErr w:type="spellStart"/>
      <w:r>
        <w:rPr>
          <w:lang w:val="pt-BR"/>
        </w:rPr>
        <w:t>was</w:t>
      </w:r>
      <w:proofErr w:type="spellEnd"/>
      <w:r>
        <w:rPr>
          <w:lang w:val="pt-BR"/>
        </w:rPr>
        <w:t xml:space="preserve"> </w:t>
      </w:r>
      <w:proofErr w:type="spellStart"/>
      <w:r>
        <w:rPr>
          <w:lang w:val="pt-BR"/>
        </w:rPr>
        <w:t>basically</w:t>
      </w:r>
      <w:proofErr w:type="spellEnd"/>
      <w:r>
        <w:rPr>
          <w:lang w:val="pt-BR"/>
        </w:rPr>
        <w:t xml:space="preserve"> </w:t>
      </w:r>
      <w:proofErr w:type="spellStart"/>
      <w:r>
        <w:rPr>
          <w:lang w:val="pt-BR"/>
        </w:rPr>
        <w:t>defined</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linked</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specified</w:t>
      </w:r>
      <w:proofErr w:type="spellEnd"/>
      <w:r>
        <w:rPr>
          <w:lang w:val="pt-BR"/>
        </w:rPr>
        <w:t xml:space="preserve"> </w:t>
      </w:r>
      <w:proofErr w:type="spellStart"/>
      <w:r>
        <w:rPr>
          <w:lang w:val="pt-BR"/>
        </w:rPr>
        <w:t>problems</w:t>
      </w:r>
      <w:proofErr w:type="spellEnd"/>
      <w:r>
        <w:rPr>
          <w:lang w:val="pt-BR"/>
        </w:rPr>
        <w:t>.</w:t>
      </w:r>
    </w:p>
  </w:comment>
  <w:comment w:id="66" w:author="thiago Pereira" w:date="2016-01-30T16:45:00Z" w:initials="tP">
    <w:p w:rsidR="00424BD3" w:rsidRDefault="00424BD3" w:rsidP="008A165E">
      <w:pPr>
        <w:pStyle w:val="Textodecomentrio"/>
        <w:rPr>
          <w:lang w:val="pt-BR"/>
        </w:rPr>
      </w:pPr>
      <w:r>
        <w:rPr>
          <w:rStyle w:val="Refdecomentrio"/>
        </w:rPr>
        <w:annotationRef/>
      </w:r>
      <w:proofErr w:type="spellStart"/>
      <w:r>
        <w:rPr>
          <w:lang w:val="pt-BR"/>
        </w:rPr>
        <w:t>My</w:t>
      </w:r>
      <w:proofErr w:type="spellEnd"/>
      <w:r>
        <w:rPr>
          <w:lang w:val="pt-BR"/>
        </w:rPr>
        <w:t xml:space="preserve"> </w:t>
      </w:r>
      <w:proofErr w:type="spellStart"/>
      <w:r>
        <w:rPr>
          <w:lang w:val="pt-BR"/>
        </w:rPr>
        <w:t>assumption</w:t>
      </w:r>
      <w:proofErr w:type="spellEnd"/>
      <w:r>
        <w:rPr>
          <w:lang w:val="pt-BR"/>
        </w:rPr>
        <w:t xml:space="preserve"> is:</w:t>
      </w:r>
    </w:p>
    <w:p w:rsidR="00424BD3" w:rsidRDefault="00424BD3" w:rsidP="008A165E">
      <w:pPr>
        <w:pStyle w:val="Textodecomentrio"/>
      </w:pPr>
      <w:proofErr w:type="spellStart"/>
      <w:r w:rsidRPr="00EF32F3">
        <w:rPr>
          <w:lang w:val="pt-BR"/>
        </w:rPr>
        <w:t>an</w:t>
      </w:r>
      <w:proofErr w:type="spellEnd"/>
      <w:r w:rsidRPr="00EF32F3">
        <w:rPr>
          <w:lang w:val="pt-BR"/>
        </w:rPr>
        <w:t xml:space="preserve"> </w:t>
      </w:r>
      <w:proofErr w:type="spellStart"/>
      <w:r w:rsidRPr="00EF32F3">
        <w:rPr>
          <w:lang w:val="pt-BR"/>
        </w:rPr>
        <w:t>attacker</w:t>
      </w:r>
      <w:proofErr w:type="spellEnd"/>
      <w:r w:rsidRPr="00EF32F3">
        <w:rPr>
          <w:lang w:val="pt-BR"/>
        </w:rPr>
        <w:t xml:space="preserve"> uses </w:t>
      </w:r>
      <w:proofErr w:type="spellStart"/>
      <w:r w:rsidRPr="00EF32F3">
        <w:rPr>
          <w:lang w:val="pt-BR"/>
        </w:rPr>
        <w:t>an</w:t>
      </w:r>
      <w:proofErr w:type="spellEnd"/>
      <w:r w:rsidRPr="00EF32F3">
        <w:rPr>
          <w:lang w:val="pt-BR"/>
        </w:rPr>
        <w:t xml:space="preserve"> </w:t>
      </w:r>
      <w:proofErr w:type="spellStart"/>
      <w:r w:rsidRPr="00EF32F3">
        <w:rPr>
          <w:lang w:val="pt-BR"/>
        </w:rPr>
        <w:t>expired</w:t>
      </w:r>
      <w:proofErr w:type="spellEnd"/>
      <w:r w:rsidRPr="00EF32F3">
        <w:rPr>
          <w:lang w:val="pt-BR"/>
        </w:rPr>
        <w:t xml:space="preserve"> password </w:t>
      </w:r>
      <w:proofErr w:type="spellStart"/>
      <w:r w:rsidRPr="00EF32F3">
        <w:rPr>
          <w:lang w:val="pt-BR"/>
        </w:rPr>
        <w:t>and</w:t>
      </w:r>
      <w:proofErr w:type="spellEnd"/>
      <w:r w:rsidRPr="00EF32F3">
        <w:rPr>
          <w:lang w:val="pt-BR"/>
        </w:rPr>
        <w:t xml:space="preserve"> </w:t>
      </w:r>
      <w:proofErr w:type="spellStart"/>
      <w:r w:rsidRPr="00EF32F3">
        <w:rPr>
          <w:lang w:val="pt-BR"/>
        </w:rPr>
        <w:t>forges</w:t>
      </w:r>
      <w:proofErr w:type="spellEnd"/>
      <w:r w:rsidRPr="00EF32F3">
        <w:rPr>
          <w:lang w:val="pt-BR"/>
        </w:rPr>
        <w:t xml:space="preserve"> </w:t>
      </w:r>
      <w:proofErr w:type="spellStart"/>
      <w:r w:rsidRPr="00EF32F3">
        <w:rPr>
          <w:lang w:val="pt-BR"/>
        </w:rPr>
        <w:t>the</w:t>
      </w:r>
      <w:proofErr w:type="spellEnd"/>
      <w:r w:rsidRPr="00EF32F3">
        <w:rPr>
          <w:lang w:val="pt-BR"/>
        </w:rPr>
        <w:t xml:space="preserve"> </w:t>
      </w:r>
      <w:proofErr w:type="spellStart"/>
      <w:r w:rsidRPr="00EF32F3">
        <w:rPr>
          <w:lang w:val="pt-BR"/>
        </w:rPr>
        <w:t>system's</w:t>
      </w:r>
      <w:proofErr w:type="spellEnd"/>
      <w:r w:rsidRPr="00EF32F3">
        <w:rPr>
          <w:lang w:val="pt-BR"/>
        </w:rPr>
        <w:t xml:space="preserve"> time to a </w:t>
      </w:r>
      <w:proofErr w:type="spellStart"/>
      <w:r w:rsidRPr="00EF32F3">
        <w:rPr>
          <w:lang w:val="pt-BR"/>
        </w:rPr>
        <w:t>period</w:t>
      </w:r>
      <w:proofErr w:type="spellEnd"/>
      <w:r w:rsidRPr="00EF32F3">
        <w:rPr>
          <w:lang w:val="pt-BR"/>
        </w:rPr>
        <w:t xml:space="preserve"> </w:t>
      </w:r>
      <w:proofErr w:type="spellStart"/>
      <w:r w:rsidRPr="00EF32F3">
        <w:rPr>
          <w:lang w:val="pt-BR"/>
        </w:rPr>
        <w:t>when</w:t>
      </w:r>
      <w:proofErr w:type="spellEnd"/>
      <w:r w:rsidRPr="00EF32F3">
        <w:rPr>
          <w:lang w:val="pt-BR"/>
        </w:rPr>
        <w:t xml:space="preserve"> </w:t>
      </w:r>
      <w:proofErr w:type="spellStart"/>
      <w:r w:rsidRPr="00EF32F3">
        <w:rPr>
          <w:lang w:val="pt-BR"/>
        </w:rPr>
        <w:t>the</w:t>
      </w:r>
      <w:proofErr w:type="spellEnd"/>
      <w:r w:rsidRPr="00EF32F3">
        <w:rPr>
          <w:lang w:val="pt-BR"/>
        </w:rPr>
        <w:t xml:space="preserve"> password </w:t>
      </w:r>
      <w:proofErr w:type="spellStart"/>
      <w:r w:rsidRPr="00EF32F3">
        <w:rPr>
          <w:lang w:val="pt-BR"/>
        </w:rPr>
        <w:t>was</w:t>
      </w:r>
      <w:proofErr w:type="spellEnd"/>
      <w:r w:rsidRPr="00EF32F3">
        <w:rPr>
          <w:lang w:val="pt-BR"/>
        </w:rPr>
        <w:t xml:space="preserve"> </w:t>
      </w:r>
      <w:proofErr w:type="spellStart"/>
      <w:r w:rsidRPr="00EF32F3">
        <w:rPr>
          <w:lang w:val="pt-BR"/>
        </w:rPr>
        <w:t>valid</w:t>
      </w:r>
      <w:proofErr w:type="spellEnd"/>
      <w:r w:rsidRPr="00EF32F3">
        <w:rPr>
          <w:lang w:val="pt-BR"/>
        </w:rPr>
        <w:t>.</w:t>
      </w:r>
    </w:p>
  </w:comment>
  <w:comment w:id="67" w:author="Edison" w:date="2016-01-30T16:45:00Z" w:initials="E">
    <w:p w:rsidR="00424BD3" w:rsidRPr="0065747A" w:rsidRDefault="00424BD3">
      <w:pPr>
        <w:pStyle w:val="Textodecomentrio"/>
        <w:rPr>
          <w:lang w:val="en-US"/>
        </w:rPr>
      </w:pPr>
      <w:r>
        <w:rPr>
          <w:rStyle w:val="Refdecomentrio"/>
        </w:rPr>
        <w:annotationRef/>
      </w:r>
      <w:r w:rsidRPr="0065747A">
        <w:rPr>
          <w:lang w:val="en-US"/>
        </w:rPr>
        <w:t>Again here: Usage of valid password ...</w:t>
      </w:r>
    </w:p>
  </w:comment>
  <w:comment w:id="77" w:author="TanTan" w:date="2016-01-30T16:45:00Z" w:initials="T">
    <w:p w:rsidR="00424BD3" w:rsidRDefault="00424BD3">
      <w:pPr>
        <w:pStyle w:val="Textodecomentrio"/>
        <w:rPr>
          <w:lang w:val="en-US"/>
        </w:rPr>
      </w:pPr>
      <w:r>
        <w:rPr>
          <w:rStyle w:val="Refdecomentrio"/>
        </w:rPr>
        <w:annotationRef/>
      </w:r>
      <w:r>
        <w:rPr>
          <w:lang w:val="en-US"/>
        </w:rPr>
        <w:t>The same problem. You don’t need to write in general, try to be more concrete.</w:t>
      </w:r>
    </w:p>
    <w:p w:rsidR="00424BD3" w:rsidRDefault="00424BD3">
      <w:pPr>
        <w:pStyle w:val="Textodecomentrio"/>
        <w:rPr>
          <w:lang w:val="en-US"/>
        </w:rPr>
      </w:pPr>
    </w:p>
    <w:p w:rsidR="00424BD3" w:rsidRPr="008D0E9E" w:rsidRDefault="00424BD3">
      <w:pPr>
        <w:pStyle w:val="Textodecomentrio"/>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78" w:author="thiago Pereira" w:date="2016-01-30T16:45:00Z" w:initials="tP">
    <w:p w:rsidR="00424BD3" w:rsidRPr="0035785D" w:rsidRDefault="00424BD3">
      <w:pPr>
        <w:pStyle w:val="Textodecomentrio"/>
        <w:rPr>
          <w:lang w:val="pt-BR"/>
        </w:rPr>
      </w:pPr>
      <w:r>
        <w:rPr>
          <w:rStyle w:val="Refdecomentrio"/>
        </w:rPr>
        <w:annotationRef/>
      </w:r>
      <w:r>
        <w:rPr>
          <w:lang w:val="pt-BR"/>
        </w:rPr>
        <w:t xml:space="preserve">I </w:t>
      </w:r>
      <w:proofErr w:type="spellStart"/>
      <w:r>
        <w:rPr>
          <w:lang w:val="pt-BR"/>
        </w:rPr>
        <w:t>agree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Edison's</w:t>
      </w:r>
      <w:proofErr w:type="spellEnd"/>
      <w:r>
        <w:rPr>
          <w:lang w:val="pt-BR"/>
        </w:rPr>
        <w:t xml:space="preserve"> </w:t>
      </w:r>
      <w:proofErr w:type="spellStart"/>
      <w:r>
        <w:rPr>
          <w:lang w:val="pt-BR"/>
        </w:rPr>
        <w:t>suggestion</w:t>
      </w:r>
      <w:proofErr w:type="spellEnd"/>
      <w:r>
        <w:rPr>
          <w:lang w:val="pt-BR"/>
        </w:rPr>
        <w:t xml:space="preserve">. I </w:t>
      </w:r>
      <w:proofErr w:type="spellStart"/>
      <w:r>
        <w:rPr>
          <w:lang w:val="pt-BR"/>
        </w:rPr>
        <w:t>think</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section</w:t>
      </w:r>
      <w:proofErr w:type="spellEnd"/>
      <w:r>
        <w:rPr>
          <w:lang w:val="pt-BR"/>
        </w:rPr>
        <w:t xml:space="preserve"> 4 </w:t>
      </w:r>
      <w:proofErr w:type="spellStart"/>
      <w:r>
        <w:rPr>
          <w:lang w:val="pt-BR"/>
        </w:rPr>
        <w:t>and</w:t>
      </w:r>
      <w:proofErr w:type="spellEnd"/>
      <w:r>
        <w:rPr>
          <w:lang w:val="pt-BR"/>
        </w:rPr>
        <w:t xml:space="preserve"> 5 are </w:t>
      </w:r>
      <w:proofErr w:type="spellStart"/>
      <w:r>
        <w:rPr>
          <w:lang w:val="pt-BR"/>
        </w:rPr>
        <w:t>adequate</w:t>
      </w:r>
      <w:proofErr w:type="spellEnd"/>
      <w:r>
        <w:rPr>
          <w:lang w:val="pt-BR"/>
        </w:rPr>
        <w:t xml:space="preserve"> </w:t>
      </w:r>
      <w:proofErr w:type="spellStart"/>
      <w:r>
        <w:rPr>
          <w:lang w:val="pt-BR"/>
        </w:rPr>
        <w:t>place</w:t>
      </w:r>
      <w:proofErr w:type="spellEnd"/>
      <w:r>
        <w:rPr>
          <w:lang w:val="pt-BR"/>
        </w:rPr>
        <w:t xml:space="preserve"> to </w:t>
      </w:r>
      <w:proofErr w:type="spellStart"/>
      <w:r>
        <w:rPr>
          <w:lang w:val="pt-BR"/>
        </w:rPr>
        <w:t>describe</w:t>
      </w:r>
      <w:proofErr w:type="spellEnd"/>
      <w:r>
        <w:rPr>
          <w:lang w:val="pt-BR"/>
        </w:rPr>
        <w:t xml:space="preserve"> </w:t>
      </w:r>
      <w:proofErr w:type="spellStart"/>
      <w:r>
        <w:rPr>
          <w:lang w:val="pt-BR"/>
        </w:rPr>
        <w:t>the</w:t>
      </w:r>
      <w:proofErr w:type="spellEnd"/>
      <w:r>
        <w:rPr>
          <w:lang w:val="pt-BR"/>
        </w:rPr>
        <w:t xml:space="preserve"> "</w:t>
      </w:r>
      <w:r>
        <w:rPr>
          <w:lang w:val="en-US"/>
        </w:rPr>
        <w:t>scenario description</w:t>
      </w:r>
      <w:r>
        <w:rPr>
          <w:lang w:val="pt-BR"/>
        </w:rPr>
        <w:t xml:space="preserve">", </w:t>
      </w:r>
      <w:proofErr w:type="spellStart"/>
      <w:r>
        <w:rPr>
          <w:lang w:val="pt-BR"/>
        </w:rPr>
        <w:t>according</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format</w:t>
      </w:r>
      <w:proofErr w:type="spellEnd"/>
      <w:r>
        <w:rPr>
          <w:lang w:val="pt-BR"/>
        </w:rPr>
        <w:t xml:space="preserve"> </w:t>
      </w:r>
      <w:proofErr w:type="spellStart"/>
      <w:r>
        <w:rPr>
          <w:lang w:val="pt-BR"/>
        </w:rPr>
        <w:t>proposed</w:t>
      </w:r>
      <w:proofErr w:type="spellEnd"/>
      <w:r>
        <w:rPr>
          <w:lang w:val="pt-BR"/>
        </w:rPr>
        <w:t xml:space="preserve"> </w:t>
      </w:r>
      <w:proofErr w:type="spellStart"/>
      <w:r>
        <w:rPr>
          <w:lang w:val="pt-BR"/>
        </w:rPr>
        <w:t>by</w:t>
      </w:r>
      <w:proofErr w:type="spellEnd"/>
      <w:r>
        <w:rPr>
          <w:lang w:val="pt-BR"/>
        </w:rPr>
        <w:t xml:space="preserve"> </w:t>
      </w:r>
      <w:proofErr w:type="spellStart"/>
      <w:r>
        <w:rPr>
          <w:lang w:val="pt-BR"/>
        </w:rPr>
        <w:t>Tanya</w:t>
      </w:r>
      <w:proofErr w:type="spellEnd"/>
      <w:r>
        <w:rPr>
          <w:lang w:val="pt-BR"/>
        </w:rPr>
        <w:t>.</w:t>
      </w:r>
    </w:p>
  </w:comment>
  <w:comment w:id="82" w:author="TanTan" w:date="2016-01-30T16:45:00Z" w:initials="T">
    <w:p w:rsidR="00424BD3" w:rsidRPr="0026503C" w:rsidRDefault="00424BD3">
      <w:pPr>
        <w:pStyle w:val="Textodecomentrio"/>
        <w:rPr>
          <w:lang w:val="en-US"/>
        </w:rPr>
      </w:pPr>
      <w:r>
        <w:rPr>
          <w:rStyle w:val="Refdecomentrio"/>
        </w:rPr>
        <w:annotationRef/>
      </w:r>
      <w:r>
        <w:rPr>
          <w:lang w:val="en-US"/>
        </w:rPr>
        <w:t>File share can be a folder, not necessary a single file.</w:t>
      </w:r>
    </w:p>
  </w:comment>
  <w:comment w:id="85" w:author="Edison" w:date="2016-01-30T16:45:00Z" w:initials="E">
    <w:p w:rsidR="00424BD3" w:rsidRDefault="00424BD3">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424BD3" w:rsidRDefault="00424BD3">
      <w:pPr>
        <w:pStyle w:val="Textodecomentrio"/>
        <w:rPr>
          <w:lang w:val="en-US"/>
        </w:rPr>
      </w:pPr>
    </w:p>
    <w:p w:rsidR="00424BD3" w:rsidRDefault="00424BD3">
      <w:pPr>
        <w:pStyle w:val="Textodecomentrio"/>
        <w:rPr>
          <w:lang w:val="en-US"/>
        </w:rPr>
      </w:pPr>
      <w:r>
        <w:rPr>
          <w:lang w:val="en-US"/>
        </w:rPr>
        <w:t>Yes it is a subdivision</w:t>
      </w:r>
    </w:p>
    <w:p w:rsidR="00424BD3" w:rsidRDefault="00424BD3">
      <w:pPr>
        <w:pStyle w:val="Textodecomentrio"/>
        <w:rPr>
          <w:lang w:val="en-US"/>
        </w:rPr>
      </w:pPr>
    </w:p>
    <w:p w:rsidR="00424BD3" w:rsidRDefault="00424BD3">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424BD3" w:rsidRDefault="00424BD3">
      <w:pPr>
        <w:pStyle w:val="Textodecomentrio"/>
        <w:rPr>
          <w:lang w:val="en-US"/>
        </w:rPr>
      </w:pPr>
    </w:p>
    <w:p w:rsidR="00424BD3" w:rsidRPr="00DF5F25" w:rsidRDefault="00424BD3">
      <w:pPr>
        <w:pStyle w:val="Textodecomentrio"/>
        <w:rPr>
          <w:lang w:val="en-US"/>
        </w:rPr>
      </w:pPr>
      <w:r>
        <w:rPr>
          <w:lang w:val="en-US"/>
        </w:rPr>
        <w:t>Ok</w:t>
      </w:r>
    </w:p>
  </w:comment>
  <w:comment w:id="87" w:author="TanTan" w:date="2016-01-30T16:45:00Z" w:initials="T">
    <w:p w:rsidR="00424BD3" w:rsidRPr="0026503C" w:rsidRDefault="00424BD3">
      <w:pPr>
        <w:pStyle w:val="Textodecomentrio"/>
        <w:rPr>
          <w:lang w:val="en-US"/>
        </w:rPr>
      </w:pPr>
      <w:r>
        <w:rPr>
          <w:rStyle w:val="Refdecomentrio"/>
        </w:rPr>
        <w:annotationRef/>
      </w:r>
      <w:r>
        <w:rPr>
          <w:lang w:val="en-US"/>
        </w:rPr>
        <w:t>Here should be the description of the technique applied so that the reader could understand the principle. I suggest to make it shorter and present it as algorithm with the correlation formulas.</w:t>
      </w:r>
    </w:p>
  </w:comment>
  <w:comment w:id="88" w:author="thiago Pereira" w:date="2016-01-30T16:45:00Z" w:initials="tP">
    <w:p w:rsidR="00424BD3" w:rsidRPr="00B70F27" w:rsidRDefault="00424BD3">
      <w:pPr>
        <w:pStyle w:val="Textodecomentrio"/>
        <w:rPr>
          <w:lang w:val="pt-BR"/>
        </w:rPr>
      </w:pPr>
      <w:r>
        <w:rPr>
          <w:rStyle w:val="Refdecomentrio"/>
        </w:rPr>
        <w:annotationRef/>
      </w:r>
      <w:r>
        <w:rPr>
          <w:lang w:val="pt-BR"/>
        </w:rPr>
        <w:t>ok</w:t>
      </w:r>
    </w:p>
  </w:comment>
  <w:comment w:id="241" w:author="thiago Pereira" w:date="2016-01-30T16:45:00Z" w:initials="tP">
    <w:p w:rsidR="0040547D" w:rsidRPr="0040547D" w:rsidRDefault="0040547D">
      <w:pPr>
        <w:pStyle w:val="Textodecomentrio"/>
        <w:rPr>
          <w:lang w:val="pt-BR"/>
        </w:rPr>
      </w:pPr>
      <w:r>
        <w:rPr>
          <w:rStyle w:val="Refdecomentrio"/>
        </w:rPr>
        <w:annotationRef/>
      </w:r>
      <w:r>
        <w:rPr>
          <w:lang w:val="pt-BR"/>
        </w:rPr>
        <w:t xml:space="preserve">It is </w:t>
      </w:r>
      <w:proofErr w:type="spellStart"/>
      <w:r>
        <w:rPr>
          <w:lang w:val="pt-BR"/>
        </w:rPr>
        <w:t>necessary</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structuring</w:t>
      </w:r>
      <w:proofErr w:type="spellEnd"/>
      <w:r>
        <w:rPr>
          <w:lang w:val="pt-BR"/>
        </w:rPr>
        <w:t xml:space="preserve"> </w:t>
      </w:r>
      <w:proofErr w:type="spellStart"/>
      <w:r>
        <w:rPr>
          <w:lang w:val="pt-BR"/>
        </w:rPr>
        <w:t>and</w:t>
      </w:r>
      <w:proofErr w:type="spellEnd"/>
      <w:r>
        <w:rPr>
          <w:lang w:val="pt-BR"/>
        </w:rPr>
        <w:t xml:space="preserve"> its </w:t>
      </w:r>
      <w:proofErr w:type="spellStart"/>
      <w:r>
        <w:rPr>
          <w:lang w:val="pt-BR"/>
        </w:rPr>
        <w:t>numbering</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9">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5"/>
  </w:num>
  <w:num w:numId="3">
    <w:abstractNumId w:val="11"/>
  </w:num>
  <w:num w:numId="4">
    <w:abstractNumId w:val="13"/>
  </w:num>
  <w:num w:numId="5">
    <w:abstractNumId w:val="16"/>
  </w:num>
  <w:num w:numId="6">
    <w:abstractNumId w:val="15"/>
  </w:num>
  <w:num w:numId="7">
    <w:abstractNumId w:val="31"/>
  </w:num>
  <w:num w:numId="8">
    <w:abstractNumId w:val="8"/>
  </w:num>
  <w:num w:numId="9">
    <w:abstractNumId w:val="27"/>
  </w:num>
  <w:num w:numId="10">
    <w:abstractNumId w:val="17"/>
  </w:num>
  <w:num w:numId="11">
    <w:abstractNumId w:val="20"/>
  </w:num>
  <w:num w:numId="12">
    <w:abstractNumId w:val="3"/>
  </w:num>
  <w:num w:numId="13">
    <w:abstractNumId w:val="4"/>
  </w:num>
  <w:num w:numId="14">
    <w:abstractNumId w:val="0"/>
  </w:num>
  <w:num w:numId="15">
    <w:abstractNumId w:val="30"/>
  </w:num>
  <w:num w:numId="16">
    <w:abstractNumId w:val="18"/>
  </w:num>
  <w:num w:numId="17">
    <w:abstractNumId w:val="24"/>
  </w:num>
  <w:num w:numId="18">
    <w:abstractNumId w:val="22"/>
  </w:num>
  <w:num w:numId="19">
    <w:abstractNumId w:val="23"/>
  </w:num>
  <w:num w:numId="20">
    <w:abstractNumId w:val="28"/>
  </w:num>
  <w:num w:numId="21">
    <w:abstractNumId w:val="12"/>
  </w:num>
  <w:num w:numId="22">
    <w:abstractNumId w:val="6"/>
  </w:num>
  <w:num w:numId="23">
    <w:abstractNumId w:val="5"/>
  </w:num>
  <w:num w:numId="24">
    <w:abstractNumId w:val="9"/>
  </w:num>
  <w:num w:numId="25">
    <w:abstractNumId w:val="10"/>
  </w:num>
  <w:num w:numId="26">
    <w:abstractNumId w:val="21"/>
  </w:num>
  <w:num w:numId="27">
    <w:abstractNumId w:val="29"/>
  </w:num>
  <w:num w:numId="28">
    <w:abstractNumId w:val="33"/>
  </w:num>
  <w:num w:numId="29">
    <w:abstractNumId w:val="14"/>
  </w:num>
  <w:num w:numId="30">
    <w:abstractNumId w:val="32"/>
  </w:num>
  <w:num w:numId="31">
    <w:abstractNumId w:val="7"/>
  </w:num>
  <w:num w:numId="32">
    <w:abstractNumId w:val="19"/>
  </w:num>
  <w:num w:numId="33">
    <w:abstractNumId w:val="26"/>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trackRevisions/>
  <w:defaultTabStop w:val="720"/>
  <w:hyphenationZone w:val="425"/>
  <w:characterSpacingControl w:val="doNotCompress"/>
  <w:compat/>
  <w:rsids>
    <w:rsidRoot w:val="0084750A"/>
    <w:rsid w:val="0000267D"/>
    <w:rsid w:val="00036AB5"/>
    <w:rsid w:val="00053B0A"/>
    <w:rsid w:val="00071057"/>
    <w:rsid w:val="00074B18"/>
    <w:rsid w:val="00075C22"/>
    <w:rsid w:val="000824A4"/>
    <w:rsid w:val="000977E8"/>
    <w:rsid w:val="000B2216"/>
    <w:rsid w:val="000B5A88"/>
    <w:rsid w:val="000C348B"/>
    <w:rsid w:val="000E2E0E"/>
    <w:rsid w:val="000F0A12"/>
    <w:rsid w:val="000F2214"/>
    <w:rsid w:val="00107256"/>
    <w:rsid w:val="001109CA"/>
    <w:rsid w:val="00113954"/>
    <w:rsid w:val="00146BF8"/>
    <w:rsid w:val="00152549"/>
    <w:rsid w:val="00155F99"/>
    <w:rsid w:val="001606EA"/>
    <w:rsid w:val="00160FA7"/>
    <w:rsid w:val="00162269"/>
    <w:rsid w:val="0016325B"/>
    <w:rsid w:val="0018317A"/>
    <w:rsid w:val="00192609"/>
    <w:rsid w:val="00193F73"/>
    <w:rsid w:val="001A6A53"/>
    <w:rsid w:val="001B1940"/>
    <w:rsid w:val="001B6CC4"/>
    <w:rsid w:val="001C2B5A"/>
    <w:rsid w:val="001C4CC1"/>
    <w:rsid w:val="001D3790"/>
    <w:rsid w:val="00204C86"/>
    <w:rsid w:val="00217B8B"/>
    <w:rsid w:val="00233DAE"/>
    <w:rsid w:val="002415D5"/>
    <w:rsid w:val="00262B2F"/>
    <w:rsid w:val="0026503C"/>
    <w:rsid w:val="00277BE6"/>
    <w:rsid w:val="00282F2F"/>
    <w:rsid w:val="00297072"/>
    <w:rsid w:val="002A74EF"/>
    <w:rsid w:val="002B5BFD"/>
    <w:rsid w:val="002C381B"/>
    <w:rsid w:val="002D21D9"/>
    <w:rsid w:val="002D4459"/>
    <w:rsid w:val="00310206"/>
    <w:rsid w:val="00310401"/>
    <w:rsid w:val="00310E82"/>
    <w:rsid w:val="00333C79"/>
    <w:rsid w:val="00350496"/>
    <w:rsid w:val="0035785D"/>
    <w:rsid w:val="0036531B"/>
    <w:rsid w:val="003714D3"/>
    <w:rsid w:val="00372B65"/>
    <w:rsid w:val="00376488"/>
    <w:rsid w:val="0037698C"/>
    <w:rsid w:val="003829EA"/>
    <w:rsid w:val="003B5048"/>
    <w:rsid w:val="003B5176"/>
    <w:rsid w:val="003B6177"/>
    <w:rsid w:val="003B7F3D"/>
    <w:rsid w:val="003E118B"/>
    <w:rsid w:val="003F431B"/>
    <w:rsid w:val="0040390C"/>
    <w:rsid w:val="0040547D"/>
    <w:rsid w:val="00406BC1"/>
    <w:rsid w:val="0041152F"/>
    <w:rsid w:val="0041360B"/>
    <w:rsid w:val="00424BD3"/>
    <w:rsid w:val="00444C4A"/>
    <w:rsid w:val="0045571B"/>
    <w:rsid w:val="004700E3"/>
    <w:rsid w:val="00471F2C"/>
    <w:rsid w:val="00486D19"/>
    <w:rsid w:val="004918F5"/>
    <w:rsid w:val="004A7BAE"/>
    <w:rsid w:val="004C64BC"/>
    <w:rsid w:val="004C730B"/>
    <w:rsid w:val="004E47B2"/>
    <w:rsid w:val="004E5B0B"/>
    <w:rsid w:val="004F6233"/>
    <w:rsid w:val="00500F64"/>
    <w:rsid w:val="005179D9"/>
    <w:rsid w:val="00537CBC"/>
    <w:rsid w:val="0054456E"/>
    <w:rsid w:val="0055256B"/>
    <w:rsid w:val="0055490B"/>
    <w:rsid w:val="00561A25"/>
    <w:rsid w:val="005670CB"/>
    <w:rsid w:val="00570005"/>
    <w:rsid w:val="005A16A8"/>
    <w:rsid w:val="005A17E6"/>
    <w:rsid w:val="005B1CA4"/>
    <w:rsid w:val="005B7C8A"/>
    <w:rsid w:val="005C5933"/>
    <w:rsid w:val="005F2731"/>
    <w:rsid w:val="005F4712"/>
    <w:rsid w:val="00600522"/>
    <w:rsid w:val="00600B6F"/>
    <w:rsid w:val="00642C2A"/>
    <w:rsid w:val="006511DA"/>
    <w:rsid w:val="00656BD5"/>
    <w:rsid w:val="0065747A"/>
    <w:rsid w:val="006579BE"/>
    <w:rsid w:val="006847E1"/>
    <w:rsid w:val="0069700A"/>
    <w:rsid w:val="006D0722"/>
    <w:rsid w:val="006D3076"/>
    <w:rsid w:val="006D57D1"/>
    <w:rsid w:val="006D67B2"/>
    <w:rsid w:val="006E1057"/>
    <w:rsid w:val="006E4038"/>
    <w:rsid w:val="006E73F3"/>
    <w:rsid w:val="006F7868"/>
    <w:rsid w:val="00704DED"/>
    <w:rsid w:val="00735082"/>
    <w:rsid w:val="007601F8"/>
    <w:rsid w:val="007C47CD"/>
    <w:rsid w:val="007C78A5"/>
    <w:rsid w:val="007D390D"/>
    <w:rsid w:val="007E0E81"/>
    <w:rsid w:val="007E695B"/>
    <w:rsid w:val="007E76CB"/>
    <w:rsid w:val="007F60AE"/>
    <w:rsid w:val="007F7A64"/>
    <w:rsid w:val="008062D5"/>
    <w:rsid w:val="008141E7"/>
    <w:rsid w:val="00844B51"/>
    <w:rsid w:val="0084750A"/>
    <w:rsid w:val="00857AAB"/>
    <w:rsid w:val="00865E2F"/>
    <w:rsid w:val="008668C0"/>
    <w:rsid w:val="008700BD"/>
    <w:rsid w:val="00884400"/>
    <w:rsid w:val="0089514B"/>
    <w:rsid w:val="00897C70"/>
    <w:rsid w:val="008A165E"/>
    <w:rsid w:val="008A4157"/>
    <w:rsid w:val="008B15C6"/>
    <w:rsid w:val="008B506B"/>
    <w:rsid w:val="008D041C"/>
    <w:rsid w:val="008D0E9E"/>
    <w:rsid w:val="008E044A"/>
    <w:rsid w:val="008E04BD"/>
    <w:rsid w:val="008E0F25"/>
    <w:rsid w:val="008E4D60"/>
    <w:rsid w:val="008E7808"/>
    <w:rsid w:val="008F7D88"/>
    <w:rsid w:val="00926B1B"/>
    <w:rsid w:val="009270F1"/>
    <w:rsid w:val="00930165"/>
    <w:rsid w:val="009328B9"/>
    <w:rsid w:val="009422CC"/>
    <w:rsid w:val="0095157F"/>
    <w:rsid w:val="0095781F"/>
    <w:rsid w:val="009662C4"/>
    <w:rsid w:val="00970108"/>
    <w:rsid w:val="00974BE1"/>
    <w:rsid w:val="0099594D"/>
    <w:rsid w:val="009A5DA0"/>
    <w:rsid w:val="009C7546"/>
    <w:rsid w:val="009D0D2F"/>
    <w:rsid w:val="009E25B8"/>
    <w:rsid w:val="009E4AF8"/>
    <w:rsid w:val="00A06303"/>
    <w:rsid w:val="00A15E64"/>
    <w:rsid w:val="00A270B3"/>
    <w:rsid w:val="00A30C3F"/>
    <w:rsid w:val="00A46EAB"/>
    <w:rsid w:val="00A527FF"/>
    <w:rsid w:val="00A562BF"/>
    <w:rsid w:val="00A62CBB"/>
    <w:rsid w:val="00A83D83"/>
    <w:rsid w:val="00A870FC"/>
    <w:rsid w:val="00A91494"/>
    <w:rsid w:val="00A91DD0"/>
    <w:rsid w:val="00A94400"/>
    <w:rsid w:val="00AA14C8"/>
    <w:rsid w:val="00AC41B4"/>
    <w:rsid w:val="00AD3401"/>
    <w:rsid w:val="00AD3934"/>
    <w:rsid w:val="00AD65C7"/>
    <w:rsid w:val="00AE4143"/>
    <w:rsid w:val="00AF078D"/>
    <w:rsid w:val="00B03774"/>
    <w:rsid w:val="00B243A0"/>
    <w:rsid w:val="00B45080"/>
    <w:rsid w:val="00B5009C"/>
    <w:rsid w:val="00B520A9"/>
    <w:rsid w:val="00B53DC1"/>
    <w:rsid w:val="00B54455"/>
    <w:rsid w:val="00B57AEF"/>
    <w:rsid w:val="00B61EBF"/>
    <w:rsid w:val="00B65FF9"/>
    <w:rsid w:val="00B70F27"/>
    <w:rsid w:val="00B73093"/>
    <w:rsid w:val="00B74A39"/>
    <w:rsid w:val="00B92407"/>
    <w:rsid w:val="00BB4036"/>
    <w:rsid w:val="00BB553E"/>
    <w:rsid w:val="00BF4BC0"/>
    <w:rsid w:val="00BF7E7D"/>
    <w:rsid w:val="00C00B38"/>
    <w:rsid w:val="00C1190B"/>
    <w:rsid w:val="00C2285D"/>
    <w:rsid w:val="00C317C1"/>
    <w:rsid w:val="00C35250"/>
    <w:rsid w:val="00C375B6"/>
    <w:rsid w:val="00C47B7E"/>
    <w:rsid w:val="00C516FC"/>
    <w:rsid w:val="00C70E1E"/>
    <w:rsid w:val="00C70E9D"/>
    <w:rsid w:val="00C726E1"/>
    <w:rsid w:val="00CB293A"/>
    <w:rsid w:val="00CC3DD9"/>
    <w:rsid w:val="00CD2974"/>
    <w:rsid w:val="00CD3D5C"/>
    <w:rsid w:val="00CD7C91"/>
    <w:rsid w:val="00CE437A"/>
    <w:rsid w:val="00CE4874"/>
    <w:rsid w:val="00CF5B35"/>
    <w:rsid w:val="00D04C93"/>
    <w:rsid w:val="00D45C6E"/>
    <w:rsid w:val="00D45E83"/>
    <w:rsid w:val="00D7014E"/>
    <w:rsid w:val="00D7110B"/>
    <w:rsid w:val="00D76569"/>
    <w:rsid w:val="00D83E10"/>
    <w:rsid w:val="00D853E4"/>
    <w:rsid w:val="00DF4730"/>
    <w:rsid w:val="00DF5F25"/>
    <w:rsid w:val="00E054DC"/>
    <w:rsid w:val="00E161CB"/>
    <w:rsid w:val="00E25BC5"/>
    <w:rsid w:val="00E269FA"/>
    <w:rsid w:val="00E343D8"/>
    <w:rsid w:val="00E46506"/>
    <w:rsid w:val="00E540AC"/>
    <w:rsid w:val="00E75DC1"/>
    <w:rsid w:val="00E8517D"/>
    <w:rsid w:val="00E871CC"/>
    <w:rsid w:val="00E87AAA"/>
    <w:rsid w:val="00EA2555"/>
    <w:rsid w:val="00EA527E"/>
    <w:rsid w:val="00EC2119"/>
    <w:rsid w:val="00EC2D59"/>
    <w:rsid w:val="00EF1292"/>
    <w:rsid w:val="00EF3FE6"/>
    <w:rsid w:val="00F00D2F"/>
    <w:rsid w:val="00F03852"/>
    <w:rsid w:val="00F2222C"/>
    <w:rsid w:val="00F23658"/>
    <w:rsid w:val="00F271C1"/>
    <w:rsid w:val="00F272AD"/>
    <w:rsid w:val="00F2780E"/>
    <w:rsid w:val="00F36DEE"/>
    <w:rsid w:val="00F37259"/>
    <w:rsid w:val="00F528E5"/>
    <w:rsid w:val="00F612CC"/>
    <w:rsid w:val="00F7240B"/>
    <w:rsid w:val="00F753A0"/>
    <w:rsid w:val="00F905F0"/>
    <w:rsid w:val="00F90BFD"/>
    <w:rsid w:val="00FB5953"/>
    <w:rsid w:val="00FC1FF6"/>
    <w:rsid w:val="00FC69AB"/>
    <w:rsid w:val="00FD1072"/>
    <w:rsid w:val="00FE0A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 w:type="character" w:styleId="TextodoEspaoReservado">
    <w:name w:val="Placeholder Text"/>
    <w:basedOn w:val="Fontepargpadro"/>
    <w:uiPriority w:val="99"/>
    <w:semiHidden/>
    <w:rsid w:val="00310E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s>
</file>

<file path=word/webSettings.xml><?xml version="1.0" encoding="utf-8"?>
<w:webSettings xmlns:r="http://schemas.openxmlformats.org/officeDocument/2006/relationships" xmlns:w="http://schemas.openxmlformats.org/wordprocessingml/2006/main">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hyperlink" Target="http://www.gartner.com/technology/topics/cloud-computing.jsp" TargetMode="External"/><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hyperlink" Target="https://securityintelligence.com/how-to-protect-mobile-apps-essential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www.ciphercloud.com/blog/cloud-data-security-and-eu-data-privacy-rules-compliance-with-encryption-and-tokenizatio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yperlink" Target="https://cloudsecurityalliance.org/" TargetMode="External"/><Relationship Id="rId45"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diagramLayout" Target="diagrams/layout3.xml"/><Relationship Id="rId49"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4" Type="http://schemas.openxmlformats.org/officeDocument/2006/relationships/hyperlink" Target="http://www.gartner.com/technology/reprints.do?id=1-2RUEH70&amp;ct=151110&amp;st=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yperlink" Target="https://www.skyhighnetworks.com/cloud-university/what-is-cloud-access-security-broker/" TargetMode="External"/><Relationship Id="rId48" Type="http://schemas.openxmlformats.org/officeDocument/2006/relationships/theme" Target="theme/theme1.xml"/><Relationship Id="rId8"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E0450100-3BD4-4E2D-AB3F-17CAD03B0484}" type="presOf" srcId="{9D3C5DFB-9FF6-4412-894E-E9E8BEBA8A38}" destId="{36BD9D64-FB6D-4249-94E1-48C7AE7EAFEF}"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3D66175D-47E2-45C9-AFC6-1D35F8F702AF}" srcId="{1D07A87F-6031-426A-B4FA-95DFACAAAB4A}" destId="{E61CB599-75B0-488C-8BDC-2A90F8FB0614}" srcOrd="3" destOrd="0" parTransId="{59BB6B07-9B24-46AD-8AE9-0606C7711E4E}" sibTransId="{06CADFD1-9A6E-4DC4-8D50-D7464531FAE5}"/>
    <dgm:cxn modelId="{3142B5BE-D172-40C8-8E46-4EB71F360918}" srcId="{976AA7E9-EFC3-4B8F-AE2E-CAD3FC99818A}" destId="{4BC1F1E7-F788-4236-AFEF-5D1D94E35C85}" srcOrd="0" destOrd="0" parTransId="{CDA77F51-2863-40A1-A8FF-CEE447CECD16}" sibTransId="{8919C306-A2B3-4DA1-8BDF-B9F58B5385C1}"/>
    <dgm:cxn modelId="{FF423EC6-89CB-4375-800E-E22A8BFFF3EF}" type="presOf" srcId="{6A58A48A-0F5C-4008-A458-EBB0A7DD2E48}" destId="{219486F5-5F0A-444E-A8F7-37433696AC34}" srcOrd="0" destOrd="0" presId="urn:microsoft.com/office/officeart/2005/8/layout/vList6"/>
    <dgm:cxn modelId="{2AACC888-95A9-466C-8456-D589D6EF908A}" type="presOf" srcId="{1D07A87F-6031-426A-B4FA-95DFACAAAB4A}" destId="{08700511-7C04-4D11-8E82-DD0E2AB333D1}" srcOrd="0" destOrd="0" presId="urn:microsoft.com/office/officeart/2005/8/layout/vList6"/>
    <dgm:cxn modelId="{6E862AF8-1E67-4EF7-B0B4-8D870BBB5C74}" type="presOf" srcId="{4FEF5B37-D8AC-4D05-B556-C15D721CC9B9}" destId="{0E92E457-0BAE-437F-A15B-4D2F9428B238}" srcOrd="0" destOrd="2"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555B796B-9D1C-48F9-8655-BEB573F04719}" type="presOf" srcId="{7D09F460-A890-4D00-985B-1DC575FA5A84}" destId="{0E92E457-0BAE-437F-A15B-4D2F9428B238}"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A2F222EA-BFDB-4901-B479-5573245054F4}" type="presOf" srcId="{BCDF5DAF-8D60-4ACF-BB5D-0D659E7A47CF}" destId="{0E92E457-0BAE-437F-A15B-4D2F9428B238}" srcOrd="0" destOrd="4" presId="urn:microsoft.com/office/officeart/2005/8/layout/vList6"/>
    <dgm:cxn modelId="{F06B89B4-CE7C-41B3-845B-37D163AD24F4}" type="presOf" srcId="{49722A1F-4D79-4890-AB1F-485BE89D11C7}" destId="{0E92E457-0BAE-437F-A15B-4D2F9428B238}" srcOrd="0" destOrd="3" presId="urn:microsoft.com/office/officeart/2005/8/layout/vList6"/>
    <dgm:cxn modelId="{B0ABDE89-111B-42EC-ADB5-42F61EBECE5B}" type="presOf" srcId="{3C2BF6F3-036D-4362-934B-3920AC7199A0}" destId="{126038D9-5B2B-4D2B-926E-F8CE25F69881}" srcOrd="0" destOrd="0" presId="urn:microsoft.com/office/officeart/2005/8/layout/vList6"/>
    <dgm:cxn modelId="{784E47FF-B924-494C-8531-C665BABE37CA}" type="presOf" srcId="{E61CB599-75B0-488C-8BDC-2A90F8FB0614}" destId="{5A680BE2-ED2E-47CE-9762-EDC12F4DCA3D}" srcOrd="0" destOrd="3" presId="urn:microsoft.com/office/officeart/2005/8/layout/vList6"/>
    <dgm:cxn modelId="{FD7BB8F0-58AF-434B-956E-42CF8F1732EF}" type="presOf" srcId="{D0156658-6271-4345-979A-050098AA3D2A}" destId="{BB1D857D-3721-49F7-AE5C-ADFEBC26F1CD}"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404ACC6A-CCA4-4991-BAC4-8DE1B9134D83}" srcId="{92E5842E-C421-408D-8C8E-4EF72DD8BE83}" destId="{BCDF5DAF-8D60-4ACF-BB5D-0D659E7A47CF}" srcOrd="4" destOrd="0" parTransId="{A3AC8BF6-D1D4-4523-8B4E-5FAF62CB6969}" sibTransId="{319E9E6F-B4D1-43C1-AA01-8465A4DB08C3}"/>
    <dgm:cxn modelId="{8BB83354-8136-42D1-A8E9-07340B1689CC}" srcId="{92E5842E-C421-408D-8C8E-4EF72DD8BE83}" destId="{7D09F460-A890-4D00-985B-1DC575FA5A84}" srcOrd="0" destOrd="0" parTransId="{88F427EA-B071-4923-B0B1-2331212828AD}" sibTransId="{9B560608-F37A-42D2-8C40-D30F88F18BEB}"/>
    <dgm:cxn modelId="{CF7DCF0E-C61C-413F-85CC-FCA423588652}" srcId="{81B372E6-20B4-4BD0-89D9-470EDFF4BB6A}" destId="{D0156658-6271-4345-979A-050098AA3D2A}" srcOrd="0" destOrd="0" parTransId="{BBF4C756-B884-4F2E-BCC9-D38C146243C7}" sibTransId="{1D74F6B6-4AEC-4D6C-93F3-200B8907D2D8}"/>
    <dgm:cxn modelId="{D5B4EB88-8B6D-474D-BF71-ECDB63A089D9}" srcId="{92E5842E-C421-408D-8C8E-4EF72DD8BE83}" destId="{49722A1F-4D79-4890-AB1F-485BE89D11C7}" srcOrd="3" destOrd="0" parTransId="{D2BAF53E-DCB4-4BEF-A3AE-9A04B31B37C5}" sibTransId="{F7591D32-FDE2-497B-A86A-83376984A71F}"/>
    <dgm:cxn modelId="{886EDE76-C77E-45F4-AD98-299C5DA302B7}" srcId="{1D07A87F-6031-426A-B4FA-95DFACAAAB4A}" destId="{8E740C4D-2EF8-431F-A53B-ACDA1A60E82A}" srcOrd="2" destOrd="0" parTransId="{DCA52B2E-C4E3-4675-B66B-7A9BB0E6D2A3}" sibTransId="{D2BB0C35-DDAE-4D26-9DC1-B69B95C8FDE3}"/>
    <dgm:cxn modelId="{14886AE4-3CBD-4D83-AE23-1A35818D7F7D}" type="presOf" srcId="{DBB209DD-4C2D-4B4B-BCDE-001C021984F1}" destId="{5A680BE2-ED2E-47CE-9762-EDC12F4DCA3D}" srcOrd="0" destOrd="1"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FABB0F98-22A8-4736-9352-AFC0D56D9D31}" srcId="{92E5842E-C421-408D-8C8E-4EF72DD8BE83}" destId="{4FEF5B37-D8AC-4D05-B556-C15D721CC9B9}" srcOrd="2" destOrd="0" parTransId="{38FB7D9A-FC1D-4C4E-BED3-416B7414A422}" sibTransId="{BE6E0597-4720-4148-B152-124553D61EC9}"/>
    <dgm:cxn modelId="{8C400E41-FD58-47D3-B1CD-9D758E54BEB3}" type="presOf" srcId="{02B1F409-E724-4DC5-8ACD-4D2E06F67846}" destId="{5A680BE2-ED2E-47CE-9762-EDC12F4DCA3D}" srcOrd="0" destOrd="0" presId="urn:microsoft.com/office/officeart/2005/8/layout/vList6"/>
    <dgm:cxn modelId="{B1F6EB8A-85C5-4892-A65C-1AFDFD334275}" type="presOf" srcId="{8E740C4D-2EF8-431F-A53B-ACDA1A60E82A}" destId="{5A680BE2-ED2E-47CE-9762-EDC12F4DCA3D}" srcOrd="0" destOrd="2" presId="urn:microsoft.com/office/officeart/2005/8/layout/vList6"/>
    <dgm:cxn modelId="{F7DA6D51-6938-4865-ACC0-A52FDBA4A687}" type="presOf" srcId="{81B372E6-20B4-4BD0-89D9-470EDFF4BB6A}" destId="{5EED777E-2285-446C-80E3-ABDBDE9116B3}" srcOrd="0" destOrd="0" presId="urn:microsoft.com/office/officeart/2005/8/layout/vList6"/>
    <dgm:cxn modelId="{308C811C-6E9B-4529-9429-4A4A081A2A14}" type="presOf" srcId="{976AA7E9-EFC3-4B8F-AE2E-CAD3FC99818A}" destId="{36124358-3CCF-4376-AB23-7403EC2B2E46}" srcOrd="0" destOrd="0" presId="urn:microsoft.com/office/officeart/2005/8/layout/vList6"/>
    <dgm:cxn modelId="{8F355483-6D8A-4635-B7A8-BEFB79C31405}" type="presOf" srcId="{F06F9B67-9BBC-4421-8EC7-AFDA1C0639E8}" destId="{0E92E457-0BAE-437F-A15B-4D2F9428B238}" srcOrd="0" destOrd="1" presId="urn:microsoft.com/office/officeart/2005/8/layout/vList6"/>
    <dgm:cxn modelId="{4C498BA2-A54E-4A97-A38E-B9A51806EC37}" type="presOf" srcId="{4BC1F1E7-F788-4236-AFEF-5D1D94E35C85}" destId="{833FE2BC-343D-4451-89D1-BE040D8C6A96}" srcOrd="0" destOrd="0"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54E28D7B-DF48-4B57-829F-FAC54236BED0}" srcId="{92E5842E-C421-408D-8C8E-4EF72DD8BE83}" destId="{F06F9B67-9BBC-4421-8EC7-AFDA1C0639E8}" srcOrd="1" destOrd="0" parTransId="{AE044BDE-1821-47E2-AC4F-8067678A8A23}" sibTransId="{3223C36C-9197-4CDA-8A37-AE901D5C9F82}"/>
    <dgm:cxn modelId="{4DBC3E63-90ED-40D4-8EAD-AF353128E12E}" srcId="{D0156658-6271-4345-979A-050098AA3D2A}" destId="{9D3C5DFB-9FF6-4412-894E-E9E8BEBA8A38}" srcOrd="0" destOrd="0" parTransId="{A6AE9042-FCCC-4272-A34D-D470A9CEE3CD}" sibTransId="{F56919A0-C091-45AA-B041-B83A349A0AE1}"/>
    <dgm:cxn modelId="{91696E2F-5909-43D8-B8B4-592F85DB0A97}" type="presOf" srcId="{92E5842E-C421-408D-8C8E-4EF72DD8BE83}" destId="{55672C1F-46CF-4775-A914-D401E4536F15}"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73EAA0F2-866E-4554-AB5E-AC26AE13D792}" type="presParOf" srcId="{5EED777E-2285-446C-80E3-ABDBDE9116B3}" destId="{F4193DE0-50C9-45FA-BF7C-37370CA33FD0}" srcOrd="0" destOrd="0" presId="urn:microsoft.com/office/officeart/2005/8/layout/vList6"/>
    <dgm:cxn modelId="{EF67AB58-885D-4694-9CA8-A97724AB8369}" type="presParOf" srcId="{F4193DE0-50C9-45FA-BF7C-37370CA33FD0}" destId="{BB1D857D-3721-49F7-AE5C-ADFEBC26F1CD}" srcOrd="0" destOrd="0" presId="urn:microsoft.com/office/officeart/2005/8/layout/vList6"/>
    <dgm:cxn modelId="{7B0C34EF-D5C4-49BE-A69C-0042490973CD}" type="presParOf" srcId="{F4193DE0-50C9-45FA-BF7C-37370CA33FD0}" destId="{36BD9D64-FB6D-4249-94E1-48C7AE7EAFEF}" srcOrd="1" destOrd="0" presId="urn:microsoft.com/office/officeart/2005/8/layout/vList6"/>
    <dgm:cxn modelId="{DFE77A7D-F8BF-4B9C-8C20-92B0CCA73C9D}" type="presParOf" srcId="{5EED777E-2285-446C-80E3-ABDBDE9116B3}" destId="{BD1C6CEE-2BC3-497A-BFC8-1A81BCB808B7}" srcOrd="1" destOrd="0" presId="urn:microsoft.com/office/officeart/2005/8/layout/vList6"/>
    <dgm:cxn modelId="{379259D2-CA88-4248-95D3-FB50447AA0B0}" type="presParOf" srcId="{5EED777E-2285-446C-80E3-ABDBDE9116B3}" destId="{F2087DCA-0A8F-42CD-AEB3-9C55835033CF}" srcOrd="2" destOrd="0" presId="urn:microsoft.com/office/officeart/2005/8/layout/vList6"/>
    <dgm:cxn modelId="{CEEA9810-9BE8-40A5-A540-10862DCDDA30}" type="presParOf" srcId="{F2087DCA-0A8F-42CD-AEB3-9C55835033CF}" destId="{55672C1F-46CF-4775-A914-D401E4536F15}" srcOrd="0" destOrd="0" presId="urn:microsoft.com/office/officeart/2005/8/layout/vList6"/>
    <dgm:cxn modelId="{E8E7AEB8-134B-424B-B585-299836895EAD}" type="presParOf" srcId="{F2087DCA-0A8F-42CD-AEB3-9C55835033CF}" destId="{0E92E457-0BAE-437F-A15B-4D2F9428B238}" srcOrd="1" destOrd="0" presId="urn:microsoft.com/office/officeart/2005/8/layout/vList6"/>
    <dgm:cxn modelId="{2E18B830-B29C-4193-A5F1-3B886DB728D9}" type="presParOf" srcId="{5EED777E-2285-446C-80E3-ABDBDE9116B3}" destId="{9739DA4A-FE0D-4B69-BC66-F5FFCCA86E8E}" srcOrd="3" destOrd="0" presId="urn:microsoft.com/office/officeart/2005/8/layout/vList6"/>
    <dgm:cxn modelId="{22894A43-051E-4DBA-B211-BF8AF294286F}" type="presParOf" srcId="{5EED777E-2285-446C-80E3-ABDBDE9116B3}" destId="{AAAF6D36-FAA6-4A75-9ED8-E257A5DFF735}" srcOrd="4" destOrd="0" presId="urn:microsoft.com/office/officeart/2005/8/layout/vList6"/>
    <dgm:cxn modelId="{264BD29E-94E1-40D7-8F5A-2988F395F58C}" type="presParOf" srcId="{AAAF6D36-FAA6-4A75-9ED8-E257A5DFF735}" destId="{36124358-3CCF-4376-AB23-7403EC2B2E46}" srcOrd="0" destOrd="0" presId="urn:microsoft.com/office/officeart/2005/8/layout/vList6"/>
    <dgm:cxn modelId="{7351652C-133A-4EF2-BC60-BD249DCA4EBD}" type="presParOf" srcId="{AAAF6D36-FAA6-4A75-9ED8-E257A5DFF735}" destId="{833FE2BC-343D-4451-89D1-BE040D8C6A96}" srcOrd="1" destOrd="0" presId="urn:microsoft.com/office/officeart/2005/8/layout/vList6"/>
    <dgm:cxn modelId="{CC4015FC-4C86-46D3-92F3-3E542787A1A8}" type="presParOf" srcId="{5EED777E-2285-446C-80E3-ABDBDE9116B3}" destId="{90185B4F-7447-4CC9-9516-4C1BC9EA8303}" srcOrd="5" destOrd="0" presId="urn:microsoft.com/office/officeart/2005/8/layout/vList6"/>
    <dgm:cxn modelId="{D8FF7DA7-C12C-437C-ACA1-9A0381DF5420}" type="presParOf" srcId="{5EED777E-2285-446C-80E3-ABDBDE9116B3}" destId="{AE8ABD28-15C0-41DA-9679-AE03EC168053}" srcOrd="6" destOrd="0" presId="urn:microsoft.com/office/officeart/2005/8/layout/vList6"/>
    <dgm:cxn modelId="{42CD66CF-B87E-4415-A476-253698601F0E}" type="presParOf" srcId="{AE8ABD28-15C0-41DA-9679-AE03EC168053}" destId="{08700511-7C04-4D11-8E82-DD0E2AB333D1}" srcOrd="0" destOrd="0" presId="urn:microsoft.com/office/officeart/2005/8/layout/vList6"/>
    <dgm:cxn modelId="{15B4AA73-2A7E-4C1C-BC4B-F9DF3B986088}" type="presParOf" srcId="{AE8ABD28-15C0-41DA-9679-AE03EC168053}" destId="{5A680BE2-ED2E-47CE-9762-EDC12F4DCA3D}" srcOrd="1" destOrd="0" presId="urn:microsoft.com/office/officeart/2005/8/layout/vList6"/>
    <dgm:cxn modelId="{258513A8-EF3C-4E35-8EB7-A874AE5A29B6}" type="presParOf" srcId="{5EED777E-2285-446C-80E3-ABDBDE9116B3}" destId="{C8121651-F68C-4B61-9826-F9DE9F6D010A}" srcOrd="7" destOrd="0" presId="urn:microsoft.com/office/officeart/2005/8/layout/vList6"/>
    <dgm:cxn modelId="{C81138FF-861B-43CC-9269-64F3A268EA69}" type="presParOf" srcId="{5EED777E-2285-446C-80E3-ABDBDE9116B3}" destId="{AD169F67-B5F6-479A-966A-4227398EA932}" srcOrd="8" destOrd="0" presId="urn:microsoft.com/office/officeart/2005/8/layout/vList6"/>
    <dgm:cxn modelId="{682E0B6A-289F-4B0F-9016-DCAA398235CD}" type="presParOf" srcId="{AD169F67-B5F6-479A-966A-4227398EA932}" destId="{126038D9-5B2B-4D2B-926E-F8CE25F69881}" srcOrd="0" destOrd="0" presId="urn:microsoft.com/office/officeart/2005/8/layout/vList6"/>
    <dgm:cxn modelId="{7724613E-F836-46FB-9F95-3624BC7E7675}"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9EEDE060-44AE-4E60-A282-454F87CEA35D}" srcId="{92BE8564-1367-4D33-9488-3B8C8DDD1F68}" destId="{0F3C9DB1-B8B7-42B8-BE68-AFC96DF1FE7F}" srcOrd="0" destOrd="0" parTransId="{9549F615-6273-411C-84FF-A298640C915C}" sibTransId="{059BDCAB-3B87-4AD0-A241-A2F0A2D3DCE8}"/>
    <dgm:cxn modelId="{193EE75F-5C5F-42A3-A194-C7327F80277D}" srcId="{7425B391-5267-47DC-9097-0B3E4D362D23}" destId="{3BF8F6EC-D1CD-4DC9-BEF1-BD6B45CB924F}" srcOrd="6" destOrd="0" parTransId="{0E0E12A9-C32A-40A9-99BD-C8B475BF5464}" sibTransId="{A7565D7D-C6E5-4CD7-BB22-4DCDB4BCFBF7}"/>
    <dgm:cxn modelId="{088556CF-DBEE-46AA-93C9-D138BA3CF413}" type="presOf" srcId="{88C28975-67A8-4BBE-B691-E312363B8282}" destId="{407B067C-BDC6-4267-912A-D0225D6A1BBD}"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7B41FDA4-0088-41EB-B8D2-868DC1A9FF04}" type="presOf" srcId="{1A740D0D-44E1-409D-A21F-5F4F77741E5A}" destId="{621C5536-1165-44BD-A21B-B4BF06D3EFB9}" srcOrd="0" destOrd="0" presId="urn:microsoft.com/office/officeart/2005/8/layout/chevron2"/>
    <dgm:cxn modelId="{A55F6F26-BDA2-4E7D-8E8F-9662A1E6F970}" type="presOf" srcId="{0434B61F-CE59-453D-83BF-6AA4C6CDD829}" destId="{A9F73141-9AEB-416F-A5F4-83BE8FECD0E9}"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C2277CA6-B34F-4BF5-A151-CBB7426507A9}" type="presOf" srcId="{3BF8F6EC-D1CD-4DC9-BEF1-BD6B45CB924F}" destId="{7C57CB53-72F0-4C66-AD18-C3DA107C8107}"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687725C8-06E5-4989-AC82-8376C0E64926}" type="presOf" srcId="{409D2DBE-F165-4E52-B44C-622FE42A834F}" destId="{F69C56F1-CDB9-4119-BBB8-F5297C187B38}" srcOrd="0" destOrd="0" presId="urn:microsoft.com/office/officeart/2005/8/layout/chevron2"/>
    <dgm:cxn modelId="{64E17965-8598-4BFD-B777-B34046A31AF1}" type="presOf" srcId="{A7FEAE49-61E1-4C86-99A6-5A3ABFC0C418}" destId="{B282670B-3D84-418F-A9D6-FED55A31482A}"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08843A84-DD49-4004-864D-5DD5F483A5F4}" srcId="{7425B391-5267-47DC-9097-0B3E4D362D23}" destId="{A79298A5-732A-4280-B1FF-0CABE12993EC}" srcOrd="3" destOrd="0" parTransId="{82A82131-8119-4843-B608-B0D81E1FF9CB}" sibTransId="{FE46E7A6-AAED-48F7-9D27-57850550C810}"/>
    <dgm:cxn modelId="{FD990380-2C32-408D-8065-A8D449E28335}" type="presOf" srcId="{DD5B670C-CAE7-44FB-A7B1-24B739ED7E5E}" destId="{56147E1D-69BF-4A03-B130-6BD86084A2A9}" srcOrd="0" destOrd="0" presId="urn:microsoft.com/office/officeart/2005/8/layout/chevron2"/>
    <dgm:cxn modelId="{DEC6B6E6-4A48-4590-8BAF-4C2EF6BE93E4}" type="presOf" srcId="{A79298A5-732A-4280-B1FF-0CABE12993EC}" destId="{04998B19-E3FE-4416-9921-0B36BD0E9EBE}"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7B8602D6-F40B-4816-B371-7E70ADF84606}" type="presOf" srcId="{BACFB4F5-FFAF-485A-BD4E-C04C72443A88}" destId="{6A626DEE-68D9-4F5F-9EF5-D14E8F0F11E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E85E8707-9645-46D9-B8CC-15F4FF5A6BF2}" type="presOf" srcId="{1702E52B-8914-4DFF-8BCB-1C2AA8240943}" destId="{EFDFB735-D77C-496A-AD8F-343B7A3605DD}" srcOrd="0" destOrd="0" presId="urn:microsoft.com/office/officeart/2005/8/layout/chevron2"/>
    <dgm:cxn modelId="{D6F5279A-E22D-4EB4-B19B-BA0F0CE2EBE8}" type="presOf" srcId="{7425B391-5267-47DC-9097-0B3E4D362D23}" destId="{5AC56DBE-3F8E-4500-82BB-584F7286A74F}"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929E1A0E-89BE-427D-B6FE-A29AB8E14A92}" type="presOf" srcId="{23F3A73A-73CD-44D7-B2BB-3EAD0A3ED8B9}" destId="{B48CDFEC-D348-485F-9DC2-6334B0E05BBC}" srcOrd="0" destOrd="0" presId="urn:microsoft.com/office/officeart/2005/8/layout/chevron2"/>
    <dgm:cxn modelId="{FE688414-2EC4-4782-8D37-B580F65F0D18}" type="presOf" srcId="{92BE8564-1367-4D33-9488-3B8C8DDD1F68}" destId="{BF58B4F2-36A6-4A8A-83A5-50FC72625DC9}"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5586ED9D-EC05-44C6-A0D7-1BC5E2323F56}" srcId="{23F3A73A-73CD-44D7-B2BB-3EAD0A3ED8B9}" destId="{DD5B670C-CAE7-44FB-A7B1-24B739ED7E5E}" srcOrd="0" destOrd="0" parTransId="{12E51849-19BE-4C59-9457-6B6FF408BC41}" sibTransId="{043A4D9B-B88C-45D7-ACC7-B3A724C661C2}"/>
    <dgm:cxn modelId="{D07B830E-EE57-48E9-828D-CD07F8133190}" srcId="{1A740D0D-44E1-409D-A21F-5F4F77741E5A}" destId="{17D6B688-BBFC-451C-B5C0-F9BFD7622B00}" srcOrd="0" destOrd="0" parTransId="{56FA2FC3-5C25-4388-A9B4-F35C93F8CB44}" sibTransId="{09E0EBE0-E253-4223-901C-1A4A4B69BF75}"/>
    <dgm:cxn modelId="{8B14D1EE-A530-41B2-A59C-5B2B001AC5A0}" type="presOf" srcId="{0F3C9DB1-B8B7-42B8-BE68-AFC96DF1FE7F}" destId="{BA69548C-EA00-4E28-9D6A-AE896C6E0B4F}" srcOrd="0" destOrd="0" presId="urn:microsoft.com/office/officeart/2005/8/layout/chevron2"/>
    <dgm:cxn modelId="{02E163A4-5EF2-4EB0-AF04-9BB1D76CEFC6}" type="presOf" srcId="{17D6B688-BBFC-451C-B5C0-F9BFD7622B00}" destId="{A94E6B05-A3C2-49BF-84CC-E788B7BFB121}" srcOrd="0" destOrd="0" presId="urn:microsoft.com/office/officeart/2005/8/layout/chevron2"/>
    <dgm:cxn modelId="{22DB7AA6-E855-4571-8275-15D5E1952F7A}" type="presParOf" srcId="{5AC56DBE-3F8E-4500-82BB-584F7286A74F}" destId="{109B3F5B-D950-45D0-A6FE-3725ACC8CA20}" srcOrd="0" destOrd="0" presId="urn:microsoft.com/office/officeart/2005/8/layout/chevron2"/>
    <dgm:cxn modelId="{8E3738C7-6BA4-43F9-AF17-AE0BC0667CEF}" type="presParOf" srcId="{109B3F5B-D950-45D0-A6FE-3725ACC8CA20}" destId="{BF58B4F2-36A6-4A8A-83A5-50FC72625DC9}" srcOrd="0" destOrd="0" presId="urn:microsoft.com/office/officeart/2005/8/layout/chevron2"/>
    <dgm:cxn modelId="{0ADA0D67-3D7F-4E85-80DF-E2A6766B0ABB}" type="presParOf" srcId="{109B3F5B-D950-45D0-A6FE-3725ACC8CA20}" destId="{BA69548C-EA00-4E28-9D6A-AE896C6E0B4F}" srcOrd="1" destOrd="0" presId="urn:microsoft.com/office/officeart/2005/8/layout/chevron2"/>
    <dgm:cxn modelId="{41517F22-FB5D-46B1-A1FA-971933B714E4}" type="presParOf" srcId="{5AC56DBE-3F8E-4500-82BB-584F7286A74F}" destId="{DFB6DA25-D92C-43AD-853F-43161C81FA6F}" srcOrd="1" destOrd="0" presId="urn:microsoft.com/office/officeart/2005/8/layout/chevron2"/>
    <dgm:cxn modelId="{0C56BB4C-D6DF-4410-905D-74C994F98A17}" type="presParOf" srcId="{5AC56DBE-3F8E-4500-82BB-584F7286A74F}" destId="{D114040B-6A67-4AAF-B97B-83E773FE470C}" srcOrd="2" destOrd="0" presId="urn:microsoft.com/office/officeart/2005/8/layout/chevron2"/>
    <dgm:cxn modelId="{4BF88C62-DE8E-4EFA-8201-4FA18EC9A228}" type="presParOf" srcId="{D114040B-6A67-4AAF-B97B-83E773FE470C}" destId="{621C5536-1165-44BD-A21B-B4BF06D3EFB9}" srcOrd="0" destOrd="0" presId="urn:microsoft.com/office/officeart/2005/8/layout/chevron2"/>
    <dgm:cxn modelId="{631B30F8-186D-4907-AD62-A10808A30D9A}" type="presParOf" srcId="{D114040B-6A67-4AAF-B97B-83E773FE470C}" destId="{A94E6B05-A3C2-49BF-84CC-E788B7BFB121}" srcOrd="1" destOrd="0" presId="urn:microsoft.com/office/officeart/2005/8/layout/chevron2"/>
    <dgm:cxn modelId="{3485C28E-316E-43B0-A7DE-36EB7EFC5E45}" type="presParOf" srcId="{5AC56DBE-3F8E-4500-82BB-584F7286A74F}" destId="{06621734-3C6D-40AE-88C0-FCB8F91AA8D3}" srcOrd="3" destOrd="0" presId="urn:microsoft.com/office/officeart/2005/8/layout/chevron2"/>
    <dgm:cxn modelId="{8C3B8873-61DF-42CE-BCE9-488A0715A9A9}" type="presParOf" srcId="{5AC56DBE-3F8E-4500-82BB-584F7286A74F}" destId="{479ED2C4-9EC5-493A-9C7A-E44DA18F7573}" srcOrd="4" destOrd="0" presId="urn:microsoft.com/office/officeart/2005/8/layout/chevron2"/>
    <dgm:cxn modelId="{3A891F02-4969-466B-B8F6-2B15DF3DBB7B}" type="presParOf" srcId="{479ED2C4-9EC5-493A-9C7A-E44DA18F7573}" destId="{F69C56F1-CDB9-4119-BBB8-F5297C187B38}" srcOrd="0" destOrd="0" presId="urn:microsoft.com/office/officeart/2005/8/layout/chevron2"/>
    <dgm:cxn modelId="{2E090B76-9F9D-42A0-8D02-5AD23AB60180}" type="presParOf" srcId="{479ED2C4-9EC5-493A-9C7A-E44DA18F7573}" destId="{A9F73141-9AEB-416F-A5F4-83BE8FECD0E9}" srcOrd="1" destOrd="0" presId="urn:microsoft.com/office/officeart/2005/8/layout/chevron2"/>
    <dgm:cxn modelId="{0B45C7B5-B2D7-4C36-BB1A-FFEE89C34139}" type="presParOf" srcId="{5AC56DBE-3F8E-4500-82BB-584F7286A74F}" destId="{406012CF-CBF4-4364-9CA0-0250F310E7DB}" srcOrd="5" destOrd="0" presId="urn:microsoft.com/office/officeart/2005/8/layout/chevron2"/>
    <dgm:cxn modelId="{844D085A-4DA5-44A2-B399-AC16D8A1FAA1}" type="presParOf" srcId="{5AC56DBE-3F8E-4500-82BB-584F7286A74F}" destId="{592D8C48-FFE8-48FB-BD8A-847E83C0050C}" srcOrd="6" destOrd="0" presId="urn:microsoft.com/office/officeart/2005/8/layout/chevron2"/>
    <dgm:cxn modelId="{AAD9550D-7EDE-4EE6-AFF4-D96B59FC727D}" type="presParOf" srcId="{592D8C48-FFE8-48FB-BD8A-847E83C0050C}" destId="{04998B19-E3FE-4416-9921-0B36BD0E9EBE}" srcOrd="0" destOrd="0" presId="urn:microsoft.com/office/officeart/2005/8/layout/chevron2"/>
    <dgm:cxn modelId="{7421E602-D521-406A-954A-52FA2E6978BC}" type="presParOf" srcId="{592D8C48-FFE8-48FB-BD8A-847E83C0050C}" destId="{6A626DEE-68D9-4F5F-9EF5-D14E8F0F11E9}" srcOrd="1" destOrd="0" presId="urn:microsoft.com/office/officeart/2005/8/layout/chevron2"/>
    <dgm:cxn modelId="{70DEB392-5C13-4DD4-B793-5DCAEE2CC719}" type="presParOf" srcId="{5AC56DBE-3F8E-4500-82BB-584F7286A74F}" destId="{5ACBF753-0848-4CB1-953E-53943305BACA}" srcOrd="7" destOrd="0" presId="urn:microsoft.com/office/officeart/2005/8/layout/chevron2"/>
    <dgm:cxn modelId="{BFB215A2-5AA6-4515-BDA8-5E4EB1767A68}" type="presParOf" srcId="{5AC56DBE-3F8E-4500-82BB-584F7286A74F}" destId="{CCA04B1B-0F64-4D1B-9C8D-5B217BB4D6A3}" srcOrd="8" destOrd="0" presId="urn:microsoft.com/office/officeart/2005/8/layout/chevron2"/>
    <dgm:cxn modelId="{1EC29DB3-A1FE-41D8-A7B5-8C58BF5FFE43}" type="presParOf" srcId="{CCA04B1B-0F64-4D1B-9C8D-5B217BB4D6A3}" destId="{B48CDFEC-D348-485F-9DC2-6334B0E05BBC}" srcOrd="0" destOrd="0" presId="urn:microsoft.com/office/officeart/2005/8/layout/chevron2"/>
    <dgm:cxn modelId="{50AC83FA-F6C7-4367-A0D4-F728D23E4551}" type="presParOf" srcId="{CCA04B1B-0F64-4D1B-9C8D-5B217BB4D6A3}" destId="{56147E1D-69BF-4A03-B130-6BD86084A2A9}" srcOrd="1" destOrd="0" presId="urn:microsoft.com/office/officeart/2005/8/layout/chevron2"/>
    <dgm:cxn modelId="{24C52723-B5CC-4912-BD26-A7DA55AED2AA}" type="presParOf" srcId="{5AC56DBE-3F8E-4500-82BB-584F7286A74F}" destId="{FD4285D9-0308-47DF-A785-E93A5DE3BA77}" srcOrd="9" destOrd="0" presId="urn:microsoft.com/office/officeart/2005/8/layout/chevron2"/>
    <dgm:cxn modelId="{0AA8C38D-B196-41CD-95DA-F132F2DEDF4B}" type="presParOf" srcId="{5AC56DBE-3F8E-4500-82BB-584F7286A74F}" destId="{B1C6F896-EC56-4596-A9A5-A5C9A62F077B}" srcOrd="10" destOrd="0" presId="urn:microsoft.com/office/officeart/2005/8/layout/chevron2"/>
    <dgm:cxn modelId="{89DFE110-FC9C-4F2E-BC5C-B85B5483E802}" type="presParOf" srcId="{B1C6F896-EC56-4596-A9A5-A5C9A62F077B}" destId="{B282670B-3D84-418F-A9D6-FED55A31482A}" srcOrd="0" destOrd="0" presId="urn:microsoft.com/office/officeart/2005/8/layout/chevron2"/>
    <dgm:cxn modelId="{F258FC8C-47A1-4131-9A68-A1717B46480B}" type="presParOf" srcId="{B1C6F896-EC56-4596-A9A5-A5C9A62F077B}" destId="{EFDFB735-D77C-496A-AD8F-343B7A3605DD}" srcOrd="1" destOrd="0" presId="urn:microsoft.com/office/officeart/2005/8/layout/chevron2"/>
    <dgm:cxn modelId="{063F0709-873C-437C-85B2-6EDE563C0CCE}" type="presParOf" srcId="{5AC56DBE-3F8E-4500-82BB-584F7286A74F}" destId="{F4B61A2C-BA31-4C3F-B5CC-57A6BEE55057}" srcOrd="11" destOrd="0" presId="urn:microsoft.com/office/officeart/2005/8/layout/chevron2"/>
    <dgm:cxn modelId="{9597C5D3-DA09-4EAB-B45B-2E0E15B58337}" type="presParOf" srcId="{5AC56DBE-3F8E-4500-82BB-584F7286A74F}" destId="{46A64A88-4B08-4B57-847E-2357FB965EAC}" srcOrd="12" destOrd="0" presId="urn:microsoft.com/office/officeart/2005/8/layout/chevron2"/>
    <dgm:cxn modelId="{A4BAD1BA-334A-4AB5-B433-E86054582A73}" type="presParOf" srcId="{46A64A88-4B08-4B57-847E-2357FB965EAC}" destId="{7C57CB53-72F0-4C66-AD18-C3DA107C8107}" srcOrd="0" destOrd="0" presId="urn:microsoft.com/office/officeart/2005/8/layout/chevron2"/>
    <dgm:cxn modelId="{43796F39-900A-49A0-A1E9-A9B637DA29CB}"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B47422C3-26CC-40EF-90A0-B0CE4E7A79A0}" srcId="{97A395F5-AB61-422A-AA90-480DB60FCC63}" destId="{D99895E7-C37B-48CA-884A-B4A8FCEF7DE4}" srcOrd="4" destOrd="0" parTransId="{53EA72FB-14DF-4FF6-AD14-E4B1F8253095}" sibTransId="{3AA811AA-A6C0-4241-8992-7A315119423F}"/>
    <dgm:cxn modelId="{7C479AD0-36BE-44E6-9B4C-7FA302DC58DC}" srcId="{DD60D0C9-57A0-45F9-8A02-92D936F4981F}" destId="{CA644581-1BF0-4499-A6EC-4F3D2AA25851}" srcOrd="0" destOrd="0" parTransId="{64C8F467-7189-4CC1-ACC0-34F9CF832D30}" sibTransId="{1A8CA2B1-C2E2-41CE-A07E-EA9D20B9BCD8}"/>
    <dgm:cxn modelId="{6569A1F5-CFCC-465F-A3F6-7FB904C91EB1}" type="presOf" srcId="{84098891-0ED9-404D-9101-4C12F86A1730}" destId="{E7B4DC49-709E-4238-811E-50B704954A90}" srcOrd="1" destOrd="9" presId="urn:microsoft.com/office/officeart/2005/8/layout/cycle4#1"/>
    <dgm:cxn modelId="{1CEEC0EB-C374-4935-A9E4-BD86407354BE}" type="presOf" srcId="{AA9CBC9B-8396-41AE-9877-68B79520A4C8}" destId="{E7829519-77F5-4F59-9FE4-B15F813B3820}" srcOrd="1" destOrd="1"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50BA878E-F0FC-4A11-BEF0-91B439675AF2}" srcId="{97A395F5-AB61-422A-AA90-480DB60FCC63}" destId="{EB1C0B0D-DCDC-4E06-9709-05788F2CC9FC}" srcOrd="0" destOrd="0" parTransId="{AF9310BC-9BA0-4DED-A87A-1D69E05373F0}" sibTransId="{4752ABEE-9CB0-4397-A41D-3A144FF1A729}"/>
    <dgm:cxn modelId="{26396B23-75E4-458C-B7B3-AF7BF97176EE}" type="presOf" srcId="{A7A48A13-4903-4CA8-9F87-2D12186D389F}" destId="{E7B4DC49-709E-4238-811E-50B704954A90}" srcOrd="1" destOrd="7" presId="urn:microsoft.com/office/officeart/2005/8/layout/cycle4#1"/>
    <dgm:cxn modelId="{6C981B90-A58B-4840-B910-58A1B93C77BE}" type="presOf" srcId="{9D196F09-C995-4990-A515-BAC0BE410666}" destId="{E7B4DC49-709E-4238-811E-50B704954A90}" srcOrd="1" destOrd="3" presId="urn:microsoft.com/office/officeart/2005/8/layout/cycle4#1"/>
    <dgm:cxn modelId="{10E3F989-973A-44BD-9471-301314529E26}" type="presOf" srcId="{8E10A98A-82CD-496A-8E34-46C9DEFBE9F5}" destId="{E7829519-77F5-4F59-9FE4-B15F813B3820}" srcOrd="1" destOrd="0" presId="urn:microsoft.com/office/officeart/2005/8/layout/cycle4#1"/>
    <dgm:cxn modelId="{A85DE506-3EAB-4AA1-AB81-5A1B16F2389A}" type="presOf" srcId="{24C80CD2-B8F4-4357-87F8-80D2AC2D2D07}" destId="{588D548F-B28A-4A55-AD85-0B68DCCB973D}" srcOrd="0" destOrd="2" presId="urn:microsoft.com/office/officeart/2005/8/layout/cycle4#1"/>
    <dgm:cxn modelId="{BE63985A-C2A9-424C-81DD-2626952C8A9D}" type="presOf" srcId="{97A395F5-AB61-422A-AA90-480DB60FCC63}" destId="{332E8055-E2A6-4147-B886-039AEA1CCF7F}" srcOrd="0" destOrd="0" presId="urn:microsoft.com/office/officeart/2005/8/layout/cycle4#1"/>
    <dgm:cxn modelId="{50DA2B4E-3BD6-4546-A5A6-8DE1D3FEFB9B}" type="presOf" srcId="{407D49C8-B5F2-43DD-8590-DE76505F7030}" destId="{56964E23-D52C-4EA7-9F51-3590978DE5D4}" srcOrd="1" destOrd="1" presId="urn:microsoft.com/office/officeart/2005/8/layout/cycle4#1"/>
    <dgm:cxn modelId="{86496869-D9FD-43C4-A168-EC8A01519080}" type="presOf" srcId="{9C939C0F-6074-4871-9C22-874B84310573}" destId="{9F5355FE-8376-48C4-8954-999E8C2DD298}" srcOrd="0" destOrd="6" presId="urn:microsoft.com/office/officeart/2005/8/layout/cycle4#1"/>
    <dgm:cxn modelId="{E48B6FDA-526D-4E17-8A3E-8F740FC7358F}" type="presOf" srcId="{CCED8486-ED12-4404-A154-01B07A6C98E5}" destId="{E1FEE11A-39ED-44F8-BC1B-6D918F5D5758}" srcOrd="0" destOrd="2" presId="urn:microsoft.com/office/officeart/2005/8/layout/cycle4#1"/>
    <dgm:cxn modelId="{F831B41D-4736-4B78-A6F6-4E5E45845201}" type="presOf" srcId="{CCED8486-ED12-4404-A154-01B07A6C98E5}" destId="{E7829519-77F5-4F59-9FE4-B15F813B3820}" srcOrd="1" destOrd="2" presId="urn:microsoft.com/office/officeart/2005/8/layout/cycle4#1"/>
    <dgm:cxn modelId="{8315071A-971C-4E55-8A4F-B9F0E8DC4A3C}" type="presOf" srcId="{13EC7ACB-7329-433D-A955-455EBCCC708A}" destId="{7D17D470-2487-4F92-B308-B97AF66A175D}" srcOrd="0" destOrd="0" presId="urn:microsoft.com/office/officeart/2005/8/layout/cycle4#1"/>
    <dgm:cxn modelId="{AD239BE4-C5F5-4800-8ADB-9269D0491258}" type="presOf" srcId="{526F85A1-2726-4149-A4CB-6750DD0FC67C}" destId="{E7B4DC49-709E-4238-811E-50B704954A90}" srcOrd="1" destOrd="0" presId="urn:microsoft.com/office/officeart/2005/8/layout/cycle4#1"/>
    <dgm:cxn modelId="{77030A40-536C-4AAE-870A-0CDD77CAE542}" type="presOf" srcId="{47BDCA0B-1BDC-41BA-BED2-0C22999953EE}" destId="{E7B4DC49-709E-4238-811E-50B704954A90}" srcOrd="1" destOrd="2"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C490099F-70D9-497A-BCD8-1E89A031DB5C}" type="presOf" srcId="{D99895E7-C37B-48CA-884A-B4A8FCEF7DE4}" destId="{8C26464B-8E30-4463-89FF-343B1127A532}" srcOrd="1" destOrd="4"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2BEA7BA3-680D-4180-AA33-1282F5165EBC}" srcId="{97A395F5-AB61-422A-AA90-480DB60FCC63}" destId="{59AC0907-FA70-48A5-8AEC-F5524D15CDC9}" srcOrd="2" destOrd="0" parTransId="{1E26EC74-F63A-41F0-94F7-036129A22440}" sibTransId="{537DCA01-976E-49B0-B77F-034514E6BC3A}"/>
    <dgm:cxn modelId="{4EFB9199-1173-4061-B8F8-718F736B2C56}" srcId="{2CD6076F-1361-4462-B0F3-D7DC62688267}" destId="{2F209D3E-DCB1-4CDA-8D7B-7D48071ECE60}" srcOrd="0" destOrd="0" parTransId="{6EC112E7-316A-47A0-8AB9-2315A9ED0325}" sibTransId="{0F8883FD-7F5E-4740-90D3-939916830E24}"/>
    <dgm:cxn modelId="{35E1993F-B55E-41C5-9A64-96F8FB34975A}" type="presOf" srcId="{E685B00F-452B-41EB-B5E3-07DB8972D3E2}" destId="{8C26464B-8E30-4463-89FF-343B1127A532}" srcOrd="1" destOrd="1" presId="urn:microsoft.com/office/officeart/2005/8/layout/cycle4#1"/>
    <dgm:cxn modelId="{3F122D8B-FBF9-453B-9C54-C82E1946BD38}" type="presOf" srcId="{F7141563-7F3F-485E-98D2-1C727FE650E4}" destId="{9F5355FE-8376-48C4-8954-999E8C2DD298}" srcOrd="0" destOrd="7" presId="urn:microsoft.com/office/officeart/2005/8/layout/cycle4#1"/>
    <dgm:cxn modelId="{9E869BE2-98BE-4E6D-9145-4872A92FE51F}" srcId="{DD60D0C9-57A0-45F9-8A02-92D936F4981F}" destId="{13EC7ACB-7329-433D-A955-455EBCCC708A}" srcOrd="3" destOrd="0" parTransId="{16F978C2-9034-48A1-A28F-6E79591EA16B}" sibTransId="{7E3C6B17-6C80-4CD6-86FC-6AFB02EBCB99}"/>
    <dgm:cxn modelId="{500C5453-E9A8-4BDF-8E09-1411AEC050D9}" srcId="{2399F0C6-80D6-479F-9967-079D5BAA6349}" destId="{84098891-0ED9-404D-9101-4C12F86A1730}" srcOrd="2" destOrd="0" parTransId="{F04C809C-807C-4D42-A5BC-95AA39C1464D}" sibTransId="{E57AC5D1-640D-479B-BB6D-D2E270A6C439}"/>
    <dgm:cxn modelId="{796CCA19-1AD2-481C-9F5A-FA2D2922D823}" srcId="{13EC7ACB-7329-433D-A955-455EBCCC708A}" destId="{47BDCA0B-1BDC-41BA-BED2-0C22999953EE}" srcOrd="2" destOrd="0" parTransId="{C5DB78ED-DBB0-4830-9192-831AB3BF78F8}" sibTransId="{916DB021-7F56-438E-AFD7-58F43055C9C3}"/>
    <dgm:cxn modelId="{E274227D-B9C5-472B-8AB8-ABAB1A87B5E1}" type="presOf" srcId="{CF787608-35F6-4217-8ACE-EDCA9A3BDD71}" destId="{588D548F-B28A-4A55-AD85-0B68DCCB973D}" srcOrd="0" destOrd="3"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6F101944-9872-4B5C-9BA4-67AAC9C8F4C2}" srcId="{47BDCA0B-1BDC-41BA-BED2-0C22999953EE}" destId="{9D196F09-C995-4990-A515-BAC0BE410666}" srcOrd="0" destOrd="0" parTransId="{6C220C25-322A-4A5B-9A69-E34816A095F5}" sibTransId="{EAE737EC-9592-4184-A83C-3AF64F8C1AAB}"/>
    <dgm:cxn modelId="{CF67A4C7-4C3E-4E47-B5D2-A8BD9962AEEE}" type="presOf" srcId="{0687488E-3BFC-4C59-A95B-A39128E21876}" destId="{9F5355FE-8376-48C4-8954-999E8C2DD298}" srcOrd="0" destOrd="5"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AB5E2B86-6C21-4E66-B745-A58DED81066D}" type="presOf" srcId="{2F209D3E-DCB1-4CDA-8D7B-7D48071ECE60}" destId="{56964E23-D52C-4EA7-9F51-3590978DE5D4}" srcOrd="1" destOrd="0"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1A465E92-5478-47EF-9814-3062551E5B11}" type="presOf" srcId="{CAAD6071-9F98-4340-9055-DC56C603E7D6}" destId="{E7B4DC49-709E-4238-811E-50B704954A90}" srcOrd="1" destOrd="1"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F7C7EA7D-9007-45D6-9098-ACB4C827DF8B}" type="presOf" srcId="{7F572821-B453-46A6-A0EF-9BFC3C20329F}" destId="{E00D023A-A401-42CD-8DC3-1B5F6A20B2C1}" srcOrd="0" destOrd="4" presId="urn:microsoft.com/office/officeart/2005/8/layout/cycle4#1"/>
    <dgm:cxn modelId="{3D5EAB00-83FA-44BC-99F0-D7E874C2C6A1}" type="presOf" srcId="{DA47FBDF-508A-4746-972B-0D7DB8206BC1}" destId="{E00D023A-A401-42CD-8DC3-1B5F6A20B2C1}" srcOrd="0" destOrd="10" presId="urn:microsoft.com/office/officeart/2005/8/layout/cycle4#1"/>
    <dgm:cxn modelId="{0762B318-86E3-44F8-9845-0F160701A089}" type="presOf" srcId="{588BE1B6-1176-4305-A403-1812EF78797D}" destId="{E7829519-77F5-4F59-9FE4-B15F813B3820}" srcOrd="1" destOrd="3"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5E2E8AFF-49DE-4DFA-91A4-EC0235621A72}" type="presOf" srcId="{9B4F0599-89EA-40A3-A52C-C20FDAFB1BFE}" destId="{9F5355FE-8376-48C4-8954-999E8C2DD298}" srcOrd="0" destOrd="8" presId="urn:microsoft.com/office/officeart/2005/8/layout/cycle4#1"/>
    <dgm:cxn modelId="{BD8E20D4-DE3F-48D7-ADAA-92BEC7F09208}" type="presOf" srcId="{9FC692AD-EF5A-403F-9DDE-BB1BBF7780E7}" destId="{E00D023A-A401-42CD-8DC3-1B5F6A20B2C1}" srcOrd="0" destOrd="8" presId="urn:microsoft.com/office/officeart/2005/8/layout/cycle4#1"/>
    <dgm:cxn modelId="{4D0F031A-B126-4287-A673-C018022A202A}" type="presOf" srcId="{9FC692AD-EF5A-403F-9DDE-BB1BBF7780E7}" destId="{E7B4DC49-709E-4238-811E-50B704954A90}" srcOrd="1" destOrd="8" presId="urn:microsoft.com/office/officeart/2005/8/layout/cycle4#1"/>
    <dgm:cxn modelId="{4A84E614-9941-49D4-B0BA-438F2DCC3E85}" type="presOf" srcId="{9C939C0F-6074-4871-9C22-874B84310573}" destId="{8C26464B-8E30-4463-89FF-343B1127A532}" srcOrd="1" destOrd="6" presId="urn:microsoft.com/office/officeart/2005/8/layout/cycle4#1"/>
    <dgm:cxn modelId="{DB1095F9-F9C4-4529-8652-9705D57A42AA}" type="presOf" srcId="{A7A48A13-4903-4CA8-9F87-2D12186D389F}" destId="{E00D023A-A401-42CD-8DC3-1B5F6A20B2C1}" srcOrd="0" destOrd="7" presId="urn:microsoft.com/office/officeart/2005/8/layout/cycle4#1"/>
    <dgm:cxn modelId="{93878CF1-8007-414F-9436-22DA22DE2EA6}" type="presOf" srcId="{2CD6076F-1361-4462-B0F3-D7DC62688267}" destId="{D89B6D85-FDA0-49B8-8C67-4F0D5FBD0BA2}" srcOrd="0" destOrd="0" presId="urn:microsoft.com/office/officeart/2005/8/layout/cycle4#1"/>
    <dgm:cxn modelId="{5468A932-6211-475E-BBE6-933A1F1C4C49}" type="presOf" srcId="{F7141563-7F3F-485E-98D2-1C727FE650E4}" destId="{8C26464B-8E30-4463-89FF-343B1127A532}" srcOrd="1" destOrd="7" presId="urn:microsoft.com/office/officeart/2005/8/layout/cycle4#1"/>
    <dgm:cxn modelId="{F6624775-DA4F-4353-84A0-4510107490FC}" type="presOf" srcId="{D9133001-D80B-4675-AE7C-7AAF26BBFF95}" destId="{E00D023A-A401-42CD-8DC3-1B5F6A20B2C1}" srcOrd="0" destOrd="5" presId="urn:microsoft.com/office/officeart/2005/8/layout/cycle4#1"/>
    <dgm:cxn modelId="{6D7DBC6E-9408-4F38-9228-4DE6A216C07B}" type="presOf" srcId="{59AC0907-FA70-48A5-8AEC-F5524D15CDC9}" destId="{9F5355FE-8376-48C4-8954-999E8C2DD298}" srcOrd="0" destOrd="2" presId="urn:microsoft.com/office/officeart/2005/8/layout/cycle4#1"/>
    <dgm:cxn modelId="{5E485EFA-00F0-48F4-B5F4-0887265ACD89}" type="presOf" srcId="{749DDB85-59C7-40BD-8C2C-BAB0802320EA}" destId="{8C26464B-8E30-4463-89FF-343B1127A532}" srcOrd="1" destOrd="3"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F37647C1-FAE7-478C-80D6-16358A08718B}" type="presOf" srcId="{0687488E-3BFC-4C59-A95B-A39128E21876}" destId="{8C26464B-8E30-4463-89FF-343B1127A532}" srcOrd="1" destOrd="5"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C24DCB6A-3F3D-4B0A-8D2A-FA06686914A2}" srcId="{2399F0C6-80D6-479F-9967-079D5BAA6349}" destId="{DA47FBDF-508A-4746-972B-0D7DB8206BC1}" srcOrd="3" destOrd="0" parTransId="{2A759C9A-B9C6-459E-A4EE-63A7930AB0E3}" sibTransId="{F2F83EDE-A257-462A-9ADB-694F3A2CB549}"/>
    <dgm:cxn modelId="{73573078-42BC-449C-AD0E-A25E989CCBC8}" type="presOf" srcId="{CA644581-1BF0-4499-A6EC-4F3D2AA25851}" destId="{F44A7436-8D9D-424D-84FF-3DCE77BB9E61}" srcOrd="0" destOrd="0" presId="urn:microsoft.com/office/officeart/2005/8/layout/cycle4#1"/>
    <dgm:cxn modelId="{BD85D422-EA01-47AC-ADA0-EB0B11FDF115}" type="presOf" srcId="{7F572821-B453-46A6-A0EF-9BFC3C20329F}" destId="{E7B4DC49-709E-4238-811E-50B704954A90}" srcOrd="1" destOrd="4"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91967207-0E2C-495D-91BF-59E1EF6470A5}" type="presOf" srcId="{2399F0C6-80D6-479F-9967-079D5BAA6349}" destId="{E7B4DC49-709E-4238-811E-50B704954A90}" srcOrd="1" destOrd="6"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2F3DCECC-D4B8-4D9B-8059-112274637281}" type="presOf" srcId="{EB1C0B0D-DCDC-4E06-9709-05788F2CC9FC}" destId="{9F5355FE-8376-48C4-8954-999E8C2DD298}" srcOrd="0" destOrd="0" presId="urn:microsoft.com/office/officeart/2005/8/layout/cycle4#1"/>
    <dgm:cxn modelId="{C190CEE5-2BE2-4B85-8D05-632583CFCD3F}" type="presOf" srcId="{526F85A1-2726-4149-A4CB-6750DD0FC67C}" destId="{E00D023A-A401-42CD-8DC3-1B5F6A20B2C1}" srcOrd="0" destOrd="0"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63A8B4B2-60D2-477D-9BAD-BDB0E8458D3D}" type="presOf" srcId="{EB1C0B0D-DCDC-4E06-9709-05788F2CC9FC}" destId="{8C26464B-8E30-4463-89FF-343B1127A532}" srcOrd="1" destOrd="0" presId="urn:microsoft.com/office/officeart/2005/8/layout/cycle4#1"/>
    <dgm:cxn modelId="{7EEA22F5-9717-47A9-8F94-5092218E5E1D}" type="presOf" srcId="{24C80CD2-B8F4-4357-87F8-80D2AC2D2D07}" destId="{56964E23-D52C-4EA7-9F51-3590978DE5D4}" srcOrd="1" destOrd="2"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B17E9725-A040-4950-AC39-064A5EE22A49}" type="presOf" srcId="{D99895E7-C37B-48CA-884A-B4A8FCEF7DE4}" destId="{9F5355FE-8376-48C4-8954-999E8C2DD298}" srcOrd="0" destOrd="4"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FBFD27B2-447D-45FA-A11B-376781E407DF}" type="presOf" srcId="{CF787608-35F6-4217-8ACE-EDCA9A3BDD71}" destId="{56964E23-D52C-4EA7-9F51-3590978DE5D4}" srcOrd="1" destOrd="3" presId="urn:microsoft.com/office/officeart/2005/8/layout/cycle4#1"/>
    <dgm:cxn modelId="{8A8EA586-DAA2-4FF7-B8E5-7E9BAE7851BA}" type="presOf" srcId="{9D196F09-C995-4990-A515-BAC0BE410666}" destId="{E00D023A-A401-42CD-8DC3-1B5F6A20B2C1}" srcOrd="0" destOrd="3" presId="urn:microsoft.com/office/officeart/2005/8/layout/cycle4#1"/>
    <dgm:cxn modelId="{EDC19BAE-F09C-4154-AEB7-C47C12236CE4}" type="presOf" srcId="{84098891-0ED9-404D-9101-4C12F86A1730}" destId="{E00D023A-A401-42CD-8DC3-1B5F6A20B2C1}" srcOrd="0" destOrd="9" presId="urn:microsoft.com/office/officeart/2005/8/layout/cycle4#1"/>
    <dgm:cxn modelId="{E2028EA5-778C-40F7-B92A-E3B560850AE8}" type="presOf" srcId="{DA47FBDF-508A-4746-972B-0D7DB8206BC1}" destId="{E7B4DC49-709E-4238-811E-50B704954A90}" srcOrd="1" destOrd="10" presId="urn:microsoft.com/office/officeart/2005/8/layout/cycle4#1"/>
    <dgm:cxn modelId="{F4BE20FD-BC6B-4A13-845E-892DD4B94281}" srcId="{97A395F5-AB61-422A-AA90-480DB60FCC63}" destId="{F7141563-7F3F-485E-98D2-1C727FE650E4}" srcOrd="7" destOrd="0" parTransId="{D5E5C063-4616-4FCC-A1D6-50BAC4A69672}" sibTransId="{0A96311A-5969-49D8-84FD-D9DF3309327D}"/>
    <dgm:cxn modelId="{A74B60B9-3167-4616-AC74-CDB923E101CF}" srcId="{97A395F5-AB61-422A-AA90-480DB60FCC63}" destId="{749DDB85-59C7-40BD-8C2C-BAB0802320EA}" srcOrd="3" destOrd="0" parTransId="{E5BA0B7D-FC5B-4663-8052-DB5C98400F0D}" sibTransId="{35AE2607-59E5-4F03-8CAF-157D7C3646C0}"/>
    <dgm:cxn modelId="{31586337-8E47-4E47-A708-02F9AB7E7C1C}" srcId="{47BDCA0B-1BDC-41BA-BED2-0C22999953EE}" destId="{D9133001-D80B-4675-AE7C-7AAF26BBFF95}" srcOrd="2" destOrd="0" parTransId="{6AD1F2ED-6114-4F58-A0C5-D3BA312F00EE}" sibTransId="{42152F83-DCDF-4490-B676-047176D61930}"/>
    <dgm:cxn modelId="{C5728AD6-CE13-437F-911E-A06D933FDAF9}" type="presOf" srcId="{9B4F0599-89EA-40A3-A52C-C20FDAFB1BFE}" destId="{8C26464B-8E30-4463-89FF-343B1127A532}" srcOrd="1" destOrd="8" presId="urn:microsoft.com/office/officeart/2005/8/layout/cycle4#1"/>
    <dgm:cxn modelId="{5E8F67E8-1D47-47D5-9575-6B057CFA00DB}" srcId="{97A395F5-AB61-422A-AA90-480DB60FCC63}" destId="{9C939C0F-6074-4871-9C22-874B84310573}" srcOrd="6" destOrd="0" parTransId="{9F61ACE4-EEEF-4BE7-ADF8-0CF653C141E5}" sibTransId="{B0E1DA61-BD49-426E-B616-66750AD1571B}"/>
    <dgm:cxn modelId="{6748AFAD-4CD9-4A93-ADAF-58B0385F7584}" type="presOf" srcId="{D9133001-D80B-4675-AE7C-7AAF26BBFF95}" destId="{E7B4DC49-709E-4238-811E-50B704954A90}" srcOrd="1" destOrd="5" presId="urn:microsoft.com/office/officeart/2005/8/layout/cycle4#1"/>
    <dgm:cxn modelId="{B4C78695-58BC-41F9-8FE9-CEB79739933C}" type="presOf" srcId="{AA9CBC9B-8396-41AE-9877-68B79520A4C8}" destId="{E1FEE11A-39ED-44F8-BC1B-6D918F5D5758}" srcOrd="0" destOrd="1"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520F0E07-FE68-4358-8CBD-FE6486A309E7}" srcId="{13EC7ACB-7329-433D-A955-455EBCCC708A}" destId="{2399F0C6-80D6-479F-9967-079D5BAA6349}" srcOrd="3" destOrd="0" parTransId="{5E9F96A1-3EFE-41D2-9D01-B06BC1600569}" sibTransId="{23F840F0-B0A9-41DE-B8E1-3CBB1EFACE05}"/>
    <dgm:cxn modelId="{0097F22D-2300-452E-85E7-85D70AC4068B}" type="presOf" srcId="{2399F0C6-80D6-479F-9967-079D5BAA6349}" destId="{E00D023A-A401-42CD-8DC3-1B5F6A20B2C1}" srcOrd="0" destOrd="6" presId="urn:microsoft.com/office/officeart/2005/8/layout/cycle4#1"/>
    <dgm:cxn modelId="{514E2FCE-CDC9-418B-8771-9A0E37AF7EDF}" type="presOf" srcId="{59AC0907-FA70-48A5-8AEC-F5524D15CDC9}" destId="{8C26464B-8E30-4463-89FF-343B1127A532}" srcOrd="1" destOrd="2" presId="urn:microsoft.com/office/officeart/2005/8/layout/cycle4#1"/>
    <dgm:cxn modelId="{119A18CE-3A2C-41B3-8F52-2DC98A8DCEDD}" type="presOf" srcId="{8E10A98A-82CD-496A-8E34-46C9DEFBE9F5}" destId="{E1FEE11A-39ED-44F8-BC1B-6D918F5D5758}" srcOrd="0" destOrd="0" presId="urn:microsoft.com/office/officeart/2005/8/layout/cycle4#1"/>
    <dgm:cxn modelId="{A025346E-85FA-42BD-AE0A-96FAE03AAFF2}" type="presOf" srcId="{749DDB85-59C7-40BD-8C2C-BAB0802320EA}" destId="{9F5355FE-8376-48C4-8954-999E8C2DD298}" srcOrd="0" destOrd="3" presId="urn:microsoft.com/office/officeart/2005/8/layout/cycle4#1"/>
    <dgm:cxn modelId="{C77994A0-1C08-422F-84BB-D886855CD1DD}" type="presOf" srcId="{47BDCA0B-1BDC-41BA-BED2-0C22999953EE}" destId="{E00D023A-A401-42CD-8DC3-1B5F6A20B2C1}" srcOrd="0" destOrd="2" presId="urn:microsoft.com/office/officeart/2005/8/layout/cycle4#1"/>
    <dgm:cxn modelId="{3E7206AB-A666-444B-85AC-3BDD6FA722FB}" type="presOf" srcId="{588BE1B6-1176-4305-A403-1812EF78797D}" destId="{E1FEE11A-39ED-44F8-BC1B-6D918F5D5758}" srcOrd="0" destOrd="3" presId="urn:microsoft.com/office/officeart/2005/8/layout/cycle4#1"/>
    <dgm:cxn modelId="{31DF7109-21B7-4A5B-84E4-834AC2197E85}" type="presOf" srcId="{CAAD6071-9F98-4340-9055-DC56C603E7D6}" destId="{E00D023A-A401-42CD-8DC3-1B5F6A20B2C1}" srcOrd="0" destOrd="1" presId="urn:microsoft.com/office/officeart/2005/8/layout/cycle4#1"/>
    <dgm:cxn modelId="{9EA92293-0E3D-4251-B3DD-2164DAAF6C6E}" type="presOf" srcId="{DD60D0C9-57A0-45F9-8A02-92D936F4981F}" destId="{4496749F-5334-4312-86CA-D299A1189246}" srcOrd="0" destOrd="0"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F46CC293-2BA2-46CE-9058-497B4058A53D}" type="presOf" srcId="{E685B00F-452B-41EB-B5E3-07DB8972D3E2}" destId="{9F5355FE-8376-48C4-8954-999E8C2DD298}" srcOrd="0" destOrd="1" presId="urn:microsoft.com/office/officeart/2005/8/layout/cycle4#1"/>
    <dgm:cxn modelId="{3502A9F5-FC21-46FB-9389-6668C14E3F80}" type="presOf" srcId="{2F209D3E-DCB1-4CDA-8D7B-7D48071ECE60}" destId="{588D548F-B28A-4A55-AD85-0B68DCCB973D}" srcOrd="0" destOrd="0" presId="urn:microsoft.com/office/officeart/2005/8/layout/cycle4#1"/>
    <dgm:cxn modelId="{39446457-9E34-41CA-8EAE-FCD70845C990}" type="presOf" srcId="{407D49C8-B5F2-43DD-8590-DE76505F7030}" destId="{588D548F-B28A-4A55-AD85-0B68DCCB973D}" srcOrd="0" destOrd="1" presId="urn:microsoft.com/office/officeart/2005/8/layout/cycle4#1"/>
    <dgm:cxn modelId="{C81606B5-A58E-4FF0-838F-DE2D33D7AE20}" type="presParOf" srcId="{4496749F-5334-4312-86CA-D299A1189246}" destId="{82088E4A-021E-4A3E-A254-90AF2809693A}" srcOrd="0" destOrd="0" presId="urn:microsoft.com/office/officeart/2005/8/layout/cycle4#1"/>
    <dgm:cxn modelId="{44A9E0B0-BDEA-4F14-9B61-6310AAA9C152}" type="presParOf" srcId="{82088E4A-021E-4A3E-A254-90AF2809693A}" destId="{AFD76E59-5B3B-4869-9CC0-BCE18A109C9C}" srcOrd="0" destOrd="0" presId="urn:microsoft.com/office/officeart/2005/8/layout/cycle4#1"/>
    <dgm:cxn modelId="{26218296-360B-4B50-B5B5-E454CC115FA0}" type="presParOf" srcId="{AFD76E59-5B3B-4869-9CC0-BCE18A109C9C}" destId="{E1FEE11A-39ED-44F8-BC1B-6D918F5D5758}" srcOrd="0" destOrd="0" presId="urn:microsoft.com/office/officeart/2005/8/layout/cycle4#1"/>
    <dgm:cxn modelId="{A6A7FADD-C732-4B09-B83A-BA20D6D9B66D}" type="presParOf" srcId="{AFD76E59-5B3B-4869-9CC0-BCE18A109C9C}" destId="{E7829519-77F5-4F59-9FE4-B15F813B3820}" srcOrd="1" destOrd="0" presId="urn:microsoft.com/office/officeart/2005/8/layout/cycle4#1"/>
    <dgm:cxn modelId="{09607F94-65CD-4ECE-B028-6B0A707EA2F5}" type="presParOf" srcId="{82088E4A-021E-4A3E-A254-90AF2809693A}" destId="{3BED5D87-789C-479C-AF82-82AE7FE1899C}" srcOrd="1" destOrd="0" presId="urn:microsoft.com/office/officeart/2005/8/layout/cycle4#1"/>
    <dgm:cxn modelId="{DCD4D154-BCEC-4D5E-9499-5485530769D7}" type="presParOf" srcId="{3BED5D87-789C-479C-AF82-82AE7FE1899C}" destId="{588D548F-B28A-4A55-AD85-0B68DCCB973D}" srcOrd="0" destOrd="0" presId="urn:microsoft.com/office/officeart/2005/8/layout/cycle4#1"/>
    <dgm:cxn modelId="{6A5EFE96-A6CA-41E9-A3C0-73FA3BE5C6C4}" type="presParOf" srcId="{3BED5D87-789C-479C-AF82-82AE7FE1899C}" destId="{56964E23-D52C-4EA7-9F51-3590978DE5D4}" srcOrd="1" destOrd="0" presId="urn:microsoft.com/office/officeart/2005/8/layout/cycle4#1"/>
    <dgm:cxn modelId="{3386C9FF-0E04-427A-8BA8-76EABCE96DEA}" type="presParOf" srcId="{82088E4A-021E-4A3E-A254-90AF2809693A}" destId="{30BD394F-D417-4F98-8C0B-A724483E5A9C}" srcOrd="2" destOrd="0" presId="urn:microsoft.com/office/officeart/2005/8/layout/cycle4#1"/>
    <dgm:cxn modelId="{7AFB7DEC-4C56-477A-9284-A1E85FDED765}" type="presParOf" srcId="{30BD394F-D417-4F98-8C0B-A724483E5A9C}" destId="{9F5355FE-8376-48C4-8954-999E8C2DD298}" srcOrd="0" destOrd="0" presId="urn:microsoft.com/office/officeart/2005/8/layout/cycle4#1"/>
    <dgm:cxn modelId="{154FD6DC-6B43-40B1-81B1-D4E0E896FF35}" type="presParOf" srcId="{30BD394F-D417-4F98-8C0B-A724483E5A9C}" destId="{8C26464B-8E30-4463-89FF-343B1127A532}" srcOrd="1" destOrd="0" presId="urn:microsoft.com/office/officeart/2005/8/layout/cycle4#1"/>
    <dgm:cxn modelId="{E270EC3D-7EF0-447C-B551-F31A07B7AE3E}" type="presParOf" srcId="{82088E4A-021E-4A3E-A254-90AF2809693A}" destId="{91CC2F79-2BDB-46EA-ABED-3606BC6BB0BC}" srcOrd="3" destOrd="0" presId="urn:microsoft.com/office/officeart/2005/8/layout/cycle4#1"/>
    <dgm:cxn modelId="{034576EC-DAD8-4611-BE1F-B61AB0CD395F}" type="presParOf" srcId="{91CC2F79-2BDB-46EA-ABED-3606BC6BB0BC}" destId="{E00D023A-A401-42CD-8DC3-1B5F6A20B2C1}" srcOrd="0" destOrd="0" presId="urn:microsoft.com/office/officeart/2005/8/layout/cycle4#1"/>
    <dgm:cxn modelId="{A35B6416-D41C-4385-9DAF-D54886AB814E}" type="presParOf" srcId="{91CC2F79-2BDB-46EA-ABED-3606BC6BB0BC}" destId="{E7B4DC49-709E-4238-811E-50B704954A90}" srcOrd="1" destOrd="0" presId="urn:microsoft.com/office/officeart/2005/8/layout/cycle4#1"/>
    <dgm:cxn modelId="{7F30E41D-F229-4277-B1F2-5CD570EC0681}" type="presParOf" srcId="{82088E4A-021E-4A3E-A254-90AF2809693A}" destId="{9CC6A4A2-8F99-4240-A013-DDBA6566234F}" srcOrd="4" destOrd="0" presId="urn:microsoft.com/office/officeart/2005/8/layout/cycle4#1"/>
    <dgm:cxn modelId="{70BD47B9-907C-47C9-BBC1-A92E084E44E5}" type="presParOf" srcId="{4496749F-5334-4312-86CA-D299A1189246}" destId="{5D8B4ED3-3324-45BD-96F7-DB7951E9C05A}" srcOrd="1" destOrd="0" presId="urn:microsoft.com/office/officeart/2005/8/layout/cycle4#1"/>
    <dgm:cxn modelId="{89645DF6-C7B8-46ED-A07E-7FC2DBAD1A70}" type="presParOf" srcId="{5D8B4ED3-3324-45BD-96F7-DB7951E9C05A}" destId="{F44A7436-8D9D-424D-84FF-3DCE77BB9E61}" srcOrd="0" destOrd="0" presId="urn:microsoft.com/office/officeart/2005/8/layout/cycle4#1"/>
    <dgm:cxn modelId="{9FDFCDC5-1F2E-428F-8B1D-1B41F89F5D3B}" type="presParOf" srcId="{5D8B4ED3-3324-45BD-96F7-DB7951E9C05A}" destId="{D89B6D85-FDA0-49B8-8C67-4F0D5FBD0BA2}" srcOrd="1" destOrd="0" presId="urn:microsoft.com/office/officeart/2005/8/layout/cycle4#1"/>
    <dgm:cxn modelId="{41FB7F7A-0C3B-4E01-BD57-062BDC5D6CCB}" type="presParOf" srcId="{5D8B4ED3-3324-45BD-96F7-DB7951E9C05A}" destId="{332E8055-E2A6-4147-B886-039AEA1CCF7F}" srcOrd="2" destOrd="0" presId="urn:microsoft.com/office/officeart/2005/8/layout/cycle4#1"/>
    <dgm:cxn modelId="{FB2387F2-0A3A-4125-98F5-0213ABE20E0E}" type="presParOf" srcId="{5D8B4ED3-3324-45BD-96F7-DB7951E9C05A}" destId="{7D17D470-2487-4F92-B308-B97AF66A175D}" srcOrd="3" destOrd="0" presId="urn:microsoft.com/office/officeart/2005/8/layout/cycle4#1"/>
    <dgm:cxn modelId="{1697DC8A-5BC9-4E03-A16B-2766B8EB3306}" type="presParOf" srcId="{5D8B4ED3-3324-45BD-96F7-DB7951E9C05A}" destId="{FA2C9A43-1630-45B6-8A8C-4BE854762E31}" srcOrd="4" destOrd="0" presId="urn:microsoft.com/office/officeart/2005/8/layout/cycle4#1"/>
    <dgm:cxn modelId="{D8F95A47-7EBF-4621-A3FB-B6488790C9FB}" type="presParOf" srcId="{4496749F-5334-4312-86CA-D299A1189246}" destId="{91372109-2BD9-4DD2-9899-12E01381ED8C}" srcOrd="2" destOrd="0" presId="urn:microsoft.com/office/officeart/2005/8/layout/cycle4#1"/>
    <dgm:cxn modelId="{1859DEE2-C4A9-4B29-B0F2-9A1AB93C5D74}"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1D945-9222-4674-B62A-0CF90324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21</Pages>
  <Words>6649</Words>
  <Characters>35908</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thiago Pereira</cp:lastModifiedBy>
  <cp:revision>34</cp:revision>
  <dcterms:created xsi:type="dcterms:W3CDTF">2016-01-26T19:36:00Z</dcterms:created>
  <dcterms:modified xsi:type="dcterms:W3CDTF">2016-01-30T19:47:00Z</dcterms:modified>
</cp:coreProperties>
</file>
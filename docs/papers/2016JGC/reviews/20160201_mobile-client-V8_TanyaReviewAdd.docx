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DD3" w:rsidRPr="00E92992" w:rsidRDefault="00E92992">
      <w:pPr>
        <w:keepNext/>
        <w:keepLines/>
        <w:tabs>
          <w:tab w:val="left" w:pos="709"/>
        </w:tabs>
        <w:suppressAutoHyphens/>
        <w:spacing w:before="360" w:after="120"/>
        <w:jc w:val="center"/>
        <w:outlineLvl w:val="0"/>
        <w:rPr>
          <w:rFonts w:eastAsia="Times New Roman"/>
          <w:b/>
          <w:kern w:val="28"/>
          <w:sz w:val="32"/>
          <w:szCs w:val="32"/>
          <w:lang w:val="en-US" w:eastAsia="ru-RU"/>
          <w:rPrChange w:id="0" w:author="TanTan" w:date="2016-01-31T12:21:00Z">
            <w:rPr>
              <w:rFonts w:eastAsia="Times New Roman"/>
              <w:b/>
              <w:kern w:val="28"/>
              <w:sz w:val="24"/>
              <w:szCs w:val="24"/>
              <w:lang w:val="en-US" w:eastAsia="ru-RU"/>
            </w:rPr>
          </w:rPrChange>
        </w:rPr>
        <w:pPrChange w:id="1" w:author="TanTan" w:date="2016-01-31T12:21:00Z">
          <w:pPr>
            <w:keepNext/>
            <w:keepLines/>
            <w:tabs>
              <w:tab w:val="left" w:pos="709"/>
            </w:tabs>
            <w:suppressAutoHyphens/>
            <w:spacing w:before="360" w:after="120"/>
            <w:outlineLvl w:val="0"/>
          </w:pPr>
        </w:pPrChange>
      </w:pPr>
      <w:r w:rsidRPr="00E92992">
        <w:rPr>
          <w:rFonts w:eastAsia="Times New Roman"/>
          <w:b/>
          <w:kern w:val="28"/>
          <w:sz w:val="32"/>
          <w:szCs w:val="32"/>
          <w:lang w:val="en-US" w:eastAsia="ru-RU"/>
        </w:rPr>
        <w:t>MOBILE CLIENT SECURITY ARCHITECTURE: A PRACTICAL APPROACH</w:t>
      </w:r>
    </w:p>
    <w:p w:rsidR="00072DD3"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ins w:id="2" w:author="TanTan" w:date="2016-01-31T12:16:00Z">
        <w:r>
          <w:rPr>
            <w:rFonts w:eastAsia="Times New Roman"/>
            <w:kern w:val="28"/>
            <w:sz w:val="24"/>
            <w:szCs w:val="24"/>
            <w:lang w:val="en-US" w:eastAsia="ru-RU"/>
          </w:rPr>
          <w:t>(</w:t>
        </w:r>
        <w:proofErr w:type="gramStart"/>
        <w:r>
          <w:rPr>
            <w:rFonts w:eastAsia="Times New Roman"/>
            <w:kern w:val="28"/>
            <w:sz w:val="24"/>
            <w:szCs w:val="24"/>
            <w:lang w:val="en-US" w:eastAsia="ru-RU"/>
          </w:rPr>
          <w:t>suggest</w:t>
        </w:r>
        <w:proofErr w:type="gramEnd"/>
        <w:r>
          <w:rPr>
            <w:rFonts w:eastAsia="Times New Roman"/>
            <w:kern w:val="28"/>
            <w:sz w:val="24"/>
            <w:szCs w:val="24"/>
            <w:lang w:val="en-US" w:eastAsia="ru-RU"/>
          </w:rPr>
          <w:t xml:space="preserve"> your titles)</w:t>
        </w:r>
      </w:ins>
    </w:p>
    <w:p w:rsidR="00072DD3" w:rsidRPr="00BB073A" w:rsidRDefault="00072DD3" w:rsidP="00072DD3">
      <w:pPr>
        <w:keepNext/>
        <w:keepLines/>
        <w:tabs>
          <w:tab w:val="left" w:pos="709"/>
        </w:tabs>
        <w:suppressAutoHyphens/>
        <w:spacing w:before="240"/>
        <w:jc w:val="center"/>
        <w:rPr>
          <w:rFonts w:eastAsia="Times New Roman"/>
          <w:sz w:val="22"/>
          <w:vertAlign w:val="superscript"/>
          <w:lang w:val="en-US" w:eastAsia="ru-RU"/>
        </w:rPr>
      </w:pPr>
      <w:r w:rsidRPr="001F6A32">
        <w:rPr>
          <w:rFonts w:eastAsia="Times New Roman"/>
          <w:sz w:val="22"/>
          <w:lang w:val="en-US" w:eastAsia="ru-RU"/>
        </w:rPr>
        <w:t>T. GALIBUS</w:t>
      </w:r>
      <w:r>
        <w:rPr>
          <w:rFonts w:eastAsia="Times New Roman"/>
          <w:sz w:val="22"/>
          <w:vertAlign w:val="superscript"/>
          <w:lang w:val="en-US" w:eastAsia="ru-RU"/>
        </w:rPr>
        <w:t>1</w:t>
      </w:r>
      <w:r w:rsidRPr="001F6A32">
        <w:rPr>
          <w:rFonts w:eastAsia="Times New Roman"/>
          <w:sz w:val="22"/>
          <w:lang w:val="en-US" w:eastAsia="ru-RU"/>
        </w:rPr>
        <w:t>, V. KRASNOPROSHIN</w:t>
      </w:r>
      <w:r>
        <w:rPr>
          <w:rFonts w:eastAsia="Times New Roman"/>
          <w:sz w:val="22"/>
          <w:vertAlign w:val="superscript"/>
          <w:lang w:val="en-US" w:eastAsia="ru-RU"/>
        </w:rPr>
        <w:t>1</w:t>
      </w:r>
    </w:p>
    <w:p w:rsidR="00072DD3" w:rsidRPr="001F6A32" w:rsidRDefault="00072DD3" w:rsidP="00072DD3">
      <w:pPr>
        <w:keepNext/>
        <w:keepLines/>
        <w:tabs>
          <w:tab w:val="left" w:pos="709"/>
        </w:tabs>
        <w:spacing w:before="240" w:after="40"/>
        <w:jc w:val="center"/>
        <w:rPr>
          <w:i/>
          <w:spacing w:val="-2"/>
          <w:lang w:val="en-US"/>
        </w:rPr>
      </w:pPr>
      <w:r>
        <w:rPr>
          <w:spacing w:val="-2"/>
          <w:vertAlign w:val="superscript"/>
          <w:lang w:val="en-US"/>
        </w:rPr>
        <w:t>1</w:t>
      </w:r>
      <w:r w:rsidRPr="001F6A32">
        <w:rPr>
          <w:i/>
          <w:spacing w:val="-2"/>
          <w:lang w:val="en-US"/>
        </w:rPr>
        <w:t xml:space="preserve">Belarusian State University, Minsk, 4, </w:t>
      </w:r>
      <w:proofErr w:type="spellStart"/>
      <w:r w:rsidRPr="001F6A32">
        <w:rPr>
          <w:i/>
          <w:spacing w:val="-2"/>
          <w:lang w:val="en-US"/>
        </w:rPr>
        <w:t>Nezavisimosti</w:t>
      </w:r>
      <w:proofErr w:type="spellEnd"/>
      <w:r w:rsidRPr="001F6A32">
        <w:rPr>
          <w:i/>
          <w:spacing w:val="-2"/>
          <w:lang w:val="en-US"/>
        </w:rPr>
        <w:t>, 220030, Belarus</w:t>
      </w:r>
    </w:p>
    <w:p w:rsidR="00072DD3" w:rsidRPr="001F6A32" w:rsidRDefault="00072DD3" w:rsidP="00072DD3">
      <w:pPr>
        <w:pStyle w:val="Author"/>
        <w:spacing w:after="0"/>
        <w:rPr>
          <w:rFonts w:ascii="Times New Roman" w:hAnsi="Times New Roman"/>
          <w:color w:val="222222"/>
          <w:sz w:val="22"/>
          <w:szCs w:val="22"/>
          <w:shd w:val="clear" w:color="auto" w:fill="FFFFFF"/>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color w:val="222222"/>
          <w:sz w:val="22"/>
          <w:szCs w:val="22"/>
          <w:shd w:val="clear" w:color="auto" w:fill="FFFFFF"/>
          <w:lang w:val="es-ES"/>
        </w:rPr>
        <w:t>THIAGO P.B. VIEIRA</w:t>
      </w:r>
      <w:r>
        <w:rPr>
          <w:rFonts w:ascii="Times New Roman" w:hAnsi="Times New Roman"/>
          <w:color w:val="222222"/>
          <w:sz w:val="22"/>
          <w:szCs w:val="22"/>
          <w:shd w:val="clear" w:color="auto" w:fill="FFFFFF"/>
          <w:vertAlign w:val="superscript"/>
          <w:lang w:val="es-ES"/>
        </w:rPr>
        <w:t>2</w:t>
      </w:r>
      <w:r w:rsidRPr="009E4AC0">
        <w:rPr>
          <w:rFonts w:ascii="Times New Roman" w:hAnsi="Times New Roman"/>
          <w:spacing w:val="-2"/>
          <w:sz w:val="22"/>
          <w:szCs w:val="22"/>
          <w:lang w:val="es-ES"/>
        </w:rPr>
        <w:t>, RAFAEL TIMÓTEO DE SOUSA JÚNIOR</w:t>
      </w:r>
      <w:r>
        <w:rPr>
          <w:rFonts w:ascii="Times New Roman" w:hAnsi="Times New Roman"/>
          <w:spacing w:val="-2"/>
          <w:sz w:val="22"/>
          <w:szCs w:val="22"/>
          <w:vertAlign w:val="superscript"/>
          <w:lang w:val="es-ES"/>
        </w:rPr>
        <w:t>2</w:t>
      </w:r>
      <w:r w:rsidRPr="009E4AC0">
        <w:rPr>
          <w:rFonts w:ascii="Times New Roman" w:hAnsi="Times New Roman"/>
          <w:spacing w:val="-2"/>
          <w:sz w:val="22"/>
          <w:szCs w:val="22"/>
          <w:lang w:val="es-ES"/>
        </w:rPr>
        <w:t>, JOÃO PAULO C. L. COSTA</w:t>
      </w:r>
      <w:r>
        <w:rPr>
          <w:rFonts w:ascii="Times New Roman" w:hAnsi="Times New Roman"/>
          <w:spacing w:val="-2"/>
          <w:sz w:val="22"/>
          <w:szCs w:val="22"/>
          <w:vertAlign w:val="superscript"/>
          <w:lang w:val="es-ES"/>
        </w:rPr>
        <w:t>2</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2</w:t>
      </w:r>
      <w:r w:rsidRPr="009E4AC0">
        <w:rPr>
          <w:i/>
          <w:spacing w:val="-2"/>
          <w:lang w:val="es-ES"/>
        </w:rPr>
        <w:t xml:space="preserve">University of Brasilia, </w:t>
      </w:r>
      <w:proofErr w:type="spellStart"/>
      <w:r w:rsidRPr="009E4AC0">
        <w:rPr>
          <w:i/>
          <w:spacing w:val="-2"/>
          <w:lang w:val="es-ES"/>
        </w:rPr>
        <w:t>UnB</w:t>
      </w:r>
      <w:proofErr w:type="spellEnd"/>
      <w:r w:rsidRPr="009E4AC0">
        <w:rPr>
          <w:i/>
          <w:spacing w:val="-2"/>
          <w:lang w:val="es-ES"/>
        </w:rPr>
        <w:t xml:space="preserve"> - FT – ENE – CP: 4386, 70910-900, </w:t>
      </w:r>
      <w:proofErr w:type="spellStart"/>
      <w:r w:rsidRPr="009E4AC0">
        <w:rPr>
          <w:i/>
          <w:spacing w:val="-2"/>
          <w:lang w:val="es-ES"/>
        </w:rPr>
        <w:t>Brasília</w:t>
      </w:r>
      <w:proofErr w:type="spellEnd"/>
      <w:r w:rsidRPr="009E4AC0">
        <w:rPr>
          <w:i/>
          <w:spacing w:val="-2"/>
          <w:lang w:val="es-ES"/>
        </w:rPr>
        <w:t xml:space="preserve"> - DF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color w:val="222222"/>
          <w:sz w:val="22"/>
          <w:szCs w:val="22"/>
          <w:shd w:val="clear" w:color="auto" w:fill="FFFFFF"/>
          <w:lang w:val="es-ES"/>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spacing w:val="-2"/>
          <w:sz w:val="22"/>
          <w:szCs w:val="22"/>
          <w:lang w:val="es-ES"/>
        </w:rPr>
        <w:t>EDISON PIGNATON DE FREITAS</w:t>
      </w:r>
      <w:r>
        <w:rPr>
          <w:rFonts w:ascii="Times New Roman" w:hAnsi="Times New Roman"/>
          <w:spacing w:val="-2"/>
          <w:sz w:val="22"/>
          <w:szCs w:val="22"/>
          <w:vertAlign w:val="superscript"/>
          <w:lang w:val="es-ES"/>
        </w:rPr>
        <w:t>3</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3</w:t>
      </w:r>
      <w:r w:rsidRPr="009E4AC0">
        <w:rPr>
          <w:i/>
          <w:spacing w:val="-2"/>
          <w:lang w:val="es-ES"/>
        </w:rPr>
        <w:t xml:space="preserve">Federal </w:t>
      </w:r>
      <w:proofErr w:type="spellStart"/>
      <w:r w:rsidRPr="009E4AC0">
        <w:rPr>
          <w:i/>
          <w:spacing w:val="-2"/>
          <w:lang w:val="es-ES"/>
        </w:rPr>
        <w:t>University</w:t>
      </w:r>
      <w:proofErr w:type="spellEnd"/>
      <w:r w:rsidRPr="009E4AC0">
        <w:rPr>
          <w:i/>
          <w:spacing w:val="-2"/>
          <w:lang w:val="es-ES"/>
        </w:rPr>
        <w:t xml:space="preserve"> of Rio Grande do Sul, UFRGS – INF – CP: 15064, 91501-970 Porto Alegre - RS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spacing w:val="-2"/>
          <w:sz w:val="22"/>
          <w:szCs w:val="22"/>
          <w:lang w:val="es-ES"/>
        </w:rPr>
      </w:pPr>
    </w:p>
    <w:p w:rsidR="00072DD3" w:rsidRDefault="00072DD3">
      <w:pPr>
        <w:rPr>
          <w:spacing w:val="-2"/>
          <w:sz w:val="22"/>
          <w:szCs w:val="22"/>
          <w:vertAlign w:val="superscript"/>
          <w:lang w:val="es-ES"/>
        </w:rPr>
        <w:pPrChange w:id="3" w:author="TanTan" w:date="2016-01-31T12:18:00Z">
          <w:pPr>
            <w:keepNext/>
            <w:keepLines/>
            <w:tabs>
              <w:tab w:val="left" w:pos="709"/>
            </w:tabs>
            <w:suppressAutoHyphens/>
            <w:spacing w:before="360" w:after="120"/>
            <w:outlineLvl w:val="0"/>
          </w:pPr>
        </w:pPrChange>
      </w:pPr>
      <w:r w:rsidRPr="009E4AC0">
        <w:rPr>
          <w:spacing w:val="-2"/>
          <w:sz w:val="22"/>
          <w:szCs w:val="22"/>
          <w:lang w:val="es-ES"/>
        </w:rPr>
        <w:t>ANTON ZALESKI</w:t>
      </w:r>
      <w:r>
        <w:rPr>
          <w:spacing w:val="-2"/>
          <w:sz w:val="22"/>
          <w:szCs w:val="22"/>
          <w:vertAlign w:val="superscript"/>
          <w:lang w:val="es-ES"/>
        </w:rPr>
        <w:t>4</w:t>
      </w:r>
      <w:r w:rsidRPr="009E4AC0">
        <w:rPr>
          <w:spacing w:val="-2"/>
          <w:sz w:val="22"/>
          <w:szCs w:val="22"/>
          <w:lang w:val="es-ES"/>
        </w:rPr>
        <w:t>, H.E.R.M. VISSIA</w:t>
      </w:r>
      <w:r>
        <w:rPr>
          <w:spacing w:val="-2"/>
          <w:sz w:val="22"/>
          <w:szCs w:val="22"/>
          <w:vertAlign w:val="superscript"/>
          <w:lang w:val="es-ES"/>
        </w:rPr>
        <w:t>4</w:t>
      </w:r>
    </w:p>
    <w:p w:rsidR="00072DD3" w:rsidRDefault="00072DD3">
      <w:pPr>
        <w:rPr>
          <w:vertAlign w:val="superscript"/>
        </w:rPr>
        <w:pPrChange w:id="4" w:author="TanTan" w:date="2016-01-31T12:18:00Z">
          <w:pPr>
            <w:keepNext/>
            <w:keepLines/>
            <w:tabs>
              <w:tab w:val="left" w:pos="709"/>
            </w:tabs>
            <w:suppressAutoHyphens/>
            <w:spacing w:before="360" w:after="120"/>
            <w:outlineLvl w:val="0"/>
          </w:pPr>
        </w:pPrChange>
      </w:pPr>
    </w:p>
    <w:p w:rsidR="00072DD3" w:rsidRPr="00072DD3" w:rsidDel="00E92992" w:rsidRDefault="00072DD3" w:rsidP="00072DD3">
      <w:pPr>
        <w:pStyle w:val="Author"/>
        <w:spacing w:after="0"/>
        <w:rPr>
          <w:del w:id="5" w:author="TanTan" w:date="2016-01-31T12:22:00Z"/>
          <w:rFonts w:ascii="Times New Roman" w:hAnsi="Times New Roman"/>
          <w:spacing w:val="-2"/>
          <w:sz w:val="22"/>
          <w:szCs w:val="22"/>
          <w:vertAlign w:val="superscript"/>
        </w:rPr>
      </w:pPr>
      <w:r w:rsidRPr="00072DD3">
        <w:rPr>
          <w:rFonts w:ascii="Times New Roman" w:hAnsi="Times New Roman"/>
          <w:i/>
          <w:sz w:val="20"/>
          <w:vertAlign w:val="superscript"/>
        </w:rPr>
        <w:t>4</w:t>
      </w:r>
      <w:r w:rsidRPr="00072DD3">
        <w:rPr>
          <w:rFonts w:ascii="Times New Roman" w:hAnsi="Times New Roman"/>
          <w:i/>
          <w:sz w:val="20"/>
        </w:rPr>
        <w:t xml:space="preserve">Byelex Multimedia Products BV Argon 1, 4751 XC </w:t>
      </w:r>
      <w:proofErr w:type="spellStart"/>
      <w:r w:rsidRPr="00072DD3">
        <w:rPr>
          <w:rFonts w:ascii="Times New Roman" w:hAnsi="Times New Roman"/>
          <w:i/>
          <w:sz w:val="20"/>
        </w:rPr>
        <w:t>Oud</w:t>
      </w:r>
      <w:proofErr w:type="spellEnd"/>
      <w:r w:rsidRPr="00072DD3">
        <w:rPr>
          <w:rFonts w:ascii="Times New Roman" w:hAnsi="Times New Roman"/>
          <w:i/>
          <w:sz w:val="20"/>
        </w:rPr>
        <w:t xml:space="preserve"> </w:t>
      </w:r>
      <w:proofErr w:type="spellStart"/>
      <w:r w:rsidRPr="00072DD3">
        <w:rPr>
          <w:rFonts w:ascii="Times New Roman" w:hAnsi="Times New Roman"/>
          <w:i/>
          <w:sz w:val="20"/>
        </w:rPr>
        <w:t>Gastel</w:t>
      </w:r>
      <w:proofErr w:type="spellEnd"/>
      <w:r w:rsidRPr="00072DD3">
        <w:rPr>
          <w:rFonts w:ascii="Times New Roman" w:hAnsi="Times New Roman"/>
          <w:i/>
          <w:sz w:val="20"/>
        </w:rPr>
        <w:t xml:space="preserve">, </w:t>
      </w:r>
      <w:proofErr w:type="gramStart"/>
      <w:r w:rsidRPr="00072DD3">
        <w:rPr>
          <w:rFonts w:ascii="Times New Roman" w:hAnsi="Times New Roman"/>
          <w:i/>
          <w:sz w:val="20"/>
        </w:rPr>
        <w:t>The</w:t>
      </w:r>
      <w:proofErr w:type="gramEnd"/>
      <w:r w:rsidRPr="00072DD3">
        <w:rPr>
          <w:rFonts w:ascii="Times New Roman" w:hAnsi="Times New Roman"/>
          <w:i/>
          <w:sz w:val="20"/>
        </w:rPr>
        <w:t xml:space="preserve"> Netherlands</w:t>
      </w:r>
    </w:p>
    <w:p w:rsidR="00E92992" w:rsidRDefault="00E92992">
      <w:pPr>
        <w:rPr>
          <w:ins w:id="6" w:author="TanTan" w:date="2016-01-31T12:22:00Z"/>
          <w:lang w:eastAsia="ru-RU"/>
        </w:rPr>
        <w:pPrChange w:id="7" w:author="TanTan" w:date="2016-01-31T12:22:00Z">
          <w:pPr>
            <w:keepNext/>
            <w:keepLines/>
            <w:tabs>
              <w:tab w:val="left" w:pos="709"/>
            </w:tabs>
            <w:suppressAutoHyphens/>
            <w:spacing w:before="360" w:after="120"/>
            <w:jc w:val="both"/>
            <w:outlineLvl w:val="0"/>
          </w:pPr>
        </w:pPrChange>
      </w:pPr>
    </w:p>
    <w:p w:rsidR="00E92992" w:rsidRDefault="00E92992">
      <w:pPr>
        <w:rPr>
          <w:ins w:id="8" w:author="TanTan" w:date="2016-01-31T12:22:00Z"/>
          <w:lang w:eastAsia="ru-RU"/>
        </w:rPr>
        <w:pPrChange w:id="9" w:author="TanTan" w:date="2016-01-31T12:22:00Z">
          <w:pPr>
            <w:keepNext/>
            <w:keepLines/>
            <w:tabs>
              <w:tab w:val="left" w:pos="709"/>
            </w:tabs>
            <w:suppressAutoHyphens/>
            <w:spacing w:before="360" w:after="120"/>
            <w:jc w:val="both"/>
            <w:outlineLvl w:val="0"/>
          </w:pPr>
        </w:pPrChange>
      </w:pPr>
    </w:p>
    <w:p w:rsidR="00E92992" w:rsidRDefault="00E92992">
      <w:pPr>
        <w:rPr>
          <w:ins w:id="10" w:author="TanTan" w:date="2016-01-31T12:22:00Z"/>
          <w:lang w:eastAsia="ru-RU"/>
        </w:rPr>
        <w:pPrChange w:id="11" w:author="TanTan" w:date="2016-01-31T12:22:00Z">
          <w:pPr>
            <w:keepNext/>
            <w:keepLines/>
            <w:tabs>
              <w:tab w:val="left" w:pos="709"/>
            </w:tabs>
            <w:suppressAutoHyphens/>
            <w:spacing w:before="360" w:after="120"/>
            <w:jc w:val="both"/>
            <w:outlineLvl w:val="0"/>
          </w:pPr>
        </w:pPrChange>
      </w:pPr>
    </w:p>
    <w:p w:rsidR="00E92992" w:rsidRDefault="00E92992">
      <w:pPr>
        <w:rPr>
          <w:ins w:id="12" w:author="TanTan" w:date="2016-01-31T12:22:00Z"/>
          <w:lang w:eastAsia="ru-RU"/>
        </w:rPr>
        <w:pPrChange w:id="13" w:author="TanTan" w:date="2016-01-31T12:22:00Z">
          <w:pPr>
            <w:keepNext/>
            <w:keepLines/>
            <w:tabs>
              <w:tab w:val="left" w:pos="709"/>
            </w:tabs>
            <w:suppressAutoHyphens/>
            <w:spacing w:before="360" w:after="120"/>
            <w:jc w:val="both"/>
            <w:outlineLvl w:val="0"/>
          </w:pPr>
        </w:pPrChange>
      </w:pPr>
    </w:p>
    <w:p w:rsidR="00072DD3" w:rsidRPr="00E92992" w:rsidRDefault="00072DD3">
      <w:pPr>
        <w:rPr>
          <w:b/>
          <w:lang w:eastAsia="ru-RU"/>
          <w:rPrChange w:id="14" w:author="TanTan" w:date="2016-01-31T12:22:00Z">
            <w:rPr>
              <w:lang w:eastAsia="ru-RU"/>
            </w:rPr>
          </w:rPrChange>
        </w:rPr>
        <w:pPrChange w:id="15" w:author="TanTan" w:date="2016-01-31T12:22:00Z">
          <w:pPr>
            <w:keepNext/>
            <w:keepLines/>
            <w:tabs>
              <w:tab w:val="left" w:pos="709"/>
            </w:tabs>
            <w:suppressAutoHyphens/>
            <w:spacing w:before="360" w:after="120"/>
            <w:jc w:val="both"/>
            <w:outlineLvl w:val="0"/>
          </w:pPr>
        </w:pPrChange>
      </w:pPr>
      <w:r w:rsidRPr="00E92992">
        <w:rPr>
          <w:b/>
          <w:lang w:eastAsia="ru-RU"/>
          <w:rPrChange w:id="16" w:author="TanTan" w:date="2016-01-31T12:22:00Z">
            <w:rPr>
              <w:lang w:eastAsia="ru-RU"/>
            </w:rPr>
          </w:rPrChange>
        </w:rPr>
        <w:t>Acknowledgement – I should add the CAPES project here, can anyone provide the text?</w:t>
      </w:r>
    </w:p>
    <w:p w:rsidR="00072DD3" w:rsidRPr="00E92992"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Change w:id="17" w:author="TanTan" w:date="2016-01-31T12:23:00Z">
            <w:rPr>
              <w:rFonts w:eastAsia="Times New Roman"/>
              <w:kern w:val="28"/>
              <w:sz w:val="24"/>
              <w:szCs w:val="24"/>
              <w:lang w:val="en-US" w:eastAsia="ru-RU"/>
            </w:rPr>
          </w:rPrChange>
        </w:rPr>
      </w:pPr>
      <w:r w:rsidRPr="00E92992">
        <w:rPr>
          <w:rFonts w:eastAsia="Times New Roman"/>
          <w:b/>
          <w:kern w:val="28"/>
          <w:sz w:val="24"/>
          <w:szCs w:val="24"/>
          <w:lang w:val="en-US" w:eastAsia="ru-RU"/>
          <w:rPrChange w:id="18" w:author="TanTan" w:date="2016-01-31T12:23:00Z">
            <w:rPr>
              <w:rFonts w:eastAsia="Times New Roman"/>
              <w:kern w:val="28"/>
              <w:sz w:val="24"/>
              <w:szCs w:val="24"/>
              <w:lang w:val="en-US" w:eastAsia="ru-RU"/>
            </w:rPr>
          </w:rPrChange>
        </w:rPr>
        <w:lastRenderedPageBreak/>
        <w:t>Abstract: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w:t>
      </w:r>
      <w:r w:rsidR="00E92992">
        <w:rPr>
          <w:rFonts w:eastAsia="Times New Roman"/>
          <w:kern w:val="28"/>
          <w:sz w:val="24"/>
          <w:szCs w:val="24"/>
          <w:lang w:val="en-US" w:eastAsia="ru-RU"/>
        </w:rPr>
        <w:t xml:space="preserve">security of the corporate </w:t>
      </w:r>
      <w:r>
        <w:rPr>
          <w:rFonts w:eastAsia="Times New Roman"/>
          <w:kern w:val="28"/>
          <w:sz w:val="24"/>
          <w:szCs w:val="24"/>
          <w:lang w:val="en-US" w:eastAsia="ru-RU"/>
        </w:rPr>
        <w:t xml:space="preserve">mobile </w:t>
      </w:r>
      <w:r w:rsidR="00E92992">
        <w:rPr>
          <w:rFonts w:eastAsia="Times New Roman"/>
          <w:kern w:val="28"/>
          <w:sz w:val="24"/>
          <w:szCs w:val="24"/>
          <w:lang w:val="en-US" w:eastAsia="ru-RU"/>
        </w:rPr>
        <w:t>device</w:t>
      </w:r>
      <w:r>
        <w:rPr>
          <w:rFonts w:eastAsia="Times New Roman"/>
          <w:kern w:val="28"/>
          <w:sz w:val="24"/>
          <w:szCs w:val="24"/>
          <w:lang w:val="en-US" w:eastAsia="ru-RU"/>
        </w:rPr>
        <w:t xml:space="preserve">. </w:t>
      </w:r>
      <w:r w:rsidR="009E0793">
        <w:rPr>
          <w:rFonts w:eastAsia="Times New Roman"/>
          <w:kern w:val="28"/>
          <w:sz w:val="24"/>
          <w:szCs w:val="24"/>
          <w:lang w:val="en-US" w:eastAsia="ru-RU"/>
        </w:rPr>
        <w:t>The important part of the approach is the</w:t>
      </w:r>
      <w:r>
        <w:rPr>
          <w:rFonts w:eastAsia="Times New Roman"/>
          <w:kern w:val="28"/>
          <w:sz w:val="24"/>
          <w:szCs w:val="24"/>
          <w:lang w:val="en-US" w:eastAsia="ru-RU"/>
        </w:rPr>
        <w:t xml:space="preserve"> concept</w:t>
      </w:r>
      <w:r w:rsidR="009E0793">
        <w:rPr>
          <w:rFonts w:eastAsia="Times New Roman"/>
          <w:kern w:val="28"/>
          <w:sz w:val="24"/>
          <w:szCs w:val="24"/>
          <w:lang w:val="en-US" w:eastAsia="ru-RU"/>
        </w:rPr>
        <w:t>ualiza</w:t>
      </w:r>
      <w:r w:rsidR="00D62B40">
        <w:rPr>
          <w:rFonts w:eastAsia="Times New Roman"/>
          <w:kern w:val="28"/>
          <w:sz w:val="24"/>
          <w:szCs w:val="24"/>
          <w:lang w:val="en-US" w:eastAsia="ru-RU"/>
        </w:rPr>
        <w:t>t</w:t>
      </w:r>
      <w:r w:rsidR="009E0793">
        <w:rPr>
          <w:rFonts w:eastAsia="Times New Roman"/>
          <w:kern w:val="28"/>
          <w:sz w:val="24"/>
          <w:szCs w:val="24"/>
          <w:lang w:val="en-US" w:eastAsia="ru-RU"/>
        </w:rPr>
        <w:t>ion</w:t>
      </w:r>
      <w:r>
        <w:rPr>
          <w:rFonts w:eastAsia="Times New Roman"/>
          <w:kern w:val="28"/>
          <w:sz w:val="24"/>
          <w:szCs w:val="24"/>
          <w:lang w:val="en-US" w:eastAsia="ru-RU"/>
        </w:rPr>
        <w:t xml:space="preserve"> and </w:t>
      </w:r>
      <w:r w:rsidR="009E0793">
        <w:rPr>
          <w:rFonts w:eastAsia="Times New Roman"/>
          <w:kern w:val="28"/>
          <w:sz w:val="24"/>
          <w:szCs w:val="24"/>
          <w:lang w:val="en-US" w:eastAsia="ru-RU"/>
        </w:rPr>
        <w:t>the definition of the core methodology to solve the problem of</w:t>
      </w:r>
      <w:r>
        <w:rPr>
          <w:rFonts w:eastAsia="Times New Roman"/>
          <w:kern w:val="28"/>
          <w:sz w:val="24"/>
          <w:szCs w:val="24"/>
          <w:lang w:val="en-US" w:eastAsia="ru-RU"/>
        </w:rPr>
        <w:t xml:space="preserve"> offline mobile security, i.e. the protection of </w:t>
      </w:r>
      <w:r w:rsidR="009E0793">
        <w:rPr>
          <w:rFonts w:eastAsia="Times New Roman"/>
          <w:kern w:val="28"/>
          <w:sz w:val="24"/>
          <w:szCs w:val="24"/>
          <w:lang w:val="en-US" w:eastAsia="ru-RU"/>
        </w:rPr>
        <w:t xml:space="preserve">the confidential </w:t>
      </w:r>
      <w:r>
        <w:rPr>
          <w:rFonts w:eastAsia="Times New Roman"/>
          <w:kern w:val="28"/>
          <w:sz w:val="24"/>
          <w:szCs w:val="24"/>
          <w:lang w:val="en-US" w:eastAsia="ru-RU"/>
        </w:rPr>
        <w:t>data</w:t>
      </w:r>
      <w:r w:rsidR="009E0793">
        <w:rPr>
          <w:rFonts w:eastAsia="Times New Roman"/>
          <w:kern w:val="28"/>
          <w:sz w:val="24"/>
          <w:szCs w:val="24"/>
          <w:lang w:val="en-US" w:eastAsia="ru-RU"/>
        </w:rPr>
        <w:t xml:space="preserve"> in use</w:t>
      </w:r>
      <w:r>
        <w:rPr>
          <w:rFonts w:eastAsia="Times New Roman"/>
          <w:kern w:val="28"/>
          <w:sz w:val="24"/>
          <w:szCs w:val="24"/>
          <w:lang w:val="en-US" w:eastAsia="ru-RU"/>
        </w:rPr>
        <w:t xml:space="preserve"> when the mobile client is not connected to the </w:t>
      </w:r>
      <w:r w:rsidR="009E0793">
        <w:rPr>
          <w:rFonts w:eastAsia="Times New Roman"/>
          <w:kern w:val="28"/>
          <w:sz w:val="24"/>
          <w:szCs w:val="24"/>
          <w:lang w:val="en-US" w:eastAsia="ru-RU"/>
        </w:rPr>
        <w:t xml:space="preserve">corporate </w:t>
      </w:r>
      <w:r>
        <w:rPr>
          <w:rFonts w:eastAsia="Times New Roman"/>
          <w:kern w:val="28"/>
          <w:sz w:val="24"/>
          <w:szCs w:val="24"/>
          <w:lang w:val="en-US" w:eastAsia="ru-RU"/>
        </w:rPr>
        <w:t xml:space="preserve">cloud. </w:t>
      </w:r>
      <w:r w:rsidR="00D62B40">
        <w:rPr>
          <w:rFonts w:eastAsia="Times New Roman"/>
          <w:kern w:val="28"/>
          <w:sz w:val="24"/>
          <w:szCs w:val="24"/>
          <w:lang w:val="en-US" w:eastAsia="ru-RU"/>
        </w:rPr>
        <w:t>The protection of the sensitive data is provided by the combination of the</w:t>
      </w:r>
      <w:r>
        <w:rPr>
          <w:rFonts w:eastAsia="Times New Roman"/>
          <w:kern w:val="28"/>
          <w:sz w:val="24"/>
          <w:szCs w:val="24"/>
          <w:lang w:val="en-US" w:eastAsia="ru-RU"/>
        </w:rPr>
        <w:t xml:space="preserve"> cryptographic methods, such as AES </w:t>
      </w:r>
      <w:r w:rsidR="00D62B40">
        <w:rPr>
          <w:rFonts w:eastAsia="Times New Roman"/>
          <w:kern w:val="28"/>
          <w:sz w:val="24"/>
          <w:szCs w:val="24"/>
          <w:lang w:val="en-US" w:eastAsia="ru-RU"/>
        </w:rPr>
        <w:t xml:space="preserve">file </w:t>
      </w:r>
      <w:r>
        <w:rPr>
          <w:rFonts w:eastAsia="Times New Roman"/>
          <w:kern w:val="28"/>
          <w:sz w:val="24"/>
          <w:szCs w:val="24"/>
          <w:lang w:val="en-US" w:eastAsia="ru-RU"/>
        </w:rPr>
        <w:t xml:space="preserve">encryption, ABE </w:t>
      </w:r>
      <w:r w:rsidR="00D62B40">
        <w:rPr>
          <w:rFonts w:eastAsia="Times New Roman"/>
          <w:kern w:val="28"/>
          <w:sz w:val="24"/>
          <w:szCs w:val="24"/>
          <w:lang w:val="en-US" w:eastAsia="ru-RU"/>
        </w:rPr>
        <w:t xml:space="preserve">authorization </w:t>
      </w:r>
      <w:r>
        <w:rPr>
          <w:rFonts w:eastAsia="Times New Roman"/>
          <w:kern w:val="28"/>
          <w:sz w:val="24"/>
          <w:szCs w:val="24"/>
          <w:lang w:val="en-US" w:eastAsia="ru-RU"/>
        </w:rPr>
        <w:t xml:space="preserve">based both on user and share attributes, </w:t>
      </w:r>
      <w:r w:rsidR="00D62B40">
        <w:rPr>
          <w:rFonts w:eastAsia="Times New Roman"/>
          <w:kern w:val="28"/>
          <w:sz w:val="24"/>
          <w:szCs w:val="24"/>
          <w:lang w:val="en-US" w:eastAsia="ru-RU"/>
        </w:rPr>
        <w:t xml:space="preserve">shared key </w:t>
      </w:r>
      <w:r>
        <w:rPr>
          <w:rFonts w:eastAsia="Times New Roman"/>
          <w:kern w:val="28"/>
          <w:sz w:val="24"/>
          <w:szCs w:val="24"/>
          <w:lang w:val="en-US" w:eastAsia="ru-RU"/>
        </w:rPr>
        <w:t>SSS</w:t>
      </w:r>
      <w:r w:rsidR="00D62B40">
        <w:rPr>
          <w:rFonts w:eastAsia="Times New Roman"/>
          <w:kern w:val="28"/>
          <w:sz w:val="24"/>
          <w:szCs w:val="24"/>
          <w:lang w:val="en-US" w:eastAsia="ru-RU"/>
        </w:rPr>
        <w:t>-based protection</w:t>
      </w:r>
      <w:r>
        <w:rPr>
          <w:rFonts w:eastAsia="Times New Roman"/>
          <w:kern w:val="28"/>
          <w:sz w:val="24"/>
          <w:szCs w:val="24"/>
          <w:lang w:val="en-US" w:eastAsia="ru-RU"/>
        </w:rPr>
        <w:t xml:space="preserve"> between the device and the user </w:t>
      </w:r>
      <w:r w:rsidR="00D62B40">
        <w:rPr>
          <w:rFonts w:eastAsia="Times New Roman"/>
          <w:kern w:val="28"/>
          <w:sz w:val="24"/>
          <w:szCs w:val="24"/>
          <w:lang w:val="en-US" w:eastAsia="ru-RU"/>
        </w:rPr>
        <w:t xml:space="preserve">as well </w:t>
      </w:r>
      <w:proofErr w:type="gramStart"/>
      <w:r w:rsidR="00D62B40">
        <w:rPr>
          <w:rFonts w:eastAsia="Times New Roman"/>
          <w:kern w:val="28"/>
          <w:sz w:val="24"/>
          <w:szCs w:val="24"/>
          <w:lang w:val="en-US" w:eastAsia="ru-RU"/>
        </w:rPr>
        <w:t xml:space="preserve">as  </w:t>
      </w:r>
      <w:r>
        <w:rPr>
          <w:rFonts w:eastAsia="Times New Roman"/>
          <w:kern w:val="28"/>
          <w:sz w:val="24"/>
          <w:szCs w:val="24"/>
          <w:lang w:val="en-US" w:eastAsia="ru-RU"/>
        </w:rPr>
        <w:t>MOS</w:t>
      </w:r>
      <w:proofErr w:type="gramEnd"/>
      <w:r w:rsidR="00D62B40">
        <w:rPr>
          <w:rFonts w:eastAsia="Times New Roman"/>
          <w:kern w:val="28"/>
          <w:sz w:val="24"/>
          <w:szCs w:val="24"/>
          <w:lang w:val="en-US" w:eastAsia="ru-RU"/>
        </w:rPr>
        <w:t xml:space="preserve">-based analytics methods </w:t>
      </w:r>
      <w:r w:rsidR="005E1FDE">
        <w:rPr>
          <w:rFonts w:eastAsia="Times New Roman"/>
          <w:kern w:val="28"/>
          <w:sz w:val="24"/>
          <w:szCs w:val="24"/>
          <w:lang w:val="en-US" w:eastAsia="ru-RU"/>
        </w:rPr>
        <w:t>to prevent the malicious</w:t>
      </w:r>
      <w:r>
        <w:rPr>
          <w:rFonts w:eastAsia="Times New Roman"/>
          <w:kern w:val="28"/>
          <w:sz w:val="24"/>
          <w:szCs w:val="24"/>
          <w:lang w:val="en-US" w:eastAsia="ru-RU"/>
        </w:rPr>
        <w:t xml:space="preserve"> user behavior. We </w:t>
      </w:r>
      <w:r w:rsidR="005E1FDE">
        <w:rPr>
          <w:rFonts w:eastAsia="Times New Roman"/>
          <w:kern w:val="28"/>
          <w:sz w:val="24"/>
          <w:szCs w:val="24"/>
          <w:lang w:val="en-US" w:eastAsia="ru-RU"/>
        </w:rPr>
        <w:t xml:space="preserve">suggest the security architecture that supports the basic mobile device protection principles: minimized traffic load, </w:t>
      </w:r>
      <w:proofErr w:type="gramStart"/>
      <w:r w:rsidR="005E1FDE">
        <w:rPr>
          <w:rFonts w:eastAsia="Times New Roman"/>
          <w:kern w:val="28"/>
          <w:sz w:val="24"/>
          <w:szCs w:val="24"/>
          <w:lang w:val="en-US" w:eastAsia="ru-RU"/>
        </w:rPr>
        <w:t xml:space="preserve">and </w:t>
      </w:r>
      <w:r>
        <w:rPr>
          <w:rFonts w:eastAsia="Times New Roman"/>
          <w:kern w:val="28"/>
          <w:sz w:val="24"/>
          <w:szCs w:val="24"/>
          <w:lang w:val="en-US" w:eastAsia="ru-RU"/>
        </w:rPr>
        <w:t xml:space="preserve"> </w:t>
      </w:r>
      <w:r w:rsidR="005E1FDE">
        <w:rPr>
          <w:rFonts w:eastAsia="Times New Roman"/>
          <w:kern w:val="28"/>
          <w:sz w:val="24"/>
          <w:szCs w:val="24"/>
          <w:lang w:val="en-US" w:eastAsia="ru-RU"/>
        </w:rPr>
        <w:t>reduced</w:t>
      </w:r>
      <w:proofErr w:type="gramEnd"/>
      <w:r w:rsidR="005E1FDE">
        <w:rPr>
          <w:rFonts w:eastAsia="Times New Roman"/>
          <w:kern w:val="28"/>
          <w:sz w:val="24"/>
          <w:szCs w:val="24"/>
          <w:lang w:val="en-US" w:eastAsia="ru-RU"/>
        </w:rPr>
        <w:t xml:space="preserve"> </w:t>
      </w:r>
      <w:r>
        <w:rPr>
          <w:rFonts w:eastAsia="Times New Roman"/>
          <w:kern w:val="28"/>
          <w:sz w:val="24"/>
          <w:szCs w:val="24"/>
          <w:lang w:val="en-US" w:eastAsia="ru-RU"/>
        </w:rPr>
        <w:t>communication with the cloud</w:t>
      </w:r>
      <w:r w:rsidR="005E1FDE">
        <w:rPr>
          <w:rFonts w:eastAsia="Times New Roman"/>
          <w:kern w:val="28"/>
          <w:sz w:val="24"/>
          <w:szCs w:val="24"/>
          <w:lang w:val="en-US" w:eastAsia="ru-RU"/>
        </w:rPr>
        <w:t>, use of the light-weighted operations and the optimized combination of the security methods</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analysis, secret sharing, protected cloud</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5F4C98" w:rsidRPr="005F4C98" w:rsidRDefault="005F4C98" w:rsidP="005F4C98">
      <w:pPr>
        <w:pStyle w:val="ListParagraph"/>
        <w:keepNext/>
        <w:keepLines/>
        <w:numPr>
          <w:ilvl w:val="0"/>
          <w:numId w:val="35"/>
        </w:numPr>
        <w:tabs>
          <w:tab w:val="left" w:pos="709"/>
        </w:tabs>
        <w:suppressAutoHyphens/>
        <w:spacing w:before="360" w:after="120"/>
        <w:jc w:val="both"/>
        <w:outlineLvl w:val="0"/>
        <w:rPr>
          <w:ins w:id="19" w:author="TanTan" w:date="2016-02-02T00:45:00Z"/>
          <w:rFonts w:eastAsia="Times New Roman"/>
          <w:kern w:val="28"/>
          <w:sz w:val="24"/>
          <w:szCs w:val="24"/>
          <w:lang w:val="en-US" w:eastAsia="ru-RU"/>
          <w:rPrChange w:id="20" w:author="TanTan" w:date="2016-02-02T00:46:00Z">
            <w:rPr>
              <w:ins w:id="21" w:author="TanTan" w:date="2016-02-02T00:45:00Z"/>
              <w:lang w:val="en-US" w:eastAsia="ru-RU"/>
            </w:rPr>
          </w:rPrChange>
        </w:rPr>
        <w:pPrChange w:id="22" w:author="TanTan" w:date="2016-02-02T00:46:00Z">
          <w:pPr>
            <w:keepNext/>
            <w:keepLines/>
            <w:tabs>
              <w:tab w:val="left" w:pos="709"/>
            </w:tabs>
            <w:suppressAutoHyphens/>
            <w:spacing w:before="360" w:after="120"/>
            <w:jc w:val="both"/>
            <w:outlineLvl w:val="0"/>
          </w:pPr>
        </w:pPrChange>
      </w:pPr>
      <w:ins w:id="23" w:author="TanTan" w:date="2016-02-02T00:46:00Z">
        <w:r>
          <w:rPr>
            <w:rFonts w:eastAsia="Times New Roman"/>
            <w:kern w:val="28"/>
            <w:sz w:val="24"/>
            <w:szCs w:val="24"/>
            <w:lang w:val="en-US" w:eastAsia="ru-RU"/>
          </w:rPr>
          <w:t>Introduction</w:t>
        </w:r>
      </w:ins>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Cloud computing is a new</w:t>
      </w:r>
      <w:r w:rsidR="00760C13">
        <w:rPr>
          <w:rFonts w:eastAsia="Times New Roman"/>
          <w:kern w:val="28"/>
          <w:sz w:val="24"/>
          <w:szCs w:val="24"/>
          <w:lang w:val="en-US" w:eastAsia="ru-RU"/>
        </w:rPr>
        <w:t xml:space="preserve"> rapidly evolving</w:t>
      </w:r>
      <w:r w:rsidRPr="00B03774">
        <w:rPr>
          <w:rFonts w:eastAsia="Times New Roman"/>
          <w:kern w:val="28"/>
          <w:sz w:val="24"/>
          <w:szCs w:val="24"/>
          <w:lang w:val="en-US" w:eastAsia="ru-RU"/>
        </w:rPr>
        <w:t xml:space="preserve">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w:t>
      </w:r>
      <w:r w:rsidR="00760C13">
        <w:rPr>
          <w:rFonts w:eastAsia="Times New Roman"/>
          <w:kern w:val="28"/>
          <w:sz w:val="24"/>
          <w:szCs w:val="24"/>
          <w:lang w:val="en-US" w:eastAsia="ru-RU"/>
        </w:rPr>
        <w:t xml:space="preserve">conceptualized and </w:t>
      </w:r>
      <w:r w:rsidRPr="00B03774">
        <w:rPr>
          <w:rFonts w:eastAsia="Times New Roman"/>
          <w:kern w:val="28"/>
          <w:sz w:val="24"/>
          <w:szCs w:val="24"/>
          <w:lang w:val="en-US" w:eastAsia="ru-RU"/>
        </w:rPr>
        <w:t xml:space="preserve">supported by the </w:t>
      </w:r>
      <w:r w:rsidR="00760C13">
        <w:rPr>
          <w:rFonts w:eastAsia="Times New Roman"/>
          <w:kern w:val="28"/>
          <w:sz w:val="24"/>
          <w:szCs w:val="24"/>
          <w:lang w:val="en-US" w:eastAsia="ru-RU"/>
        </w:rPr>
        <w:t xml:space="preserve">majority of the </w:t>
      </w:r>
      <w:r w:rsidRPr="00B03774">
        <w:rPr>
          <w:rFonts w:eastAsia="Times New Roman"/>
          <w:kern w:val="28"/>
          <w:sz w:val="24"/>
          <w:szCs w:val="24"/>
          <w:lang w:val="en-US" w:eastAsia="ru-RU"/>
        </w:rPr>
        <w:t xml:space="preserve">cloud platforms in use, the security is </w:t>
      </w:r>
      <w:r>
        <w:rPr>
          <w:rFonts w:eastAsia="Times New Roman"/>
          <w:kern w:val="28"/>
          <w:sz w:val="24"/>
          <w:szCs w:val="24"/>
          <w:lang w:val="en-US" w:eastAsia="ru-RU"/>
        </w:rPr>
        <w:t>a</w:t>
      </w:r>
      <w:r w:rsidRPr="00B03774">
        <w:rPr>
          <w:rFonts w:eastAsia="Times New Roman"/>
          <w:kern w:val="28"/>
          <w:sz w:val="24"/>
          <w:szCs w:val="24"/>
          <w:lang w:val="en-US" w:eastAsia="ru-RU"/>
        </w:rPr>
        <w:t xml:space="preserve"> </w:t>
      </w:r>
      <w:proofErr w:type="gramStart"/>
      <w:r w:rsidR="00760C13">
        <w:rPr>
          <w:rFonts w:eastAsia="Times New Roman"/>
          <w:kern w:val="28"/>
          <w:sz w:val="24"/>
          <w:szCs w:val="24"/>
          <w:lang w:val="en-US" w:eastAsia="ru-RU"/>
        </w:rPr>
        <w:t xml:space="preserve">serious </w:t>
      </w:r>
      <w:r w:rsidRPr="00B03774">
        <w:rPr>
          <w:rFonts w:eastAsia="Times New Roman"/>
          <w:kern w:val="28"/>
          <w:sz w:val="24"/>
          <w:szCs w:val="24"/>
          <w:lang w:val="en-US" w:eastAsia="ru-RU"/>
        </w:rPr>
        <w:t xml:space="preserve"> concern</w:t>
      </w:r>
      <w:proofErr w:type="gramEnd"/>
      <w:r w:rsidRPr="00B03774">
        <w:rPr>
          <w:rFonts w:eastAsia="Times New Roman"/>
          <w:kern w:val="28"/>
          <w:sz w:val="24"/>
          <w:szCs w:val="24"/>
          <w:lang w:val="en-US" w:eastAsia="ru-RU"/>
        </w:rPr>
        <w:t xml:space="preserve"> of the cloud providers and governmental organizations as well as academia and research community </w:t>
      </w:r>
      <w:commentRangeStart w:id="24"/>
      <w:commentRangeStart w:id="25"/>
      <w:r w:rsidRPr="00B03774">
        <w:rPr>
          <w:rFonts w:eastAsia="Times New Roman"/>
          <w:kern w:val="28"/>
          <w:sz w:val="24"/>
          <w:szCs w:val="24"/>
          <w:lang w:val="en-US" w:eastAsia="ru-RU"/>
        </w:rPr>
        <w:t>[1], [2], [3]</w:t>
      </w:r>
      <w:commentRangeEnd w:id="24"/>
      <w:r>
        <w:rPr>
          <w:rStyle w:val="CommentReference"/>
        </w:rPr>
        <w:commentReference w:id="24"/>
      </w:r>
      <w:commentRangeEnd w:id="25"/>
      <w:r w:rsidR="00307467">
        <w:rPr>
          <w:rStyle w:val="CommentReference"/>
        </w:rPr>
        <w:commentReference w:id="25"/>
      </w:r>
      <w:r w:rsidRPr="00B03774">
        <w:rPr>
          <w:rFonts w:eastAsia="Times New Roman"/>
          <w:kern w:val="28"/>
          <w:sz w:val="24"/>
          <w:szCs w:val="24"/>
          <w:lang w:val="en-US" w:eastAsia="ru-RU"/>
        </w:rPr>
        <w:t xml:space="preserve">. For the small and medium-sized enterprises (SME) the cloud environment is often the most cost-effective and easily scalable solution. However, the security and privacy of the sensitive data in the cloud is </w:t>
      </w:r>
      <w:proofErr w:type="spellStart"/>
      <w:r w:rsidR="00760C13">
        <w:rPr>
          <w:rFonts w:eastAsia="Times New Roman"/>
          <w:kern w:val="28"/>
          <w:sz w:val="24"/>
          <w:szCs w:val="24"/>
          <w:lang w:val="en-US" w:eastAsia="ru-RU"/>
        </w:rPr>
        <w:t>is</w:t>
      </w:r>
      <w:proofErr w:type="spellEnd"/>
      <w:r w:rsidR="00760C13">
        <w:rPr>
          <w:rFonts w:eastAsia="Times New Roman"/>
          <w:kern w:val="28"/>
          <w:sz w:val="24"/>
          <w:szCs w:val="24"/>
          <w:lang w:val="en-US" w:eastAsia="ru-RU"/>
        </w:rPr>
        <w:t xml:space="preserve"> not so obvious not conceptualized that leads to the obscure and </w:t>
      </w:r>
      <w:r w:rsidR="000744BA">
        <w:rPr>
          <w:rFonts w:eastAsia="Times New Roman"/>
          <w:kern w:val="28"/>
          <w:sz w:val="24"/>
          <w:szCs w:val="24"/>
          <w:lang w:val="en-US" w:eastAsia="ru-RU"/>
        </w:rPr>
        <w:t>i</w:t>
      </w:r>
      <w:r w:rsidR="00760C13">
        <w:rPr>
          <w:rFonts w:eastAsia="Times New Roman"/>
          <w:kern w:val="28"/>
          <w:sz w:val="24"/>
          <w:szCs w:val="24"/>
          <w:lang w:val="en-US" w:eastAsia="ru-RU"/>
        </w:rPr>
        <w:t>ncomplete security paradigms and solutions</w:t>
      </w:r>
      <w:r w:rsidRPr="00B03774">
        <w:rPr>
          <w:rFonts w:eastAsia="Times New Roman"/>
          <w:kern w:val="28"/>
          <w:sz w:val="24"/>
          <w:szCs w:val="24"/>
          <w:lang w:val="en-US" w:eastAsia="ru-RU"/>
        </w:rPr>
        <w:t>.</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Pr>
          <w:rFonts w:eastAsia="Times New Roman"/>
          <w:kern w:val="28"/>
          <w:sz w:val="24"/>
          <w:szCs w:val="24"/>
          <w:lang w:val="en-US" w:eastAsia="ru-RU"/>
        </w:rPr>
        <w:t>a</w:t>
      </w:r>
      <w:r w:rsidRPr="00B03774">
        <w:rPr>
          <w:rFonts w:eastAsia="Times New Roman"/>
          <w:kern w:val="28"/>
          <w:sz w:val="24"/>
          <w:szCs w:val="24"/>
          <w:lang w:val="en-US" w:eastAsia="ru-RU"/>
        </w:rPr>
        <w:t xml:space="preserve"> specific type of cloud service: CASB – Cloud Access Security Broker or CAC - Cloud Access Control. These services are specifically designed to bring the security at a single access point and provide the coordination of the most important security measures. It is </w:t>
      </w:r>
      <w:r>
        <w:rPr>
          <w:rFonts w:eastAsia="Times New Roman"/>
          <w:kern w:val="28"/>
          <w:sz w:val="24"/>
          <w:szCs w:val="24"/>
          <w:lang w:val="en-US" w:eastAsia="ru-RU"/>
        </w:rPr>
        <w:t>estimated</w:t>
      </w:r>
      <w:r w:rsidRPr="00B03774">
        <w:rPr>
          <w:rFonts w:eastAsia="Times New Roman"/>
          <w:kern w:val="28"/>
          <w:sz w:val="24"/>
          <w:szCs w:val="24"/>
          <w:lang w:val="en-US" w:eastAsia="ru-RU"/>
        </w:rPr>
        <w:t xml:space="preserve"> by Gartner [4] that such systems will be used by 85% of companies by 2020. </w:t>
      </w:r>
      <w:r w:rsidR="000744BA">
        <w:rPr>
          <w:rFonts w:eastAsia="Times New Roman"/>
          <w:kern w:val="28"/>
          <w:sz w:val="24"/>
          <w:szCs w:val="24"/>
          <w:lang w:val="en-US" w:eastAsia="ru-RU"/>
        </w:rPr>
        <w:t>Obviously, t</w:t>
      </w:r>
      <w:r w:rsidRPr="00B03774">
        <w:rPr>
          <w:rFonts w:eastAsia="Times New Roman"/>
          <w:kern w:val="28"/>
          <w:sz w:val="24"/>
          <w:szCs w:val="24"/>
          <w:lang w:val="en-US" w:eastAsia="ru-RU"/>
        </w:rPr>
        <w:t xml:space="preserve">he reason </w:t>
      </w:r>
      <w:r>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26"/>
      <w:commentRangeStart w:id="27"/>
      <w:r w:rsidRPr="00B03774">
        <w:rPr>
          <w:rFonts w:eastAsia="Times New Roman"/>
          <w:kern w:val="28"/>
          <w:sz w:val="24"/>
          <w:szCs w:val="24"/>
          <w:lang w:val="en-US" w:eastAsia="ru-RU"/>
        </w:rPr>
        <w:t>much more effectively</w:t>
      </w:r>
      <w:commentRangeEnd w:id="26"/>
      <w:r>
        <w:rPr>
          <w:rStyle w:val="CommentReference"/>
        </w:rPr>
        <w:commentReference w:id="26"/>
      </w:r>
      <w:commentRangeEnd w:id="27"/>
      <w:r w:rsidR="003F695F">
        <w:rPr>
          <w:rStyle w:val="CommentReference"/>
        </w:rPr>
        <w:commentReference w:id="27"/>
      </w:r>
      <w:r w:rsidRPr="00B03774">
        <w:rPr>
          <w:rFonts w:eastAsia="Times New Roman"/>
          <w:kern w:val="28"/>
          <w:sz w:val="24"/>
          <w:szCs w:val="24"/>
          <w:lang w:val="en-US" w:eastAsia="ru-RU"/>
        </w:rPr>
        <w:t>. The basic features of the CAS</w:t>
      </w:r>
      <w:r>
        <w:rPr>
          <w:rFonts w:eastAsia="Times New Roman"/>
          <w:kern w:val="28"/>
          <w:sz w:val="24"/>
          <w:szCs w:val="24"/>
          <w:lang w:val="en-US" w:eastAsia="ru-RU"/>
        </w:rPr>
        <w:t>B</w:t>
      </w:r>
      <w:r w:rsidRPr="00B03774">
        <w:rPr>
          <w:rFonts w:eastAsia="Times New Roman"/>
          <w:kern w:val="28"/>
          <w:sz w:val="24"/>
          <w:szCs w:val="24"/>
          <w:lang w:val="en-US" w:eastAsia="ru-RU"/>
        </w:rPr>
        <w:t xml:space="preserve"> are</w:t>
      </w:r>
      <w:ins w:id="28" w:author="TanTan" w:date="2016-01-31T12:57:00Z">
        <w:r w:rsidR="000744BA">
          <w:rPr>
            <w:rFonts w:eastAsia="Times New Roman"/>
            <w:kern w:val="28"/>
            <w:sz w:val="24"/>
            <w:szCs w:val="24"/>
            <w:lang w:val="en-US" w:eastAsia="ru-RU"/>
          </w:rPr>
          <w:t>:</w:t>
        </w:r>
      </w:ins>
      <w:r w:rsidRPr="00B03774">
        <w:rPr>
          <w:rFonts w:eastAsia="Times New Roman"/>
          <w:kern w:val="28"/>
          <w:sz w:val="24"/>
          <w:szCs w:val="24"/>
          <w:lang w:val="en-US" w:eastAsia="ru-RU"/>
        </w:rPr>
        <w:t xml:space="preserve"> discovery of cloud services, encryption (along with tokenization for better search properties), access control, DLP services, authentication and auditing/alerting services [5]. The protection of the confidential data, according to the standards of CASB deployment should be provided </w:t>
      </w:r>
      <w:r>
        <w:rPr>
          <w:rFonts w:eastAsia="Times New Roman"/>
          <w:kern w:val="28"/>
          <w:sz w:val="24"/>
          <w:szCs w:val="24"/>
          <w:lang w:val="en-US" w:eastAsia="ru-RU"/>
        </w:rPr>
        <w:t>elsewhere</w:t>
      </w:r>
      <w:r w:rsidRPr="00B03774">
        <w:rPr>
          <w:rFonts w:eastAsia="Times New Roman"/>
          <w:kern w:val="28"/>
          <w:sz w:val="24"/>
          <w:szCs w:val="24"/>
          <w:lang w:val="en-US" w:eastAsia="ru-RU"/>
        </w:rPr>
        <w:t>,</w:t>
      </w:r>
      <w:r>
        <w:rPr>
          <w:rFonts w:eastAsia="Times New Roman"/>
          <w:kern w:val="28"/>
          <w:sz w:val="24"/>
          <w:szCs w:val="24"/>
          <w:lang w:val="en-US" w:eastAsia="ru-RU"/>
        </w:rPr>
        <w:t xml:space="preserve"> i.e.</w:t>
      </w:r>
      <w:r w:rsidRPr="00B03774">
        <w:rPr>
          <w:rFonts w:eastAsia="Times New Roman"/>
          <w:kern w:val="28"/>
          <w:sz w:val="24"/>
          <w:szCs w:val="24"/>
          <w:lang w:val="en-US" w:eastAsia="ru-RU"/>
        </w:rPr>
        <w:t xml:space="preserve"> in transit and </w:t>
      </w:r>
      <w:r w:rsidR="000744BA">
        <w:rPr>
          <w:rFonts w:eastAsia="Times New Roman"/>
          <w:kern w:val="28"/>
          <w:sz w:val="24"/>
          <w:szCs w:val="24"/>
          <w:lang w:val="en-US" w:eastAsia="ru-RU"/>
        </w:rPr>
        <w:t>at</w:t>
      </w:r>
      <w:r w:rsidRPr="00B03774">
        <w:rPr>
          <w:rFonts w:eastAsia="Times New Roman"/>
          <w:kern w:val="28"/>
          <w:sz w:val="24"/>
          <w:szCs w:val="24"/>
          <w:lang w:val="en-US" w:eastAsia="ru-RU"/>
        </w:rPr>
        <w:t xml:space="preserve"> </w:t>
      </w:r>
      <w:r>
        <w:rPr>
          <w:rFonts w:eastAsia="Times New Roman"/>
          <w:kern w:val="28"/>
          <w:sz w:val="24"/>
          <w:szCs w:val="24"/>
          <w:lang w:val="en-US" w:eastAsia="ru-RU"/>
        </w:rPr>
        <w:t xml:space="preserve">the </w:t>
      </w:r>
      <w:r w:rsidR="000744BA">
        <w:rPr>
          <w:rFonts w:eastAsia="Times New Roman"/>
          <w:kern w:val="28"/>
          <w:sz w:val="24"/>
          <w:szCs w:val="24"/>
          <w:lang w:val="en-US" w:eastAsia="ru-RU"/>
        </w:rPr>
        <w:t>end-</w:t>
      </w:r>
      <w:r w:rsidRPr="00B03774">
        <w:rPr>
          <w:rFonts w:eastAsia="Times New Roman"/>
          <w:kern w:val="28"/>
          <w:sz w:val="24"/>
          <w:szCs w:val="24"/>
          <w:lang w:val="en-US" w:eastAsia="ru-RU"/>
        </w:rPr>
        <w:t>use</w:t>
      </w:r>
      <w:r>
        <w:rPr>
          <w:rFonts w:eastAsia="Times New Roman"/>
          <w:kern w:val="28"/>
          <w:sz w:val="24"/>
          <w:szCs w:val="24"/>
          <w:lang w:val="en-US" w:eastAsia="ru-RU"/>
        </w:rPr>
        <w:t>r</w:t>
      </w:r>
      <w:r w:rsidR="000744BA">
        <w:rPr>
          <w:rFonts w:eastAsia="Times New Roman"/>
          <w:kern w:val="28"/>
          <w:sz w:val="24"/>
          <w:szCs w:val="24"/>
          <w:lang w:val="en-US" w:eastAsia="ru-RU"/>
        </w:rPr>
        <w:t xml:space="preserve"> (client)</w:t>
      </w:r>
      <w:r>
        <w:rPr>
          <w:rFonts w:eastAsia="Times New Roman"/>
          <w:kern w:val="28"/>
          <w:sz w:val="24"/>
          <w:szCs w:val="24"/>
          <w:lang w:val="en-US" w:eastAsia="ru-RU"/>
        </w:rPr>
        <w:t xml:space="preserve"> side</w:t>
      </w:r>
      <w:r w:rsidRPr="00B03774">
        <w:rPr>
          <w:rFonts w:eastAsia="Times New Roman"/>
          <w:kern w:val="28"/>
          <w:sz w:val="24"/>
          <w:szCs w:val="24"/>
          <w:lang w:val="en-US" w:eastAsia="ru-RU"/>
        </w:rPr>
        <w:t xml:space="preserve"> [6].</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The additional security </w:t>
      </w:r>
      <w:r w:rsidR="00673A6C">
        <w:rPr>
          <w:rFonts w:eastAsia="Times New Roman"/>
          <w:kern w:val="28"/>
          <w:sz w:val="24"/>
          <w:szCs w:val="24"/>
          <w:lang w:val="en-US" w:eastAsia="ru-RU"/>
        </w:rPr>
        <w:t>issues</w:t>
      </w:r>
      <w:r w:rsidRPr="00B03774">
        <w:rPr>
          <w:rFonts w:eastAsia="Times New Roman"/>
          <w:kern w:val="28"/>
          <w:sz w:val="24"/>
          <w:szCs w:val="24"/>
          <w:lang w:val="en-US" w:eastAsia="ru-RU"/>
        </w:rPr>
        <w:t xml:space="preserve"> and requirements </w:t>
      </w:r>
      <w:r w:rsidR="00673A6C">
        <w:rPr>
          <w:rFonts w:eastAsia="Times New Roman"/>
          <w:kern w:val="28"/>
          <w:sz w:val="24"/>
          <w:szCs w:val="24"/>
          <w:lang w:val="en-US" w:eastAsia="ru-RU"/>
        </w:rPr>
        <w:t>have</w:t>
      </w:r>
      <w:r w:rsidRPr="00B03774">
        <w:rPr>
          <w:rFonts w:eastAsia="Times New Roman"/>
          <w:kern w:val="28"/>
          <w:sz w:val="24"/>
          <w:szCs w:val="24"/>
          <w:lang w:val="en-US" w:eastAsia="ru-RU"/>
        </w:rPr>
        <w:t xml:space="preserve"> to be considered when the mobile devices are actively used in the </w:t>
      </w:r>
      <w:r w:rsidR="00673A6C">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cloud environment [7].  Today </w:t>
      </w:r>
      <w:r w:rsidR="00673A6C">
        <w:rPr>
          <w:rFonts w:eastAsia="Times New Roman"/>
          <w:kern w:val="28"/>
          <w:sz w:val="24"/>
          <w:szCs w:val="24"/>
          <w:lang w:val="en-US" w:eastAsia="ru-RU"/>
        </w:rPr>
        <w:t>more and more organizations and enterprises are functioning</w:t>
      </w:r>
      <w:r w:rsidRPr="00B03774">
        <w:rPr>
          <w:rFonts w:eastAsia="Times New Roman"/>
          <w:kern w:val="28"/>
          <w:sz w:val="24"/>
          <w:szCs w:val="24"/>
          <w:lang w:val="en-US" w:eastAsia="ru-RU"/>
        </w:rPr>
        <w:t xml:space="preserve"> in the BYOD (Bring-Your-Own-Device) </w:t>
      </w:r>
      <w:r w:rsidR="00673A6C">
        <w:rPr>
          <w:rFonts w:eastAsia="Times New Roman"/>
          <w:kern w:val="28"/>
          <w:sz w:val="24"/>
          <w:szCs w:val="24"/>
          <w:lang w:val="en-US" w:eastAsia="ru-RU"/>
        </w:rPr>
        <w:t>paradigm</w:t>
      </w:r>
      <w:r w:rsidRPr="00B03774">
        <w:rPr>
          <w:rFonts w:eastAsia="Times New Roman"/>
          <w:kern w:val="28"/>
          <w:sz w:val="24"/>
          <w:szCs w:val="24"/>
          <w:lang w:val="en-US" w:eastAsia="ru-RU"/>
        </w:rPr>
        <w:t xml:space="preserve"> and the </w:t>
      </w:r>
      <w:r w:rsidR="00673A6C">
        <w:rPr>
          <w:rFonts w:eastAsia="Times New Roman"/>
          <w:kern w:val="28"/>
          <w:sz w:val="24"/>
          <w:szCs w:val="24"/>
          <w:lang w:val="en-US" w:eastAsia="ru-RU"/>
        </w:rPr>
        <w:t xml:space="preserve">uncontrolled usage of the </w:t>
      </w:r>
      <w:r w:rsidRPr="00B03774">
        <w:rPr>
          <w:rFonts w:eastAsia="Times New Roman"/>
          <w:kern w:val="28"/>
          <w:sz w:val="24"/>
          <w:szCs w:val="24"/>
          <w:lang w:val="en-US" w:eastAsia="ru-RU"/>
        </w:rPr>
        <w:t>mobile devices pose</w:t>
      </w:r>
      <w:r w:rsidR="00673A6C">
        <w:rPr>
          <w:rFonts w:eastAsia="Times New Roman"/>
          <w:kern w:val="28"/>
          <w:sz w:val="24"/>
          <w:szCs w:val="24"/>
          <w:lang w:val="en-US" w:eastAsia="ru-RU"/>
        </w:rPr>
        <w:t>s</w:t>
      </w:r>
      <w:r w:rsidRPr="00B03774">
        <w:rPr>
          <w:rFonts w:eastAsia="Times New Roman"/>
          <w:kern w:val="28"/>
          <w:sz w:val="24"/>
          <w:szCs w:val="24"/>
          <w:lang w:val="en-US" w:eastAsia="ru-RU"/>
        </w:rPr>
        <w:t xml:space="preserve"> a serious risk to the </w:t>
      </w:r>
      <w:r w:rsidR="00673A6C">
        <w:rPr>
          <w:rFonts w:eastAsia="Times New Roman"/>
          <w:kern w:val="28"/>
          <w:sz w:val="24"/>
          <w:szCs w:val="24"/>
          <w:lang w:val="en-US" w:eastAsia="ru-RU"/>
        </w:rPr>
        <w:t xml:space="preserve">development of secure </w:t>
      </w:r>
      <w:r w:rsidRPr="00B03774">
        <w:rPr>
          <w:rFonts w:eastAsia="Times New Roman"/>
          <w:kern w:val="28"/>
          <w:sz w:val="24"/>
          <w:szCs w:val="24"/>
          <w:lang w:val="en-US" w:eastAsia="ru-RU"/>
        </w:rPr>
        <w:t xml:space="preserve">SME cloud platforms </w:t>
      </w:r>
      <w:r w:rsidR="00673A6C">
        <w:rPr>
          <w:rFonts w:eastAsia="Times New Roman"/>
          <w:kern w:val="28"/>
          <w:sz w:val="24"/>
          <w:szCs w:val="24"/>
          <w:lang w:val="en-US" w:eastAsia="ru-RU"/>
        </w:rPr>
        <w:t xml:space="preserve">being </w:t>
      </w:r>
      <w:r w:rsidR="00650B21">
        <w:rPr>
          <w:rFonts w:eastAsia="Times New Roman"/>
          <w:kern w:val="28"/>
          <w:sz w:val="24"/>
          <w:szCs w:val="24"/>
          <w:lang w:val="en-US" w:eastAsia="ru-RU"/>
        </w:rPr>
        <w:t>the</w:t>
      </w:r>
      <w:r w:rsidR="00660BB1">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bottleneck of the </w:t>
      </w:r>
      <w:r w:rsidR="00650B21">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information security system (ISS). While the enterprise cloud </w:t>
      </w:r>
      <w:r w:rsidR="008758FE">
        <w:rPr>
          <w:rFonts w:eastAsia="Times New Roman"/>
          <w:kern w:val="28"/>
          <w:sz w:val="24"/>
          <w:szCs w:val="24"/>
          <w:lang w:val="en-US" w:eastAsia="ru-RU"/>
        </w:rPr>
        <w:t>infrastructure based on the web interface</w:t>
      </w:r>
      <w:r w:rsidR="008758F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can be protected by powerful third-party services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CASB and CAC, the </w:t>
      </w:r>
      <w:r w:rsidR="008758FE">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mobile </w:t>
      </w:r>
      <w:r w:rsidR="008758FE">
        <w:rPr>
          <w:rFonts w:eastAsia="Times New Roman"/>
          <w:kern w:val="28"/>
          <w:sz w:val="24"/>
          <w:szCs w:val="24"/>
          <w:lang w:val="en-US" w:eastAsia="ru-RU"/>
        </w:rPr>
        <w:t>app</w:t>
      </w:r>
      <w:r w:rsidRPr="00B03774">
        <w:rPr>
          <w:rFonts w:eastAsia="Times New Roman"/>
          <w:kern w:val="28"/>
          <w:sz w:val="24"/>
          <w:szCs w:val="24"/>
          <w:lang w:val="en-US" w:eastAsia="ru-RU"/>
        </w:rPr>
        <w:t xml:space="preserve"> is usually light-weighted and generally less protected. The protection scheme used on a mobile device should be both computationally secure as well as resource-constrained due to the battery power limitations [8]. Therefore, encrypti</w:t>
      </w:r>
      <w:r w:rsidR="00267171">
        <w:rPr>
          <w:rFonts w:eastAsia="Times New Roman"/>
          <w:kern w:val="28"/>
          <w:sz w:val="24"/>
          <w:szCs w:val="24"/>
          <w:lang w:val="en-US" w:eastAsia="ru-RU"/>
        </w:rPr>
        <w:t>ng the files and generating the keys</w:t>
      </w:r>
      <w:r w:rsidRPr="00B03774">
        <w:rPr>
          <w:rFonts w:eastAsia="Times New Roman"/>
          <w:kern w:val="28"/>
          <w:sz w:val="24"/>
          <w:szCs w:val="24"/>
          <w:lang w:val="en-US" w:eastAsia="ru-RU"/>
        </w:rPr>
        <w:t xml:space="preserve"> on a mobile device is not a good solution</w:t>
      </w:r>
      <w:r w:rsidR="00267171">
        <w:rPr>
          <w:rFonts w:eastAsia="Times New Roman"/>
          <w:kern w:val="28"/>
          <w:sz w:val="24"/>
          <w:szCs w:val="24"/>
          <w:lang w:val="en-US" w:eastAsia="ru-RU"/>
        </w:rPr>
        <w:t>. On the other hands,</w:t>
      </w:r>
      <w:r w:rsidRPr="00B03774">
        <w:rPr>
          <w:rFonts w:eastAsia="Times New Roman"/>
          <w:kern w:val="28"/>
          <w:sz w:val="24"/>
          <w:szCs w:val="24"/>
          <w:lang w:val="en-US" w:eastAsia="ru-RU"/>
        </w:rPr>
        <w:t xml:space="preserve"> </w:t>
      </w:r>
      <w:r w:rsidR="00267171">
        <w:rPr>
          <w:rFonts w:eastAsia="Times New Roman"/>
          <w:kern w:val="28"/>
          <w:sz w:val="24"/>
          <w:szCs w:val="24"/>
          <w:lang w:val="en-US" w:eastAsia="ru-RU"/>
        </w:rPr>
        <w:t xml:space="preserve">the protection schemes </w:t>
      </w:r>
      <w:r w:rsidR="00660BB1">
        <w:rPr>
          <w:rFonts w:eastAsia="Times New Roman"/>
          <w:kern w:val="28"/>
          <w:sz w:val="24"/>
          <w:szCs w:val="24"/>
          <w:lang w:val="en-US" w:eastAsia="ru-RU"/>
        </w:rPr>
        <w:t>with good computational qualities</w:t>
      </w:r>
      <w:r w:rsidRPr="00B03774">
        <w:rPr>
          <w:rFonts w:eastAsia="Times New Roman"/>
          <w:kern w:val="28"/>
          <w:sz w:val="24"/>
          <w:szCs w:val="24"/>
          <w:lang w:val="en-US" w:eastAsia="ru-RU"/>
        </w:rPr>
        <w:t xml:space="preserve"> lack the security analysis in many cases [9]. The common practice is the shadow user activities monitoring [7]. However, one area of the mobile device usage stays unprotected in all the proposed scenarios.</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Suppose, </w:t>
      </w:r>
      <w:r>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 data at rest (</w:t>
      </w:r>
      <w:r>
        <w:rPr>
          <w:rFonts w:eastAsia="Times New Roman"/>
          <w:kern w:val="28"/>
          <w:sz w:val="24"/>
          <w:szCs w:val="24"/>
          <w:lang w:val="en-US" w:eastAsia="ru-RU"/>
        </w:rPr>
        <w:t>i.e. while stored on the server-side</w:t>
      </w:r>
      <w:r w:rsidRPr="00B03774">
        <w:rPr>
          <w:rFonts w:eastAsia="Times New Roman"/>
          <w:kern w:val="28"/>
          <w:sz w:val="24"/>
          <w:szCs w:val="24"/>
          <w:lang w:val="en-US" w:eastAsia="ru-RU"/>
        </w:rPr>
        <w:t xml:space="preserve">), in transit (communication with server), in use (while the client is connected to the network). </w:t>
      </w:r>
      <w:r w:rsidR="00747566">
        <w:rPr>
          <w:rFonts w:eastAsia="Times New Roman"/>
          <w:kern w:val="28"/>
          <w:sz w:val="24"/>
          <w:szCs w:val="24"/>
          <w:lang w:val="en-US" w:eastAsia="ru-RU"/>
        </w:rPr>
        <w:t xml:space="preserve">But </w:t>
      </w:r>
      <w:r w:rsidRPr="00B03774">
        <w:rPr>
          <w:rFonts w:eastAsia="Times New Roman"/>
          <w:kern w:val="28"/>
          <w:sz w:val="24"/>
          <w:szCs w:val="24"/>
          <w:lang w:val="en-US" w:eastAsia="ru-RU"/>
        </w:rPr>
        <w:t>when the mobile client goes offline</w:t>
      </w:r>
      <w:r w:rsidR="00747566">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with </w:t>
      </w:r>
      <w:proofErr w:type="gramStart"/>
      <w:r w:rsidR="00747566">
        <w:rPr>
          <w:rFonts w:eastAsia="Times New Roman"/>
          <w:kern w:val="28"/>
          <w:sz w:val="24"/>
          <w:szCs w:val="24"/>
          <w:lang w:val="en-US" w:eastAsia="ru-RU"/>
        </w:rPr>
        <w:t xml:space="preserve">the </w:t>
      </w:r>
      <w:r w:rsidRPr="00B03774">
        <w:rPr>
          <w:rFonts w:eastAsia="Times New Roman"/>
          <w:kern w:val="28"/>
          <w:sz w:val="24"/>
          <w:szCs w:val="24"/>
          <w:lang w:val="en-US" w:eastAsia="ru-RU"/>
        </w:rPr>
        <w:t xml:space="preserve"> sensitive</w:t>
      </w:r>
      <w:proofErr w:type="gramEnd"/>
      <w:r w:rsidRPr="00B03774">
        <w:rPr>
          <w:rFonts w:eastAsia="Times New Roman"/>
          <w:kern w:val="28"/>
          <w:sz w:val="24"/>
          <w:szCs w:val="24"/>
          <w:lang w:val="en-US" w:eastAsia="ru-RU"/>
        </w:rPr>
        <w:t xml:space="preserve"> </w:t>
      </w:r>
      <w:r w:rsidR="00747566">
        <w:rPr>
          <w:rFonts w:eastAsia="Times New Roman"/>
          <w:kern w:val="28"/>
          <w:sz w:val="24"/>
          <w:szCs w:val="24"/>
          <w:lang w:val="en-US" w:eastAsia="ru-RU"/>
        </w:rPr>
        <w:t xml:space="preserve">corporate </w:t>
      </w:r>
      <w:r w:rsidRPr="00B03774">
        <w:rPr>
          <w:rFonts w:eastAsia="Times New Roman"/>
          <w:kern w:val="28"/>
          <w:sz w:val="24"/>
          <w:szCs w:val="24"/>
          <w:lang w:val="en-US" w:eastAsia="ru-RU"/>
        </w:rPr>
        <w:t>data on board</w:t>
      </w:r>
      <w:r w:rsidR="00747566">
        <w:rPr>
          <w:rFonts w:eastAsia="Times New Roman"/>
          <w:kern w:val="28"/>
          <w:sz w:val="24"/>
          <w:szCs w:val="24"/>
          <w:lang w:val="en-US" w:eastAsia="ru-RU"/>
        </w:rPr>
        <w:t xml:space="preserve"> all </w:t>
      </w:r>
      <w:r w:rsidRPr="00B03774">
        <w:rPr>
          <w:rFonts w:eastAsia="Times New Roman"/>
          <w:kern w:val="28"/>
          <w:sz w:val="24"/>
          <w:szCs w:val="24"/>
          <w:lang w:val="en-US" w:eastAsia="ru-RU"/>
        </w:rPr>
        <w:t xml:space="preserve"> powerful cloud-based tools cannot help and the mobile app has to secure itself with its own limited resources. Moreover, </w:t>
      </w:r>
      <w:r w:rsidR="00747566">
        <w:rPr>
          <w:rFonts w:eastAsia="Times New Roman"/>
          <w:kern w:val="28"/>
          <w:sz w:val="24"/>
          <w:szCs w:val="24"/>
          <w:lang w:val="en-US" w:eastAsia="ru-RU"/>
        </w:rPr>
        <w:t xml:space="preserve">due to the resource constraint </w:t>
      </w:r>
      <w:r w:rsidRPr="00B03774">
        <w:rPr>
          <w:rFonts w:eastAsia="Times New Roman"/>
          <w:kern w:val="28"/>
          <w:sz w:val="24"/>
          <w:szCs w:val="24"/>
          <w:lang w:val="en-US" w:eastAsia="ru-RU"/>
        </w:rPr>
        <w:t>the</w:t>
      </w:r>
      <w:r w:rsidR="00747566">
        <w:rPr>
          <w:rFonts w:eastAsia="Times New Roman"/>
          <w:kern w:val="28"/>
          <w:sz w:val="24"/>
          <w:szCs w:val="24"/>
          <w:lang w:val="en-US" w:eastAsia="ru-RU"/>
        </w:rPr>
        <w:t>re is a</w:t>
      </w:r>
      <w:r w:rsidRPr="00B03774">
        <w:rPr>
          <w:rFonts w:eastAsia="Times New Roman"/>
          <w:kern w:val="28"/>
          <w:sz w:val="24"/>
          <w:szCs w:val="24"/>
          <w:lang w:val="en-US" w:eastAsia="ru-RU"/>
        </w:rPr>
        <w:t xml:space="preserve"> </w:t>
      </w:r>
      <w:r w:rsidR="00747566">
        <w:rPr>
          <w:rFonts w:eastAsia="Times New Roman"/>
          <w:kern w:val="28"/>
          <w:sz w:val="24"/>
          <w:szCs w:val="24"/>
          <w:lang w:val="en-US" w:eastAsia="ru-RU"/>
        </w:rPr>
        <w:t xml:space="preserve">crucial </w:t>
      </w:r>
      <w:r w:rsidRPr="00B03774">
        <w:rPr>
          <w:rFonts w:eastAsia="Times New Roman"/>
          <w:kern w:val="28"/>
          <w:sz w:val="24"/>
          <w:szCs w:val="24"/>
          <w:lang w:val="en-US" w:eastAsia="ru-RU"/>
        </w:rPr>
        <w:t>difference in strategy of online and offline protection</w:t>
      </w:r>
      <w:r w:rsidR="00E37A75">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E37A75">
        <w:rPr>
          <w:rFonts w:eastAsia="Times New Roman"/>
          <w:kern w:val="28"/>
          <w:sz w:val="24"/>
          <w:szCs w:val="24"/>
          <w:lang w:val="en-US" w:eastAsia="ru-RU"/>
        </w:rPr>
        <w:t>O</w:t>
      </w:r>
      <w:r w:rsidR="00747566">
        <w:rPr>
          <w:rFonts w:eastAsia="Times New Roman"/>
          <w:kern w:val="28"/>
          <w:sz w:val="24"/>
          <w:szCs w:val="24"/>
          <w:lang w:val="en-US" w:eastAsia="ru-RU"/>
        </w:rPr>
        <w:t>ffline mode doesn’t allow</w:t>
      </w:r>
      <w:r>
        <w:rPr>
          <w:rFonts w:eastAsia="Times New Roman"/>
          <w:kern w:val="28"/>
          <w:sz w:val="24"/>
          <w:szCs w:val="24"/>
          <w:lang w:val="en-US" w:eastAsia="ru-RU"/>
        </w:rPr>
        <w:t xml:space="preserve"> </w:t>
      </w:r>
      <w:proofErr w:type="gramStart"/>
      <w:r>
        <w:rPr>
          <w:rFonts w:eastAsia="Times New Roman"/>
          <w:kern w:val="28"/>
          <w:sz w:val="24"/>
          <w:szCs w:val="24"/>
          <w:lang w:val="en-US" w:eastAsia="ru-RU"/>
        </w:rPr>
        <w:t>to</w:t>
      </w:r>
      <w:r w:rsidRPr="00B03774">
        <w:rPr>
          <w:rFonts w:eastAsia="Times New Roman"/>
          <w:kern w:val="28"/>
          <w:sz w:val="24"/>
          <w:szCs w:val="24"/>
          <w:lang w:val="en-US" w:eastAsia="ru-RU"/>
        </w:rPr>
        <w:t xml:space="preserve"> perform</w:t>
      </w:r>
      <w:proofErr w:type="gramEnd"/>
      <w:r w:rsidRPr="00B03774">
        <w:rPr>
          <w:rFonts w:eastAsia="Times New Roman"/>
          <w:kern w:val="28"/>
          <w:sz w:val="24"/>
          <w:szCs w:val="24"/>
          <w:lang w:val="en-US" w:eastAsia="ru-RU"/>
        </w:rPr>
        <w:t xml:space="preserve"> the extensive computation and encryption on </w:t>
      </w:r>
      <w:r>
        <w:rPr>
          <w:rFonts w:eastAsia="Times New Roman"/>
          <w:kern w:val="28"/>
          <w:sz w:val="24"/>
          <w:szCs w:val="24"/>
          <w:lang w:val="en-US" w:eastAsia="ru-RU"/>
        </w:rPr>
        <w:t>the mobile</w:t>
      </w:r>
      <w:r w:rsidRPr="00B03774">
        <w:rPr>
          <w:rFonts w:eastAsia="Times New Roman"/>
          <w:kern w:val="28"/>
          <w:sz w:val="24"/>
          <w:szCs w:val="24"/>
          <w:lang w:val="en-US" w:eastAsia="ru-RU"/>
        </w:rPr>
        <w:t xml:space="preserve"> device.</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Pr="00B03774">
        <w:rPr>
          <w:rFonts w:eastAsia="Times New Roman"/>
          <w:kern w:val="28"/>
          <w:sz w:val="24"/>
          <w:szCs w:val="24"/>
          <w:lang w:val="en-US" w:eastAsia="ru-RU"/>
        </w:rPr>
        <w:t xml:space="preserve">this paper </w:t>
      </w:r>
      <w:r w:rsidR="00B06ED5">
        <w:rPr>
          <w:rFonts w:eastAsia="Times New Roman"/>
          <w:kern w:val="28"/>
          <w:sz w:val="24"/>
          <w:szCs w:val="24"/>
          <w:lang w:val="en-US" w:eastAsia="ru-RU"/>
        </w:rPr>
        <w:t>outline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 xml:space="preserve">The proposal </w:t>
      </w:r>
      <w:r w:rsidR="00B06ED5">
        <w:rPr>
          <w:rFonts w:eastAsia="Times New Roman"/>
          <w:kern w:val="28"/>
          <w:sz w:val="24"/>
          <w:szCs w:val="24"/>
          <w:lang w:val="en-US" w:eastAsia="ru-RU"/>
        </w:rPr>
        <w:t>contains</w:t>
      </w:r>
      <w:r w:rsidRPr="00B03774">
        <w:rPr>
          <w:rFonts w:eastAsia="Times New Roman"/>
          <w:kern w:val="28"/>
          <w:sz w:val="24"/>
          <w:szCs w:val="24"/>
          <w:lang w:val="en-US" w:eastAsia="ru-RU"/>
        </w:rPr>
        <w:t xml:space="preserve"> a novel approach based on powerful cryptographic preventive methods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secret sharing [10] and ABE encryption [11]. Also, </w:t>
      </w:r>
      <w:r>
        <w:rPr>
          <w:rFonts w:eastAsia="Times New Roman"/>
          <w:kern w:val="28"/>
          <w:sz w:val="24"/>
          <w:szCs w:val="24"/>
          <w:lang w:val="en-US" w:eastAsia="ru-RU"/>
        </w:rPr>
        <w:t>the</w:t>
      </w:r>
      <w:r w:rsidRPr="00B03774">
        <w:rPr>
          <w:rFonts w:eastAsia="Times New Roman"/>
          <w:kern w:val="28"/>
          <w:sz w:val="24"/>
          <w:szCs w:val="24"/>
          <w:lang w:val="en-US" w:eastAsia="ru-RU"/>
        </w:rPr>
        <w:t xml:space="preserve"> propos</w:t>
      </w:r>
      <w:r>
        <w:rPr>
          <w:rFonts w:eastAsia="Times New Roman"/>
          <w:kern w:val="28"/>
          <w:sz w:val="24"/>
          <w:szCs w:val="24"/>
          <w:lang w:val="en-US" w:eastAsia="ru-RU"/>
        </w:rPr>
        <w:t>al includes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us</w:t>
      </w:r>
      <w:r>
        <w:rPr>
          <w:rFonts w:eastAsia="Times New Roman"/>
          <w:kern w:val="28"/>
          <w:sz w:val="24"/>
          <w:szCs w:val="24"/>
          <w:lang w:val="en-US" w:eastAsia="ru-RU"/>
        </w:rPr>
        <w:t>ag</w:t>
      </w:r>
      <w:r w:rsidRPr="00B03774">
        <w:rPr>
          <w:rFonts w:eastAsia="Times New Roman"/>
          <w:kern w:val="28"/>
          <w:sz w:val="24"/>
          <w:szCs w:val="24"/>
          <w:lang w:val="en-US" w:eastAsia="ru-RU"/>
        </w:rPr>
        <w:t xml:space="preserve">e </w:t>
      </w:r>
      <w:r>
        <w:rPr>
          <w:rFonts w:eastAsia="Times New Roman"/>
          <w:kern w:val="28"/>
          <w:sz w:val="24"/>
          <w:szCs w:val="24"/>
          <w:lang w:val="en-US" w:eastAsia="ru-RU"/>
        </w:rPr>
        <w:t xml:space="preserve">of </w:t>
      </w:r>
      <w:r w:rsidRPr="00B03774">
        <w:rPr>
          <w:rFonts w:eastAsia="Times New Roman"/>
          <w:kern w:val="28"/>
          <w:sz w:val="24"/>
          <w:szCs w:val="24"/>
          <w:lang w:val="en-US" w:eastAsia="ru-RU"/>
        </w:rPr>
        <w:t>the user behavior analysis</w:t>
      </w:r>
      <w:r>
        <w:rPr>
          <w:rFonts w:eastAsia="Times New Roman"/>
          <w:kern w:val="28"/>
          <w:sz w:val="24"/>
          <w:szCs w:val="24"/>
          <w:lang w:val="en-US" w:eastAsia="ru-RU"/>
        </w:rPr>
        <w:t xml:space="preserve"> based on Model Order Selection (MOS)</w:t>
      </w:r>
      <w:ins w:id="29" w:author="TanTan" w:date="2016-02-01T15:08:00Z">
        <w:r w:rsidR="00B06ED5">
          <w:rPr>
            <w:rFonts w:eastAsia="Times New Roman"/>
            <w:kern w:val="28"/>
            <w:sz w:val="24"/>
            <w:szCs w:val="24"/>
            <w:lang w:val="en-US" w:eastAsia="ru-RU"/>
          </w:rPr>
          <w:t xml:space="preserve"> [REF]</w:t>
        </w:r>
      </w:ins>
      <w:proofErr w:type="gramStart"/>
      <w:r>
        <w:rPr>
          <w:rFonts w:eastAsia="Times New Roman"/>
          <w:kern w:val="28"/>
          <w:sz w:val="24"/>
          <w:szCs w:val="24"/>
          <w:lang w:val="en-US" w:eastAsia="ru-RU"/>
        </w:rPr>
        <w:t>,</w:t>
      </w:r>
      <w:proofErr w:type="gramEnd"/>
      <w:r w:rsidRPr="00B03774">
        <w:rPr>
          <w:rFonts w:eastAsia="Times New Roman"/>
          <w:kern w:val="28"/>
          <w:sz w:val="24"/>
          <w:szCs w:val="24"/>
          <w:lang w:val="en-US" w:eastAsia="ru-RU"/>
        </w:rPr>
        <w:t xml:space="preserve"> in order to</w:t>
      </w:r>
      <w:r>
        <w:rPr>
          <w:rFonts w:eastAsia="Times New Roman"/>
          <w:kern w:val="28"/>
          <w:sz w:val="24"/>
          <w:szCs w:val="24"/>
          <w:lang w:val="en-US" w:eastAsia="ru-RU"/>
        </w:rPr>
        <w:t xml:space="preserve"> highlight possible threats,</w:t>
      </w:r>
      <w:r w:rsidRPr="00B03774">
        <w:rPr>
          <w:rFonts w:eastAsia="Times New Roman"/>
          <w:kern w:val="28"/>
          <w:sz w:val="24"/>
          <w:szCs w:val="24"/>
          <w:lang w:val="en-US" w:eastAsia="ru-RU"/>
        </w:rPr>
        <w:t xml:space="preserve"> reduce the risks and </w:t>
      </w:r>
      <w:r>
        <w:rPr>
          <w:rFonts w:eastAsia="Times New Roman"/>
          <w:kern w:val="28"/>
          <w:sz w:val="24"/>
          <w:szCs w:val="24"/>
          <w:lang w:val="en-US" w:eastAsia="ru-RU"/>
        </w:rPr>
        <w:t xml:space="preserve">the </w:t>
      </w:r>
      <w:r w:rsidRPr="00B03774">
        <w:rPr>
          <w:rFonts w:eastAsia="Times New Roman"/>
          <w:kern w:val="28"/>
          <w:sz w:val="24"/>
          <w:szCs w:val="24"/>
          <w:lang w:val="en-US" w:eastAsia="ru-RU"/>
        </w:rPr>
        <w:t>harm of the most common threats: the expired user misusing password</w:t>
      </w:r>
      <w:r>
        <w:rPr>
          <w:rFonts w:eastAsia="Times New Roman"/>
          <w:kern w:val="28"/>
          <w:sz w:val="24"/>
          <w:szCs w:val="24"/>
          <w:lang w:val="en-US" w:eastAsia="ru-RU"/>
        </w:rPr>
        <w:t>, and</w:t>
      </w:r>
      <w:r w:rsidRPr="00B03774">
        <w:rPr>
          <w:rFonts w:eastAsia="Times New Roman"/>
          <w:kern w:val="28"/>
          <w:sz w:val="24"/>
          <w:szCs w:val="24"/>
          <w:lang w:val="en-US" w:eastAsia="ru-RU"/>
        </w:rPr>
        <w:t xml:space="preserve"> the intruder attack. </w:t>
      </w:r>
      <w:r w:rsidR="00BB46FE">
        <w:rPr>
          <w:rFonts w:eastAsia="Times New Roman"/>
          <w:kern w:val="28"/>
          <w:sz w:val="24"/>
          <w:szCs w:val="24"/>
          <w:lang w:val="en-US" w:eastAsia="ru-RU"/>
        </w:rPr>
        <w:t>The</w:t>
      </w:r>
      <w:r w:rsidRPr="00B03774">
        <w:rPr>
          <w:rFonts w:eastAsia="Times New Roman"/>
          <w:kern w:val="28"/>
          <w:sz w:val="24"/>
          <w:szCs w:val="24"/>
          <w:lang w:val="en-US" w:eastAsia="ru-RU"/>
        </w:rPr>
        <w:t xml:space="preserve"> key expiration period </w:t>
      </w:r>
      <w:r>
        <w:rPr>
          <w:rFonts w:eastAsia="Times New Roman"/>
          <w:kern w:val="28"/>
          <w:sz w:val="24"/>
          <w:szCs w:val="24"/>
          <w:lang w:val="en-US" w:eastAsia="ru-RU"/>
        </w:rPr>
        <w:t xml:space="preserve">is </w:t>
      </w:r>
      <w:r w:rsidRPr="00B03774">
        <w:rPr>
          <w:rFonts w:eastAsia="Times New Roman"/>
          <w:kern w:val="28"/>
          <w:sz w:val="24"/>
          <w:szCs w:val="24"/>
          <w:lang w:val="en-US" w:eastAsia="ru-RU"/>
        </w:rPr>
        <w:t>safely incorporate</w:t>
      </w:r>
      <w:r>
        <w:rPr>
          <w:rFonts w:eastAsia="Times New Roman"/>
          <w:kern w:val="28"/>
          <w:sz w:val="24"/>
          <w:szCs w:val="24"/>
          <w:lang w:val="en-US" w:eastAsia="ru-RU"/>
        </w:rPr>
        <w:t>d</w:t>
      </w:r>
      <w:r w:rsidRPr="00B03774">
        <w:rPr>
          <w:rFonts w:eastAsia="Times New Roman"/>
          <w:kern w:val="28"/>
          <w:sz w:val="24"/>
          <w:szCs w:val="24"/>
          <w:lang w:val="en-US" w:eastAsia="ru-RU"/>
        </w:rPr>
        <w:t xml:space="preserve"> into </w:t>
      </w:r>
      <w:r>
        <w:rPr>
          <w:rFonts w:eastAsia="Times New Roman"/>
          <w:kern w:val="28"/>
          <w:sz w:val="24"/>
          <w:szCs w:val="24"/>
          <w:lang w:val="en-US" w:eastAsia="ru-RU"/>
        </w:rPr>
        <w:t xml:space="preserve">the proposed </w:t>
      </w:r>
      <w:r w:rsidRPr="00B03774">
        <w:rPr>
          <w:rFonts w:eastAsia="Times New Roman"/>
          <w:kern w:val="28"/>
          <w:sz w:val="24"/>
          <w:szCs w:val="24"/>
          <w:lang w:val="en-US" w:eastAsia="ru-RU"/>
        </w:rPr>
        <w:t>system</w:t>
      </w:r>
      <w:r>
        <w:rPr>
          <w:rFonts w:eastAsia="Times New Roman"/>
          <w:kern w:val="28"/>
          <w:sz w:val="24"/>
          <w:szCs w:val="24"/>
          <w:lang w:val="en-US" w:eastAsia="ru-RU"/>
        </w:rPr>
        <w:t xml:space="preserve"> solution</w:t>
      </w:r>
      <w:r w:rsidR="00BB46FE">
        <w:rPr>
          <w:rFonts w:eastAsia="Times New Roman"/>
          <w:kern w:val="28"/>
          <w:sz w:val="24"/>
          <w:szCs w:val="24"/>
          <w:lang w:val="en-US" w:eastAsia="ru-RU"/>
        </w:rPr>
        <w:t xml:space="preserve"> in order to enhance the security</w:t>
      </w:r>
      <w:r w:rsidRPr="00B03774">
        <w:rPr>
          <w:rFonts w:eastAsia="Times New Roman"/>
          <w:kern w:val="28"/>
          <w:sz w:val="24"/>
          <w:szCs w:val="24"/>
          <w:lang w:val="en-US" w:eastAsia="ru-RU"/>
        </w:rPr>
        <w:t>.</w:t>
      </w:r>
      <w:r>
        <w:rPr>
          <w:rFonts w:eastAsia="Times New Roman"/>
          <w:kern w:val="28"/>
          <w:sz w:val="24"/>
          <w:szCs w:val="24"/>
          <w:lang w:val="en-US" w:eastAsia="ru-RU"/>
        </w:rPr>
        <w:t xml:space="preserve"> Additionally, the behavioral analysis can indicate well known malicious behaviors, their variations, as well as novel </w:t>
      </w:r>
      <w:proofErr w:type="gramStart"/>
      <w:r>
        <w:rPr>
          <w:rFonts w:eastAsia="Times New Roman"/>
          <w:kern w:val="28"/>
          <w:sz w:val="24"/>
          <w:szCs w:val="24"/>
          <w:lang w:val="en-US" w:eastAsia="ru-RU"/>
        </w:rPr>
        <w:t>attacks, that</w:t>
      </w:r>
      <w:proofErr w:type="gramEnd"/>
      <w:r>
        <w:rPr>
          <w:rFonts w:eastAsia="Times New Roman"/>
          <w:kern w:val="28"/>
          <w:sz w:val="24"/>
          <w:szCs w:val="24"/>
          <w:lang w:val="en-US" w:eastAsia="ru-RU"/>
        </w:rPr>
        <w:t xml:space="preserve"> present low or high variance in comparison to legitimate user behaviors. The</w:t>
      </w:r>
      <w:r w:rsidRPr="00B03774">
        <w:rPr>
          <w:rFonts w:eastAsia="Times New Roman"/>
          <w:kern w:val="28"/>
          <w:sz w:val="24"/>
          <w:szCs w:val="24"/>
          <w:lang w:val="en-US" w:eastAsia="ru-RU"/>
        </w:rPr>
        <w:t xml:space="preserve"> main target</w:t>
      </w:r>
      <w:r w:rsidR="00BB46FE">
        <w:rPr>
          <w:rFonts w:eastAsia="Times New Roman"/>
          <w:kern w:val="28"/>
          <w:sz w:val="24"/>
          <w:szCs w:val="24"/>
          <w:lang w:val="en-US" w:eastAsia="ru-RU"/>
        </w:rPr>
        <w:t xml:space="preserve"> of our proposed solution</w:t>
      </w:r>
      <w:r w:rsidRPr="00B03774">
        <w:rPr>
          <w:rFonts w:eastAsia="Times New Roman"/>
          <w:kern w:val="28"/>
          <w:sz w:val="24"/>
          <w:szCs w:val="24"/>
          <w:lang w:val="en-US" w:eastAsia="ru-RU"/>
        </w:rPr>
        <w:t xml:space="preserve"> is </w:t>
      </w:r>
      <w:r>
        <w:rPr>
          <w:rFonts w:eastAsia="Times New Roman"/>
          <w:kern w:val="28"/>
          <w:sz w:val="24"/>
          <w:szCs w:val="24"/>
          <w:lang w:val="en-US" w:eastAsia="ru-RU"/>
        </w:rPr>
        <w:t xml:space="preserve">to </w:t>
      </w:r>
      <w:r w:rsidRPr="00B03774">
        <w:rPr>
          <w:rFonts w:eastAsia="Times New Roman"/>
          <w:kern w:val="28"/>
          <w:sz w:val="24"/>
          <w:szCs w:val="24"/>
          <w:lang w:val="en-US" w:eastAsia="ru-RU"/>
        </w:rPr>
        <w:t>provid</w:t>
      </w:r>
      <w:r>
        <w:rPr>
          <w:rFonts w:eastAsia="Times New Roman"/>
          <w:kern w:val="28"/>
          <w:sz w:val="24"/>
          <w:szCs w:val="24"/>
          <w:lang w:val="en-US" w:eastAsia="ru-RU"/>
        </w:rPr>
        <w:t>e</w:t>
      </w:r>
      <w:r w:rsidRPr="00B03774">
        <w:rPr>
          <w:rFonts w:eastAsia="Times New Roman"/>
          <w:kern w:val="28"/>
          <w:sz w:val="24"/>
          <w:szCs w:val="24"/>
          <w:lang w:val="en-US" w:eastAsia="ru-RU"/>
        </w:rPr>
        <w:t xml:space="preserve"> a maximum defen</w:t>
      </w:r>
      <w:r>
        <w:rPr>
          <w:rFonts w:eastAsia="Times New Roman"/>
          <w:kern w:val="28"/>
          <w:sz w:val="24"/>
          <w:szCs w:val="24"/>
          <w:lang w:val="en-US" w:eastAsia="ru-RU"/>
        </w:rPr>
        <w:t>s</w:t>
      </w:r>
      <w:r w:rsidRPr="00B03774">
        <w:rPr>
          <w:rFonts w:eastAsia="Times New Roman"/>
          <w:kern w:val="28"/>
          <w:sz w:val="24"/>
          <w:szCs w:val="24"/>
          <w:lang w:val="en-US" w:eastAsia="ru-RU"/>
        </w:rPr>
        <w:t>e at the minimal resource cost.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Pr>
          <w:rFonts w:eastAsia="Times New Roman"/>
          <w:kern w:val="28"/>
          <w:sz w:val="24"/>
          <w:szCs w:val="24"/>
          <w:lang w:val="en-US" w:eastAsia="ru-RU"/>
        </w:rPr>
        <w:t>S</w:t>
      </w:r>
      <w:r w:rsidRPr="00B03774">
        <w:rPr>
          <w:rFonts w:eastAsia="Times New Roman"/>
          <w:kern w:val="28"/>
          <w:sz w:val="24"/>
          <w:szCs w:val="24"/>
          <w:lang w:val="en-US" w:eastAsia="ru-RU"/>
        </w:rPr>
        <w:t>ection 2,</w:t>
      </w:r>
      <w:r>
        <w:rPr>
          <w:rFonts w:eastAsia="Times New Roman"/>
          <w:kern w:val="28"/>
          <w:sz w:val="24"/>
          <w:szCs w:val="24"/>
          <w:lang w:val="en-US" w:eastAsia="ru-RU"/>
        </w:rPr>
        <w:t xml:space="preserve"> </w:t>
      </w:r>
      <w:r w:rsidRPr="00B03774">
        <w:rPr>
          <w:rFonts w:eastAsia="Times New Roman"/>
          <w:kern w:val="28"/>
          <w:sz w:val="24"/>
          <w:szCs w:val="24"/>
          <w:lang w:val="en-US" w:eastAsia="ru-RU"/>
        </w:rPr>
        <w:t>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proposed solutions</w:t>
      </w:r>
      <w:r>
        <w:rPr>
          <w:rFonts w:eastAsia="Times New Roman"/>
          <w:kern w:val="28"/>
          <w:sz w:val="24"/>
          <w:szCs w:val="24"/>
          <w:lang w:val="en-US" w:eastAsia="ru-RU"/>
        </w:rPr>
        <w:t xml:space="preserve"> for them</w:t>
      </w:r>
      <w:r w:rsidR="00BB46FE">
        <w:rPr>
          <w:rFonts w:eastAsia="Times New Roman"/>
          <w:kern w:val="28"/>
          <w:sz w:val="24"/>
          <w:szCs w:val="24"/>
          <w:lang w:val="en-US" w:eastAsia="ru-RU"/>
        </w:rPr>
        <w:t xml:space="preserve"> related to the</w:t>
      </w:r>
      <w:r w:rsidR="00430651">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offline protection in the BYOD world.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3 </w:t>
      </w:r>
      <w:r w:rsidR="00BB46FE">
        <w:rPr>
          <w:rFonts w:eastAsia="Times New Roman"/>
          <w:kern w:val="28"/>
          <w:sz w:val="24"/>
          <w:szCs w:val="24"/>
          <w:lang w:val="en-US" w:eastAsia="ru-RU"/>
        </w:rPr>
        <w:t xml:space="preserve">outlines </w:t>
      </w:r>
      <w:r w:rsidRPr="00B03774">
        <w:rPr>
          <w:rFonts w:eastAsia="Times New Roman"/>
          <w:kern w:val="28"/>
          <w:sz w:val="24"/>
          <w:szCs w:val="24"/>
          <w:lang w:val="en-US" w:eastAsia="ru-RU"/>
        </w:rPr>
        <w:t>the basic</w:t>
      </w:r>
      <w:r w:rsidR="005B33B3">
        <w:rPr>
          <w:rFonts w:eastAsia="Times New Roman"/>
          <w:kern w:val="28"/>
          <w:sz w:val="24"/>
          <w:szCs w:val="24"/>
          <w:lang w:val="en-US" w:eastAsia="ru-RU"/>
        </w:rPr>
        <w:t xml:space="preserve"> processes and the module security infrastructure of the proposed solution. </w:t>
      </w:r>
      <w:r w:rsidRPr="00B03774">
        <w:rPr>
          <w:rFonts w:eastAsia="Times New Roman"/>
          <w:kern w:val="28"/>
          <w:sz w:val="24"/>
          <w:szCs w:val="24"/>
          <w:lang w:val="en-US" w:eastAsia="ru-RU"/>
        </w:rPr>
        <w:t xml:space="preserve"> </w:t>
      </w:r>
      <w:r>
        <w:rPr>
          <w:rFonts w:eastAsia="Times New Roman"/>
          <w:kern w:val="28"/>
          <w:sz w:val="24"/>
          <w:szCs w:val="24"/>
          <w:lang w:val="en-US" w:eastAsia="ru-RU"/>
        </w:rPr>
        <w:t>S</w:t>
      </w:r>
      <w:r w:rsidRPr="00B03774">
        <w:rPr>
          <w:rFonts w:eastAsia="Times New Roman"/>
          <w:kern w:val="28"/>
          <w:sz w:val="24"/>
          <w:szCs w:val="24"/>
          <w:lang w:val="en-US" w:eastAsia="ru-RU"/>
        </w:rPr>
        <w:t>ection 4 present</w:t>
      </w:r>
      <w:r>
        <w:rPr>
          <w:rFonts w:eastAsia="Times New Roman"/>
          <w:kern w:val="28"/>
          <w:sz w:val="24"/>
          <w:szCs w:val="24"/>
          <w:lang w:val="en-US" w:eastAsia="ru-RU"/>
        </w:rPr>
        <w:t>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BB46FE">
        <w:rPr>
          <w:rFonts w:eastAsia="Times New Roman"/>
          <w:kern w:val="28"/>
          <w:sz w:val="24"/>
          <w:szCs w:val="24"/>
          <w:lang w:val="en-US" w:eastAsia="ru-RU"/>
        </w:rPr>
        <w:t xml:space="preserve">scheme of the </w:t>
      </w:r>
      <w:r>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Pr>
          <w:rFonts w:eastAsia="Times New Roman"/>
          <w:kern w:val="28"/>
          <w:sz w:val="24"/>
          <w:szCs w:val="24"/>
          <w:lang w:val="en-US" w:eastAsia="ru-RU"/>
        </w:rPr>
        <w:t>S</w:t>
      </w:r>
      <w:r w:rsidRPr="00B03774">
        <w:rPr>
          <w:rFonts w:eastAsia="Times New Roman"/>
          <w:kern w:val="28"/>
          <w:sz w:val="24"/>
          <w:szCs w:val="24"/>
          <w:lang w:val="en-US" w:eastAsia="ru-RU"/>
        </w:rPr>
        <w:t>ection 5</w:t>
      </w:r>
      <w:r w:rsidR="005B33B3">
        <w:rPr>
          <w:rFonts w:eastAsia="Times New Roman"/>
          <w:kern w:val="28"/>
          <w:sz w:val="24"/>
          <w:szCs w:val="24"/>
          <w:lang w:val="en-US" w:eastAsia="ru-RU"/>
        </w:rPr>
        <w:t xml:space="preserve"> </w:t>
      </w:r>
      <w:r w:rsidR="005B33B3">
        <w:rPr>
          <w:rFonts w:eastAsia="Times New Roman"/>
          <w:kern w:val="28"/>
          <w:sz w:val="24"/>
          <w:szCs w:val="24"/>
          <w:lang w:val="en-US" w:eastAsia="ru-RU"/>
        </w:rPr>
        <w:t>provides the schemes of the main security blocks including the encryption and key usage hierarchies as well as</w:t>
      </w:r>
      <w:r w:rsidR="005B33B3" w:rsidRPr="00B03774">
        <w:rPr>
          <w:rFonts w:eastAsia="Times New Roman"/>
          <w:kern w:val="28"/>
          <w:sz w:val="24"/>
          <w:szCs w:val="24"/>
          <w:lang w:val="en-US" w:eastAsia="ru-RU"/>
        </w:rPr>
        <w:t xml:space="preserve"> explanations of the </w:t>
      </w:r>
      <w:r w:rsidR="005B33B3">
        <w:rPr>
          <w:rFonts w:eastAsia="Times New Roman"/>
          <w:kern w:val="28"/>
          <w:sz w:val="24"/>
          <w:szCs w:val="24"/>
          <w:lang w:val="en-US" w:eastAsia="ru-RU"/>
        </w:rPr>
        <w:t>core security</w:t>
      </w:r>
      <w:r w:rsidR="005B33B3" w:rsidRPr="00B03774">
        <w:rPr>
          <w:rFonts w:eastAsia="Times New Roman"/>
          <w:kern w:val="28"/>
          <w:sz w:val="24"/>
          <w:szCs w:val="24"/>
          <w:lang w:val="en-US" w:eastAsia="ru-RU"/>
        </w:rPr>
        <w:t xml:space="preserve"> methods: SSS, ABE</w:t>
      </w:r>
      <w:r w:rsidR="005B33B3">
        <w:rPr>
          <w:rFonts w:eastAsia="Times New Roman"/>
          <w:kern w:val="28"/>
          <w:sz w:val="24"/>
          <w:szCs w:val="24"/>
          <w:lang w:val="en-US" w:eastAsia="ru-RU"/>
        </w:rPr>
        <w:t xml:space="preserve"> and</w:t>
      </w:r>
      <w:r w:rsidR="005B33B3" w:rsidRPr="00B03774">
        <w:rPr>
          <w:rFonts w:eastAsia="Times New Roman"/>
          <w:kern w:val="28"/>
          <w:sz w:val="24"/>
          <w:szCs w:val="24"/>
          <w:lang w:val="en-US" w:eastAsia="ru-RU"/>
        </w:rPr>
        <w:t xml:space="preserve"> MOS.  </w:t>
      </w:r>
      <w:r w:rsidRPr="00B03774">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Section 6 </w:t>
      </w:r>
      <w:r w:rsidRPr="00B03774">
        <w:rPr>
          <w:rFonts w:eastAsia="Times New Roman"/>
          <w:kern w:val="28"/>
          <w:sz w:val="24"/>
          <w:szCs w:val="24"/>
          <w:lang w:val="en-US" w:eastAsia="ru-RU"/>
        </w:rPr>
        <w:t>trace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Section 7 describes the online mode protection principles. </w:t>
      </w:r>
      <w:r w:rsidR="00BB46FE">
        <w:rPr>
          <w:rFonts w:eastAsia="Times New Roman"/>
          <w:kern w:val="28"/>
          <w:sz w:val="24"/>
          <w:szCs w:val="24"/>
          <w:lang w:val="en-US" w:eastAsia="ru-RU"/>
        </w:rPr>
        <w:t>Section</w:t>
      </w:r>
      <w:r w:rsidR="005B33B3">
        <w:rPr>
          <w:rFonts w:eastAsia="Times New Roman"/>
          <w:kern w:val="28"/>
          <w:sz w:val="24"/>
          <w:szCs w:val="24"/>
          <w:lang w:val="en-US" w:eastAsia="ru-RU"/>
        </w:rPr>
        <w:t xml:space="preserve"> 8</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discusses</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the security proofs including </w:t>
      </w:r>
      <w:r w:rsidR="00BB46FE">
        <w:rPr>
          <w:rFonts w:eastAsia="Times New Roman"/>
          <w:kern w:val="28"/>
          <w:sz w:val="24"/>
          <w:szCs w:val="24"/>
          <w:lang w:val="en-US" w:eastAsia="ru-RU"/>
        </w:rPr>
        <w:t xml:space="preserve">the </w:t>
      </w:r>
      <w:r w:rsidR="005B33B3">
        <w:rPr>
          <w:rFonts w:eastAsia="Times New Roman"/>
          <w:kern w:val="28"/>
          <w:sz w:val="24"/>
          <w:szCs w:val="24"/>
          <w:lang w:val="en-US" w:eastAsia="ru-RU"/>
        </w:rPr>
        <w:t xml:space="preserve">outline of adversary model, </w:t>
      </w:r>
      <w:r w:rsidR="00BB46FE">
        <w:rPr>
          <w:rFonts w:eastAsia="Times New Roman"/>
          <w:kern w:val="28"/>
          <w:sz w:val="24"/>
          <w:szCs w:val="24"/>
          <w:lang w:val="en-US" w:eastAsia="ru-RU"/>
        </w:rPr>
        <w:t>common threat scenarios and the</w:t>
      </w:r>
      <w:r w:rsidR="00E17D70">
        <w:rPr>
          <w:rFonts w:eastAsia="Times New Roman"/>
          <w:kern w:val="28"/>
          <w:sz w:val="24"/>
          <w:szCs w:val="24"/>
          <w:lang w:val="en-US" w:eastAsia="ru-RU"/>
        </w:rPr>
        <w:t xml:space="preserve"> proposed analytics to discover the abnormality.</w:t>
      </w:r>
      <w:r w:rsidRPr="00B03774">
        <w:rPr>
          <w:rFonts w:eastAsia="Times New Roman"/>
          <w:kern w:val="28"/>
          <w:sz w:val="24"/>
          <w:szCs w:val="24"/>
          <w:lang w:val="en-US" w:eastAsia="ru-RU"/>
        </w:rPr>
        <w:t xml:space="preserve">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w:t>
      </w:r>
      <w:r w:rsidR="00BB46FE">
        <w:rPr>
          <w:rFonts w:eastAsia="Times New Roman"/>
          <w:kern w:val="28"/>
          <w:sz w:val="24"/>
          <w:szCs w:val="24"/>
          <w:lang w:val="en-US" w:eastAsia="ru-RU"/>
        </w:rPr>
        <w:t>.</w:t>
      </w:r>
      <w:commentRangeStart w:id="30"/>
      <w:commentRangeStart w:id="31"/>
      <w:r w:rsidRPr="00B03774">
        <w:rPr>
          <w:rFonts w:eastAsia="Times New Roman"/>
          <w:kern w:val="28"/>
          <w:sz w:val="24"/>
          <w:szCs w:val="24"/>
          <w:lang w:val="en-US" w:eastAsia="ru-RU"/>
        </w:rPr>
        <w:t xml:space="preserve">Section </w:t>
      </w:r>
      <w:r w:rsidR="00E17D70">
        <w:rPr>
          <w:rFonts w:eastAsia="Times New Roman"/>
          <w:kern w:val="28"/>
          <w:sz w:val="24"/>
          <w:szCs w:val="24"/>
          <w:lang w:val="en-US" w:eastAsia="ru-RU"/>
        </w:rPr>
        <w:t>9</w:t>
      </w:r>
      <w:r w:rsidR="005B33B3">
        <w:rPr>
          <w:rFonts w:eastAsia="Times New Roman"/>
          <w:kern w:val="28"/>
          <w:sz w:val="24"/>
          <w:szCs w:val="24"/>
          <w:lang w:val="en-US" w:eastAsia="ru-RU"/>
        </w:rPr>
        <w:t xml:space="preserve"> outlines the complexity considerations. Section 10 </w:t>
      </w:r>
      <w:proofErr w:type="gramStart"/>
      <w:r w:rsidR="005B33B3">
        <w:rPr>
          <w:rFonts w:eastAsia="Times New Roman"/>
          <w:kern w:val="28"/>
          <w:sz w:val="24"/>
          <w:szCs w:val="24"/>
          <w:lang w:val="en-US" w:eastAsia="ru-RU"/>
        </w:rPr>
        <w:t xml:space="preserve">presents </w:t>
      </w:r>
      <w:r w:rsidRPr="00B03774">
        <w:rPr>
          <w:rFonts w:eastAsia="Times New Roman"/>
          <w:kern w:val="28"/>
          <w:sz w:val="24"/>
          <w:szCs w:val="24"/>
          <w:lang w:val="en-US" w:eastAsia="ru-RU"/>
        </w:rPr>
        <w:t xml:space="preserve"> the</w:t>
      </w:r>
      <w:proofErr w:type="gramEnd"/>
      <w:r w:rsidRPr="00B03774">
        <w:rPr>
          <w:rFonts w:eastAsia="Times New Roman"/>
          <w:kern w:val="28"/>
          <w:sz w:val="24"/>
          <w:szCs w:val="24"/>
          <w:lang w:val="en-US" w:eastAsia="ru-RU"/>
        </w:rPr>
        <w:t xml:space="preserve"> practical implementation</w:t>
      </w:r>
      <w:r w:rsidR="00E17D70">
        <w:rPr>
          <w:rFonts w:eastAsia="Times New Roman"/>
          <w:kern w:val="28"/>
          <w:sz w:val="24"/>
          <w:szCs w:val="24"/>
          <w:lang w:val="en-US" w:eastAsia="ru-RU"/>
        </w:rPr>
        <w:t>, results</w:t>
      </w:r>
      <w:r w:rsidRPr="00B03774">
        <w:rPr>
          <w:rFonts w:eastAsia="Times New Roman"/>
          <w:kern w:val="28"/>
          <w:sz w:val="24"/>
          <w:szCs w:val="24"/>
          <w:lang w:val="en-US" w:eastAsia="ru-RU"/>
        </w:rPr>
        <w:t xml:space="preserve"> and analysis </w:t>
      </w:r>
      <w:r>
        <w:rPr>
          <w:rFonts w:eastAsia="Times New Roman"/>
          <w:kern w:val="28"/>
          <w:sz w:val="24"/>
          <w:szCs w:val="24"/>
          <w:lang w:val="en-US" w:eastAsia="ru-RU"/>
        </w:rPr>
        <w:t xml:space="preserve">of the proposed solution, while Section </w:t>
      </w:r>
      <w:r w:rsidR="00E17D70">
        <w:rPr>
          <w:rFonts w:eastAsia="Times New Roman"/>
          <w:kern w:val="28"/>
          <w:sz w:val="24"/>
          <w:szCs w:val="24"/>
          <w:lang w:val="en-US" w:eastAsia="ru-RU"/>
        </w:rPr>
        <w:t>1</w:t>
      </w:r>
      <w:r w:rsidR="005B33B3">
        <w:rPr>
          <w:rFonts w:eastAsia="Times New Roman"/>
          <w:kern w:val="28"/>
          <w:sz w:val="24"/>
          <w:szCs w:val="24"/>
          <w:lang w:val="en-US" w:eastAsia="ru-RU"/>
        </w:rPr>
        <w:t>1</w:t>
      </w:r>
      <w:r w:rsidR="00430651">
        <w:rPr>
          <w:rFonts w:eastAsia="Times New Roman"/>
          <w:kern w:val="28"/>
          <w:sz w:val="24"/>
          <w:szCs w:val="24"/>
          <w:lang w:val="en-US" w:eastAsia="ru-RU"/>
        </w:rPr>
        <w:t xml:space="preserve"> </w:t>
      </w:r>
      <w:r>
        <w:rPr>
          <w:rFonts w:eastAsia="Times New Roman"/>
          <w:kern w:val="28"/>
          <w:sz w:val="24"/>
          <w:szCs w:val="24"/>
          <w:lang w:val="en-US" w:eastAsia="ru-RU"/>
        </w:rPr>
        <w:t>concludes the paper</w:t>
      </w:r>
      <w:r w:rsidRPr="00B03774">
        <w:rPr>
          <w:rFonts w:eastAsia="Times New Roman"/>
          <w:kern w:val="28"/>
          <w:sz w:val="24"/>
          <w:szCs w:val="24"/>
          <w:lang w:val="en-US" w:eastAsia="ru-RU"/>
        </w:rPr>
        <w:t>.</w:t>
      </w:r>
      <w:commentRangeEnd w:id="30"/>
      <w:r>
        <w:rPr>
          <w:rStyle w:val="CommentReference"/>
        </w:rPr>
        <w:commentReference w:id="30"/>
      </w:r>
      <w:commentRangeEnd w:id="31"/>
      <w:r w:rsidR="000744BA">
        <w:rPr>
          <w:rStyle w:val="CommentReference"/>
        </w:rPr>
        <w:commentReference w:id="31"/>
      </w:r>
    </w:p>
    <w:p w:rsidR="00072DD3" w:rsidRDefault="00BB46FE"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 xml:space="preserve">2. </w:t>
      </w:r>
      <w:r w:rsidR="00072DD3">
        <w:rPr>
          <w:rFonts w:eastAsia="Times New Roman"/>
          <w:b/>
          <w:kern w:val="28"/>
          <w:sz w:val="24"/>
          <w:szCs w:val="24"/>
          <w:lang w:val="en-US" w:eastAsia="ru-RU"/>
        </w:rPr>
        <w:t>Related Work</w:t>
      </w:r>
    </w:p>
    <w:p w:rsidR="00072DD3" w:rsidRDefault="00BB5970"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Obviously, t</w:t>
      </w:r>
      <w:r w:rsidR="00072DD3">
        <w:rPr>
          <w:rFonts w:eastAsia="Times New Roman"/>
          <w:kern w:val="28"/>
          <w:sz w:val="24"/>
          <w:szCs w:val="24"/>
          <w:lang w:val="en-US" w:eastAsia="ru-RU"/>
        </w:rPr>
        <w:t xml:space="preserve">he BYOD world </w:t>
      </w:r>
      <w:r>
        <w:rPr>
          <w:rFonts w:eastAsia="Times New Roman"/>
          <w:kern w:val="28"/>
          <w:sz w:val="24"/>
          <w:szCs w:val="24"/>
          <w:lang w:val="en-US" w:eastAsia="ru-RU"/>
        </w:rPr>
        <w:t>demands more sophisticated</w:t>
      </w:r>
      <w:r w:rsidR="00072DD3">
        <w:rPr>
          <w:rFonts w:eastAsia="Times New Roman"/>
          <w:kern w:val="28"/>
          <w:sz w:val="24"/>
          <w:szCs w:val="24"/>
          <w:lang w:val="en-US" w:eastAsia="ru-RU"/>
        </w:rPr>
        <w:t xml:space="preserve"> data protection services compared to ordinary computing environment. </w:t>
      </w:r>
      <w:r w:rsidR="000F2793">
        <w:rPr>
          <w:rFonts w:eastAsia="Times New Roman"/>
          <w:kern w:val="28"/>
          <w:sz w:val="24"/>
          <w:szCs w:val="24"/>
          <w:lang w:val="en-US" w:eastAsia="ru-RU"/>
        </w:rPr>
        <w:t>A common practice is to provide additional contextual methods a</w:t>
      </w:r>
      <w:r w:rsidR="00072DD3">
        <w:rPr>
          <w:rFonts w:eastAsia="Times New Roman"/>
          <w:kern w:val="28"/>
          <w:sz w:val="24"/>
          <w:szCs w:val="24"/>
          <w:lang w:val="en-US" w:eastAsia="ru-RU"/>
        </w:rPr>
        <w:t xml:space="preserve">part from authentication, DLP services and encryption (at rest, in transit, in use) </w:t>
      </w:r>
      <w:r w:rsidR="00072DD3" w:rsidRPr="00372B65">
        <w:rPr>
          <w:rFonts w:eastAsia="Times New Roman"/>
          <w:kern w:val="28"/>
          <w:sz w:val="24"/>
          <w:szCs w:val="24"/>
          <w:highlight w:val="yellow"/>
          <w:lang w:val="en-US" w:eastAsia="ru-RU"/>
        </w:rPr>
        <w:t>[</w:t>
      </w:r>
      <w:r w:rsidR="004E2459">
        <w:rPr>
          <w:rFonts w:eastAsia="Times New Roman"/>
          <w:kern w:val="28"/>
          <w:sz w:val="24"/>
          <w:szCs w:val="24"/>
          <w:highlight w:val="yellow"/>
          <w:lang w:val="en-US" w:eastAsia="ru-RU"/>
        </w:rPr>
        <w:t>7</w:t>
      </w:r>
      <w:r w:rsidR="00DC7ECD">
        <w:rPr>
          <w:rFonts w:eastAsia="Times New Roman"/>
          <w:kern w:val="28"/>
          <w:sz w:val="24"/>
          <w:szCs w:val="24"/>
          <w:highlight w:val="yellow"/>
          <w:lang w:val="en-US" w:eastAsia="ru-RU"/>
        </w:rPr>
        <w:t xml:space="preserve">, 8, 8.1, </w:t>
      </w:r>
      <w:proofErr w:type="gramStart"/>
      <w:r w:rsidR="00DC7ECD">
        <w:rPr>
          <w:rFonts w:eastAsia="Times New Roman"/>
          <w:kern w:val="28"/>
          <w:sz w:val="24"/>
          <w:szCs w:val="24"/>
          <w:highlight w:val="yellow"/>
          <w:lang w:val="en-US" w:eastAsia="ru-RU"/>
        </w:rPr>
        <w:t>8.2</w:t>
      </w:r>
      <w:proofErr w:type="gramEnd"/>
      <w:r w:rsidR="00072DD3" w:rsidRPr="00372B65">
        <w:rPr>
          <w:rFonts w:eastAsia="Times New Roman"/>
          <w:kern w:val="28"/>
          <w:sz w:val="24"/>
          <w:szCs w:val="24"/>
          <w:highlight w:val="yellow"/>
          <w:lang w:val="en-US" w:eastAsia="ru-RU"/>
        </w:rPr>
        <w:t>]</w:t>
      </w:r>
      <w:r w:rsidR="00072DD3">
        <w:rPr>
          <w:rFonts w:eastAsia="Times New Roman"/>
          <w:kern w:val="28"/>
          <w:sz w:val="24"/>
          <w:szCs w:val="24"/>
          <w:lang w:val="en-US" w:eastAsia="ru-RU"/>
        </w:rPr>
        <w:t xml:space="preserve">. The contextual methods increase the security of the app at a maximum level with minimum resource </w:t>
      </w:r>
      <w:r w:rsidR="000F2793">
        <w:rPr>
          <w:rFonts w:eastAsia="Times New Roman"/>
          <w:kern w:val="28"/>
          <w:sz w:val="24"/>
          <w:szCs w:val="24"/>
          <w:lang w:val="en-US" w:eastAsia="ru-RU"/>
        </w:rPr>
        <w:t>requirements</w:t>
      </w:r>
      <w:r w:rsidR="00072DD3">
        <w:rPr>
          <w:rFonts w:eastAsia="Times New Roman"/>
          <w:kern w:val="28"/>
          <w:sz w:val="24"/>
          <w:szCs w:val="24"/>
          <w:lang w:val="en-US" w:eastAsia="ru-RU"/>
        </w:rPr>
        <w:t xml:space="preserve">. The </w:t>
      </w:r>
      <w:r w:rsidR="00DC7ECD">
        <w:rPr>
          <w:rFonts w:eastAsia="Times New Roman"/>
          <w:kern w:val="28"/>
          <w:sz w:val="24"/>
          <w:szCs w:val="24"/>
          <w:lang w:val="en-US" w:eastAsia="ru-RU"/>
        </w:rPr>
        <w:t xml:space="preserve">most commonly used </w:t>
      </w:r>
      <w:r w:rsidR="00072DD3">
        <w:rPr>
          <w:rFonts w:eastAsia="Times New Roman"/>
          <w:kern w:val="28"/>
          <w:sz w:val="24"/>
          <w:szCs w:val="24"/>
          <w:lang w:val="en-US" w:eastAsia="ru-RU"/>
        </w:rPr>
        <w:t>are:</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0B5092">
        <w:rPr>
          <w:rFonts w:eastAsia="Times New Roman"/>
          <w:kern w:val="28"/>
          <w:sz w:val="24"/>
          <w:szCs w:val="24"/>
          <w:lang w:val="en-US" w:eastAsia="ru-RU"/>
        </w:rPr>
        <w:t xml:space="preserve"> of the device to trace its usage</w:t>
      </w:r>
      <w:r>
        <w:rPr>
          <w:rFonts w:eastAsia="Times New Roman"/>
          <w:kern w:val="28"/>
          <w:sz w:val="24"/>
          <w:szCs w:val="24"/>
          <w:lang w:val="en-US" w:eastAsia="ru-RU"/>
        </w:rPr>
        <w:t>;</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Setting up the e</w:t>
      </w:r>
      <w:r w:rsidR="00072DD3">
        <w:rPr>
          <w:rFonts w:eastAsia="Times New Roman"/>
          <w:kern w:val="28"/>
          <w:sz w:val="24"/>
          <w:szCs w:val="24"/>
          <w:lang w:val="en-US" w:eastAsia="ru-RU"/>
        </w:rPr>
        <w:t xml:space="preserve">xpiration </w:t>
      </w:r>
      <w:r>
        <w:rPr>
          <w:rFonts w:eastAsia="Times New Roman"/>
          <w:kern w:val="28"/>
          <w:sz w:val="24"/>
          <w:szCs w:val="24"/>
          <w:lang w:val="en-US" w:eastAsia="ru-RU"/>
        </w:rPr>
        <w:t xml:space="preserve">period </w:t>
      </w:r>
      <w:r w:rsidR="00072DD3">
        <w:rPr>
          <w:rFonts w:eastAsia="Times New Roman"/>
          <w:kern w:val="28"/>
          <w:sz w:val="24"/>
          <w:szCs w:val="24"/>
          <w:lang w:val="en-US" w:eastAsia="ru-RU"/>
        </w:rPr>
        <w:t>of an app</w:t>
      </w:r>
      <w:r>
        <w:rPr>
          <w:rFonts w:eastAsia="Times New Roman"/>
          <w:kern w:val="28"/>
          <w:sz w:val="24"/>
          <w:szCs w:val="24"/>
          <w:lang w:val="en-US" w:eastAsia="ru-RU"/>
        </w:rPr>
        <w:t xml:space="preserve"> </w:t>
      </w:r>
      <w:r w:rsidR="00072DD3">
        <w:rPr>
          <w:rFonts w:eastAsia="Times New Roman"/>
          <w:kern w:val="28"/>
          <w:sz w:val="24"/>
          <w:szCs w:val="24"/>
          <w:lang w:val="en-US" w:eastAsia="ru-RU"/>
        </w:rPr>
        <w:t>;</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Secured transfer </w:t>
      </w:r>
      <w:r w:rsidR="000B5092">
        <w:rPr>
          <w:rFonts w:eastAsia="Times New Roman"/>
          <w:kern w:val="28"/>
          <w:sz w:val="24"/>
          <w:szCs w:val="24"/>
          <w:lang w:val="en-US" w:eastAsia="ru-RU"/>
        </w:rPr>
        <w:t xml:space="preserve">politics </w:t>
      </w:r>
      <w:r>
        <w:rPr>
          <w:rFonts w:eastAsia="Times New Roman"/>
          <w:kern w:val="28"/>
          <w:sz w:val="24"/>
          <w:szCs w:val="24"/>
          <w:lang w:val="en-US" w:eastAsia="ru-RU"/>
        </w:rPr>
        <w:t>between apps;</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w:t>
      </w:r>
      <w:r w:rsidR="000B5092">
        <w:rPr>
          <w:rFonts w:eastAsia="Times New Roman"/>
          <w:kern w:val="28"/>
          <w:sz w:val="24"/>
          <w:szCs w:val="24"/>
          <w:lang w:val="en-US" w:eastAsia="ru-RU"/>
        </w:rPr>
        <w:t>ing</w:t>
      </w:r>
      <w:r>
        <w:rPr>
          <w:rFonts w:eastAsia="Times New Roman"/>
          <w:kern w:val="28"/>
          <w:sz w:val="24"/>
          <w:szCs w:val="24"/>
          <w:lang w:val="en-US" w:eastAsia="ru-RU"/>
        </w:rPr>
        <w:t xml:space="preserve"> access to </w:t>
      </w:r>
      <w:r w:rsidR="000B5092">
        <w:rPr>
          <w:rFonts w:eastAsia="Times New Roman"/>
          <w:kern w:val="28"/>
          <w:sz w:val="24"/>
          <w:szCs w:val="24"/>
          <w:lang w:val="en-US" w:eastAsia="ru-RU"/>
        </w:rPr>
        <w:t xml:space="preserve">the corporate </w:t>
      </w:r>
      <w:r>
        <w:rPr>
          <w:rFonts w:eastAsia="Times New Roman"/>
          <w:kern w:val="28"/>
          <w:sz w:val="24"/>
          <w:szCs w:val="24"/>
          <w:lang w:val="en-US" w:eastAsia="ru-RU"/>
        </w:rPr>
        <w:t>app;</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Setting up the e</w:t>
      </w:r>
      <w:r w:rsidR="00072DD3">
        <w:rPr>
          <w:rFonts w:eastAsia="Times New Roman"/>
          <w:kern w:val="28"/>
          <w:sz w:val="24"/>
          <w:szCs w:val="24"/>
          <w:lang w:val="en-US" w:eastAsia="ru-RU"/>
        </w:rPr>
        <w:t>xpir</w:t>
      </w:r>
      <w:r>
        <w:rPr>
          <w:rFonts w:eastAsia="Times New Roman"/>
          <w:kern w:val="28"/>
          <w:sz w:val="24"/>
          <w:szCs w:val="24"/>
          <w:lang w:val="en-US" w:eastAsia="ru-RU"/>
        </w:rPr>
        <w:t>ation period of app</w:t>
      </w:r>
      <w:r w:rsidR="00072DD3">
        <w:rPr>
          <w:rFonts w:eastAsia="Times New Roman"/>
          <w:kern w:val="28"/>
          <w:sz w:val="24"/>
          <w:szCs w:val="24"/>
          <w:lang w:val="en-US" w:eastAsia="ru-RU"/>
        </w:rPr>
        <w:t xml:space="preserve"> pass/pin;</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Setting up the counter </w:t>
      </w:r>
      <w:r w:rsidR="00072DD3">
        <w:rPr>
          <w:rFonts w:eastAsia="Times New Roman"/>
          <w:kern w:val="28"/>
          <w:sz w:val="24"/>
          <w:szCs w:val="24"/>
          <w:lang w:val="en-US" w:eastAsia="ru-RU"/>
        </w:rPr>
        <w:t>of failed tries;</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or prohibited o</w:t>
      </w:r>
      <w:r w:rsidR="00072DD3">
        <w:rPr>
          <w:rFonts w:eastAsia="Times New Roman"/>
          <w:kern w:val="28"/>
          <w:sz w:val="24"/>
          <w:szCs w:val="24"/>
          <w:lang w:val="en-US" w:eastAsia="ru-RU"/>
        </w:rPr>
        <w:t xml:space="preserve">ffline </w:t>
      </w:r>
      <w:r>
        <w:rPr>
          <w:rFonts w:eastAsia="Times New Roman"/>
          <w:kern w:val="28"/>
          <w:sz w:val="24"/>
          <w:szCs w:val="24"/>
          <w:lang w:val="en-US" w:eastAsia="ru-RU"/>
        </w:rPr>
        <w:t xml:space="preserve">access </w:t>
      </w:r>
      <w:r w:rsidR="00072DD3">
        <w:rPr>
          <w:rFonts w:eastAsia="Times New Roman"/>
          <w:kern w:val="28"/>
          <w:sz w:val="24"/>
          <w:szCs w:val="24"/>
          <w:lang w:val="en-US" w:eastAsia="ru-RU"/>
        </w:rPr>
        <w:t>;</w:t>
      </w:r>
    </w:p>
    <w:p w:rsidR="00072DD3" w:rsidRPr="006511DA"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Logging and a</w:t>
      </w:r>
      <w:r w:rsidR="00072DD3">
        <w:rPr>
          <w:rFonts w:eastAsia="Times New Roman"/>
          <w:kern w:val="28"/>
          <w:sz w:val="24"/>
          <w:szCs w:val="24"/>
          <w:lang w:val="en-US" w:eastAsia="ru-RU"/>
        </w:rPr>
        <w:t>udit</w:t>
      </w:r>
      <w:r>
        <w:rPr>
          <w:rFonts w:eastAsia="Times New Roman"/>
          <w:kern w:val="28"/>
          <w:sz w:val="24"/>
          <w:szCs w:val="24"/>
          <w:lang w:val="en-US" w:eastAsia="ru-RU"/>
        </w:rPr>
        <w:t>ing</w:t>
      </w:r>
      <w:r w:rsidR="00072DD3">
        <w:rPr>
          <w:rFonts w:eastAsia="Times New Roman"/>
          <w:kern w:val="28"/>
          <w:sz w:val="24"/>
          <w:szCs w:val="24"/>
          <w:lang w:val="en-US" w:eastAsia="ru-RU"/>
        </w:rPr>
        <w:t>.</w:t>
      </w:r>
    </w:p>
    <w:p w:rsidR="00072DD3" w:rsidRDefault="000B5092"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Preventing the data leakage</w:t>
      </w:r>
      <w:r w:rsidR="00072DD3">
        <w:rPr>
          <w:rFonts w:eastAsia="Times New Roman"/>
          <w:kern w:val="28"/>
          <w:sz w:val="24"/>
          <w:szCs w:val="24"/>
          <w:lang w:val="en-US" w:eastAsia="ru-RU"/>
        </w:rPr>
        <w:t xml:space="preserve"> on the mobile device</w:t>
      </w:r>
      <w:r>
        <w:rPr>
          <w:rFonts w:eastAsia="Times New Roman"/>
          <w:kern w:val="28"/>
          <w:sz w:val="24"/>
          <w:szCs w:val="24"/>
          <w:lang w:val="en-US" w:eastAsia="ru-RU"/>
        </w:rPr>
        <w:t xml:space="preserve"> is an important security proble</w:t>
      </w:r>
      <w:r w:rsidR="006C2898">
        <w:rPr>
          <w:rFonts w:eastAsia="Times New Roman"/>
          <w:kern w:val="28"/>
          <w:sz w:val="24"/>
          <w:szCs w:val="24"/>
          <w:lang w:val="en-US" w:eastAsia="ru-RU"/>
        </w:rPr>
        <w:t>m.</w:t>
      </w:r>
      <w:r>
        <w:rPr>
          <w:rFonts w:eastAsia="Times New Roman"/>
          <w:kern w:val="28"/>
          <w:sz w:val="24"/>
          <w:szCs w:val="24"/>
          <w:lang w:val="en-US" w:eastAsia="ru-RU"/>
        </w:rPr>
        <w:t xml:space="preserve"> </w:t>
      </w:r>
      <w:r w:rsidR="006C2898">
        <w:rPr>
          <w:rFonts w:eastAsia="Times New Roman"/>
          <w:kern w:val="28"/>
          <w:sz w:val="24"/>
          <w:szCs w:val="24"/>
          <w:lang w:val="en-US" w:eastAsia="ru-RU"/>
        </w:rPr>
        <w:t>T</w:t>
      </w:r>
      <w:r>
        <w:rPr>
          <w:rFonts w:eastAsia="Times New Roman"/>
          <w:kern w:val="28"/>
          <w:sz w:val="24"/>
          <w:szCs w:val="24"/>
          <w:lang w:val="en-US" w:eastAsia="ru-RU"/>
        </w:rPr>
        <w:t>herefore</w:t>
      </w:r>
      <w:proofErr w:type="gramStart"/>
      <w:r w:rsidR="006C2898">
        <w:rPr>
          <w:rFonts w:eastAsia="Times New Roman"/>
          <w:kern w:val="28"/>
          <w:sz w:val="24"/>
          <w:szCs w:val="24"/>
          <w:lang w:val="en-US" w:eastAsia="ru-RU"/>
        </w:rPr>
        <w:t>,</w:t>
      </w:r>
      <w:r w:rsidR="00072DD3">
        <w:rPr>
          <w:rFonts w:eastAsia="Times New Roman"/>
          <w:kern w:val="28"/>
          <w:sz w:val="24"/>
          <w:szCs w:val="24"/>
          <w:lang w:val="en-US" w:eastAsia="ru-RU"/>
        </w:rPr>
        <w:t xml:space="preserve">  the</w:t>
      </w:r>
      <w:proofErr w:type="gramEnd"/>
      <w:r>
        <w:rPr>
          <w:rFonts w:eastAsia="Times New Roman"/>
          <w:kern w:val="28"/>
          <w:sz w:val="24"/>
          <w:szCs w:val="24"/>
          <w:lang w:val="en-US" w:eastAsia="ru-RU"/>
        </w:rPr>
        <w:t xml:space="preserve"> administrators </w:t>
      </w:r>
      <w:r w:rsidR="00072DD3">
        <w:rPr>
          <w:rFonts w:eastAsia="Times New Roman"/>
          <w:kern w:val="28"/>
          <w:sz w:val="24"/>
          <w:szCs w:val="24"/>
          <w:lang w:val="en-US" w:eastAsia="ru-RU"/>
        </w:rPr>
        <w:t xml:space="preserve">should </w:t>
      </w:r>
      <w:r>
        <w:rPr>
          <w:rFonts w:eastAsia="Times New Roman"/>
          <w:kern w:val="28"/>
          <w:sz w:val="24"/>
          <w:szCs w:val="24"/>
          <w:lang w:val="en-US" w:eastAsia="ru-RU"/>
        </w:rPr>
        <w:t>take additional control and protection measures for the confidential data</w:t>
      </w:r>
      <w:r w:rsidR="00056365">
        <w:rPr>
          <w:rFonts w:eastAsia="Times New Roman"/>
          <w:kern w:val="28"/>
          <w:sz w:val="24"/>
          <w:szCs w:val="24"/>
          <w:lang w:val="en-US" w:eastAsia="ru-RU"/>
        </w:rPr>
        <w:t xml:space="preserve"> on the mobile device </w:t>
      </w:r>
      <w:r>
        <w:rPr>
          <w:rFonts w:eastAsia="Times New Roman"/>
          <w:kern w:val="28"/>
          <w:sz w:val="24"/>
          <w:szCs w:val="24"/>
          <w:lang w:val="en-US" w:eastAsia="ru-RU"/>
        </w:rPr>
        <w:t>that leaves the premises of the organization</w:t>
      </w:r>
      <w:r w:rsidR="00072DD3">
        <w:rPr>
          <w:rFonts w:eastAsia="Times New Roman"/>
          <w:kern w:val="28"/>
          <w:sz w:val="24"/>
          <w:szCs w:val="24"/>
          <w:lang w:val="en-US" w:eastAsia="ru-RU"/>
        </w:rPr>
        <w:t xml:space="preserve">. The most sensitive and confidential data should not be </w:t>
      </w:r>
      <w:r w:rsidR="00056365">
        <w:rPr>
          <w:rFonts w:eastAsia="Times New Roman"/>
          <w:kern w:val="28"/>
          <w:sz w:val="24"/>
          <w:szCs w:val="24"/>
          <w:lang w:val="en-US" w:eastAsia="ru-RU"/>
        </w:rPr>
        <w:t xml:space="preserve">permitted </w:t>
      </w:r>
      <w:r w:rsidR="00072DD3">
        <w:rPr>
          <w:rFonts w:eastAsia="Times New Roman"/>
          <w:kern w:val="28"/>
          <w:sz w:val="24"/>
          <w:szCs w:val="24"/>
          <w:lang w:val="en-US" w:eastAsia="ru-RU"/>
        </w:rPr>
        <w:t xml:space="preserve">to be transferred to the mobile device. However, what if the SME needs to allow the workers to work on such devices and even use them in the offline mode for the convenience and traffic reduce or even for a particular characteristic of the app or the business itself?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From the theoretical point of view o</w:t>
      </w:r>
      <w:r>
        <w:rPr>
          <w:rFonts w:eastAsia="Times New Roman"/>
          <w:kern w:val="28"/>
          <w:sz w:val="24"/>
          <w:szCs w:val="24"/>
          <w:lang w:val="en-US" w:eastAsia="ru-RU"/>
        </w:rPr>
        <w:t>f</w:t>
      </w:r>
      <w:r w:rsidRPr="00372B65">
        <w:rPr>
          <w:rFonts w:eastAsia="Times New Roman"/>
          <w:kern w:val="28"/>
          <w:sz w:val="24"/>
          <w:szCs w:val="24"/>
          <w:lang w:val="en-US" w:eastAsia="ru-RU"/>
        </w:rPr>
        <w:t xml:space="preserve"> this problem</w:t>
      </w:r>
      <w:r>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can be considered </w:t>
      </w:r>
      <w:r w:rsidRPr="00372B65">
        <w:rPr>
          <w:rFonts w:eastAsia="Times New Roman"/>
          <w:kern w:val="28"/>
          <w:sz w:val="24"/>
          <w:szCs w:val="24"/>
          <w:highlight w:val="yellow"/>
          <w:lang w:val="en-US" w:eastAsia="ru-RU"/>
        </w:rPr>
        <w:t>[</w:t>
      </w:r>
      <w:r w:rsidR="00DC7ECD">
        <w:rPr>
          <w:rFonts w:eastAsia="Times New Roman"/>
          <w:kern w:val="28"/>
          <w:sz w:val="24"/>
          <w:szCs w:val="24"/>
          <w:highlight w:val="yellow"/>
          <w:lang w:val="en-US" w:eastAsia="ru-RU"/>
        </w:rPr>
        <w:t xml:space="preserve">7, 8, 8.1, </w:t>
      </w:r>
      <w:proofErr w:type="gramStart"/>
      <w:r w:rsidR="00DC7ECD">
        <w:rPr>
          <w:rFonts w:eastAsia="Times New Roman"/>
          <w:kern w:val="28"/>
          <w:sz w:val="24"/>
          <w:szCs w:val="24"/>
          <w:highlight w:val="yellow"/>
          <w:lang w:val="en-US" w:eastAsia="ru-RU"/>
        </w:rPr>
        <w:t>8.2</w:t>
      </w:r>
      <w:proofErr w:type="gramEnd"/>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xml:space="preserve">. </w:t>
      </w:r>
      <w:r w:rsidR="00DC7ECD">
        <w:rPr>
          <w:rFonts w:eastAsia="Times New Roman"/>
          <w:kern w:val="28"/>
          <w:sz w:val="24"/>
          <w:szCs w:val="24"/>
          <w:lang w:val="en-US" w:eastAsia="ru-RU"/>
        </w:rPr>
        <w:t>The common point of all surveys is that t</w:t>
      </w:r>
      <w:r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DC7ECD">
        <w:rPr>
          <w:rFonts w:eastAsia="Times New Roman"/>
          <w:kern w:val="28"/>
          <w:sz w:val="24"/>
          <w:szCs w:val="24"/>
          <w:lang w:val="en-US" w:eastAsia="ru-RU"/>
        </w:rPr>
        <w:t xml:space="preserve"> [8, 8.2]</w:t>
      </w:r>
      <w:r w:rsidRPr="00372B65">
        <w:rPr>
          <w:rFonts w:eastAsia="Times New Roman"/>
          <w:kern w:val="28"/>
          <w:sz w:val="24"/>
          <w:szCs w:val="24"/>
          <w:lang w:val="en-US" w:eastAsia="ru-RU"/>
        </w:rPr>
        <w:t>.</w:t>
      </w:r>
      <w:r>
        <w:rPr>
          <w:rFonts w:eastAsia="Times New Roman"/>
          <w:kern w:val="28"/>
          <w:sz w:val="24"/>
          <w:szCs w:val="24"/>
          <w:lang w:val="en-US" w:eastAsia="ru-RU"/>
        </w:rPr>
        <w:t xml:space="preserve"> An analysis of the existing models of mobile cloud computing is presented in [8</w:t>
      </w:r>
      <w:r w:rsidR="00DC7ECD">
        <w:rPr>
          <w:rFonts w:eastAsia="Times New Roman"/>
          <w:kern w:val="28"/>
          <w:sz w:val="24"/>
          <w:szCs w:val="24"/>
          <w:lang w:val="en-US" w:eastAsia="ru-RU"/>
        </w:rPr>
        <w:t>, 8.2</w:t>
      </w:r>
      <w:r>
        <w:rPr>
          <w:rFonts w:eastAsia="Times New Roman"/>
          <w:kern w:val="28"/>
          <w:sz w:val="24"/>
          <w:szCs w:val="24"/>
          <w:lang w:val="en-US" w:eastAsia="ru-RU"/>
        </w:rPr>
        <w:t xml:space="preserve">]. </w:t>
      </w:r>
      <w:r w:rsidR="006C2898">
        <w:rPr>
          <w:rFonts w:eastAsia="Times New Roman"/>
          <w:kern w:val="28"/>
          <w:sz w:val="24"/>
          <w:szCs w:val="24"/>
          <w:lang w:val="en-US" w:eastAsia="ru-RU"/>
        </w:rPr>
        <w:t>Commonly, a</w:t>
      </w:r>
      <w:r>
        <w:rPr>
          <w:rFonts w:eastAsia="Times New Roman"/>
          <w:kern w:val="28"/>
          <w:sz w:val="24"/>
          <w:szCs w:val="24"/>
          <w:lang w:val="en-US" w:eastAsia="ru-RU"/>
        </w:rPr>
        <w:t xml:space="preserve">ll the models and protection schemes concentrate on the encryption properties and either perform the computations on their own [12-15] or use the cloud provider to off-load the cryptographic operations [16-18]. </w:t>
      </w:r>
      <w:r w:rsidR="006C2898">
        <w:rPr>
          <w:rFonts w:eastAsia="Times New Roman"/>
          <w:kern w:val="28"/>
          <w:sz w:val="24"/>
          <w:szCs w:val="24"/>
          <w:lang w:val="en-US" w:eastAsia="ru-RU"/>
        </w:rPr>
        <w:t>Obviously, i</w:t>
      </w:r>
      <w:r>
        <w:rPr>
          <w:rFonts w:eastAsia="Times New Roman"/>
          <w:kern w:val="28"/>
          <w:sz w:val="24"/>
          <w:szCs w:val="24"/>
          <w:lang w:val="en-US" w:eastAsia="ru-RU"/>
        </w:rPr>
        <w:t>t is natural that the mobile device cannot handle the operations securely without assistance of a cloud provider, due to the resource constraint and battery limitation.</w:t>
      </w:r>
    </w:p>
    <w:p w:rsidR="00072DD3" w:rsidRDefault="006C15D5"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necessity to use the</w:t>
      </w:r>
      <w:r w:rsidRPr="00EF1292">
        <w:rPr>
          <w:rFonts w:eastAsia="Times New Roman"/>
          <w:kern w:val="28"/>
          <w:sz w:val="24"/>
          <w:szCs w:val="24"/>
          <w:lang w:val="en-US" w:eastAsia="ru-RU"/>
        </w:rPr>
        <w:t xml:space="preserve"> schemes that function without putting load on a provider</w:t>
      </w:r>
      <w:r>
        <w:rPr>
          <w:rFonts w:eastAsia="Times New Roman"/>
          <w:kern w:val="28"/>
          <w:sz w:val="24"/>
          <w:szCs w:val="24"/>
          <w:lang w:val="en-US" w:eastAsia="ru-RU"/>
        </w:rPr>
        <w:t xml:space="preserve"> arises</w:t>
      </w:r>
      <w:r w:rsidRPr="00EF1292">
        <w:rPr>
          <w:rFonts w:eastAsia="Times New Roman"/>
          <w:kern w:val="28"/>
          <w:sz w:val="24"/>
          <w:szCs w:val="24"/>
          <w:lang w:val="en-US" w:eastAsia="ru-RU"/>
        </w:rPr>
        <w:t xml:space="preserve"> </w:t>
      </w:r>
      <w:r>
        <w:rPr>
          <w:rFonts w:eastAsia="Times New Roman"/>
          <w:kern w:val="28"/>
          <w:sz w:val="24"/>
          <w:szCs w:val="24"/>
          <w:lang w:val="en-US" w:eastAsia="ru-RU"/>
        </w:rPr>
        <w:t>w</w:t>
      </w:r>
      <w:r w:rsidR="00072DD3" w:rsidRPr="00EF1292">
        <w:rPr>
          <w:rFonts w:eastAsia="Times New Roman"/>
          <w:kern w:val="28"/>
          <w:sz w:val="24"/>
          <w:szCs w:val="24"/>
          <w:lang w:val="en-US" w:eastAsia="ru-RU"/>
        </w:rPr>
        <w:t xml:space="preserve">hen </w:t>
      </w:r>
      <w:r w:rsidR="00072DD3">
        <w:rPr>
          <w:rFonts w:eastAsia="Times New Roman"/>
          <w:kern w:val="28"/>
          <w:sz w:val="24"/>
          <w:szCs w:val="24"/>
          <w:lang w:val="en-US" w:eastAsia="ru-RU"/>
        </w:rPr>
        <w:t>it is desired</w:t>
      </w:r>
      <w:r w:rsidR="00072DD3" w:rsidRPr="00EF1292">
        <w:rPr>
          <w:rFonts w:eastAsia="Times New Roman"/>
          <w:kern w:val="28"/>
          <w:sz w:val="24"/>
          <w:szCs w:val="24"/>
          <w:lang w:val="en-US" w:eastAsia="ru-RU"/>
        </w:rPr>
        <w:t xml:space="preserve"> to make the device less depend</w:t>
      </w:r>
      <w:r w:rsidR="00072DD3">
        <w:rPr>
          <w:rFonts w:eastAsia="Times New Roman"/>
          <w:kern w:val="28"/>
          <w:sz w:val="24"/>
          <w:szCs w:val="24"/>
          <w:lang w:val="en-US" w:eastAsia="ru-RU"/>
        </w:rPr>
        <w:t>ent</w:t>
      </w:r>
      <w:r w:rsidR="00072DD3" w:rsidRPr="00EF1292">
        <w:rPr>
          <w:rFonts w:eastAsia="Times New Roman"/>
          <w:kern w:val="28"/>
          <w:sz w:val="24"/>
          <w:szCs w:val="24"/>
          <w:lang w:val="en-US" w:eastAsia="ru-RU"/>
        </w:rPr>
        <w:t xml:space="preserve"> on the cloud provider </w:t>
      </w:r>
      <w:r w:rsidR="009F105D">
        <w:rPr>
          <w:rFonts w:eastAsia="Times New Roman"/>
          <w:kern w:val="28"/>
          <w:sz w:val="24"/>
          <w:szCs w:val="24"/>
          <w:lang w:val="en-US" w:eastAsia="ru-RU"/>
        </w:rPr>
        <w:t>i.e.</w:t>
      </w:r>
      <w:r w:rsidR="00452671">
        <w:rPr>
          <w:rFonts w:eastAsia="Times New Roman"/>
          <w:kern w:val="28"/>
          <w:sz w:val="24"/>
          <w:szCs w:val="24"/>
          <w:lang w:val="en-US" w:eastAsia="ru-RU"/>
        </w:rPr>
        <w:t xml:space="preserve"> </w:t>
      </w:r>
      <w:r w:rsidR="009F105D">
        <w:rPr>
          <w:rFonts w:eastAsia="Times New Roman"/>
          <w:kern w:val="28"/>
          <w:sz w:val="24"/>
          <w:szCs w:val="24"/>
          <w:lang w:val="en-US" w:eastAsia="ru-RU"/>
        </w:rPr>
        <w:t xml:space="preserve">corporate </w:t>
      </w:r>
      <w:r w:rsidR="00072DD3" w:rsidRPr="00EF1292">
        <w:rPr>
          <w:rFonts w:eastAsia="Times New Roman"/>
          <w:kern w:val="28"/>
          <w:sz w:val="24"/>
          <w:szCs w:val="24"/>
          <w:lang w:val="en-US" w:eastAsia="ru-RU"/>
        </w:rPr>
        <w:t xml:space="preserve">app </w:t>
      </w:r>
      <w:r w:rsidR="009F105D">
        <w:rPr>
          <w:rFonts w:eastAsia="Times New Roman"/>
          <w:kern w:val="28"/>
          <w:sz w:val="24"/>
          <w:szCs w:val="24"/>
          <w:lang w:val="en-US" w:eastAsia="ru-RU"/>
        </w:rPr>
        <w:t>continues to provide the secure access to the sensitive data</w:t>
      </w:r>
      <w:r w:rsidR="00072DD3" w:rsidRPr="00EF1292">
        <w:rPr>
          <w:rFonts w:eastAsia="Times New Roman"/>
          <w:kern w:val="28"/>
          <w:sz w:val="24"/>
          <w:szCs w:val="24"/>
          <w:lang w:val="en-US" w:eastAsia="ru-RU"/>
        </w:rPr>
        <w:t xml:space="preserve"> without connection to the network. All the currently known schemes of encryption, performing the computation, as it is </w:t>
      </w:r>
      <w:r w:rsidR="00072DD3">
        <w:rPr>
          <w:rFonts w:eastAsia="Times New Roman"/>
          <w:kern w:val="28"/>
          <w:sz w:val="24"/>
          <w:szCs w:val="24"/>
          <w:lang w:val="en-US" w:eastAsia="ru-RU"/>
        </w:rPr>
        <w:t>discussed</w:t>
      </w:r>
      <w:r w:rsidR="00072DD3" w:rsidRPr="00EF1292">
        <w:rPr>
          <w:rFonts w:eastAsia="Times New Roman"/>
          <w:kern w:val="28"/>
          <w:sz w:val="24"/>
          <w:szCs w:val="24"/>
          <w:lang w:val="en-US" w:eastAsia="ru-RU"/>
        </w:rPr>
        <w:t xml:space="preserve"> in [8]</w:t>
      </w:r>
      <w:r w:rsidR="00072DD3">
        <w:rPr>
          <w:rFonts w:eastAsia="Times New Roman"/>
          <w:kern w:val="28"/>
          <w:sz w:val="24"/>
          <w:szCs w:val="24"/>
          <w:lang w:val="en-US" w:eastAsia="ru-RU"/>
        </w:rPr>
        <w:t>,</w:t>
      </w:r>
      <w:r w:rsidR="00072DD3" w:rsidRPr="00EF1292">
        <w:rPr>
          <w:rFonts w:eastAsia="Times New Roman"/>
          <w:kern w:val="28"/>
          <w:sz w:val="24"/>
          <w:szCs w:val="24"/>
          <w:lang w:val="en-US" w:eastAsia="ru-RU"/>
        </w:rPr>
        <w:t xml:space="preserve"> either use a cloud provider [12]</w:t>
      </w:r>
      <w:r w:rsidR="00072DD3">
        <w:rPr>
          <w:rFonts w:eastAsia="Times New Roman"/>
          <w:kern w:val="28"/>
          <w:sz w:val="24"/>
          <w:szCs w:val="24"/>
          <w:lang w:val="en-US" w:eastAsia="ru-RU"/>
        </w:rPr>
        <w:t>, a</w:t>
      </w:r>
      <w:r w:rsidR="00072DD3" w:rsidRPr="00EF1292">
        <w:rPr>
          <w:rFonts w:eastAsia="Times New Roman"/>
          <w:kern w:val="28"/>
          <w:sz w:val="24"/>
          <w:szCs w:val="24"/>
          <w:lang w:val="en-US" w:eastAsia="ru-RU"/>
        </w:rPr>
        <w:t xml:space="preserve"> third party trusted agent [13]</w:t>
      </w:r>
      <w:r w:rsidR="00452671">
        <w:rPr>
          <w:rFonts w:eastAsia="Times New Roman"/>
          <w:kern w:val="28"/>
          <w:sz w:val="24"/>
          <w:szCs w:val="24"/>
          <w:lang w:val="en-US" w:eastAsia="ru-RU"/>
        </w:rPr>
        <w:t xml:space="preserve"> or </w:t>
      </w:r>
      <w:r w:rsidR="00072DD3">
        <w:rPr>
          <w:rFonts w:eastAsia="Times New Roman"/>
          <w:kern w:val="28"/>
          <w:sz w:val="24"/>
          <w:szCs w:val="24"/>
          <w:lang w:val="en-US" w:eastAsia="ru-RU"/>
        </w:rPr>
        <w:t>a</w:t>
      </w:r>
      <w:r w:rsidR="00072DD3" w:rsidRPr="00EF1292">
        <w:rPr>
          <w:rFonts w:eastAsia="Times New Roman"/>
          <w:kern w:val="28"/>
          <w:sz w:val="24"/>
          <w:szCs w:val="24"/>
          <w:lang w:val="en-US" w:eastAsia="ru-RU"/>
        </w:rPr>
        <w:t xml:space="preserve"> combination of both [14]</w:t>
      </w:r>
      <w:r w:rsidR="00452671">
        <w:rPr>
          <w:rFonts w:eastAsia="Times New Roman"/>
          <w:kern w:val="28"/>
          <w:sz w:val="24"/>
          <w:szCs w:val="24"/>
          <w:lang w:val="en-US" w:eastAsia="ru-RU"/>
        </w:rPr>
        <w:t xml:space="preserve">. In some cases, they </w:t>
      </w:r>
      <w:r w:rsidR="00072DD3" w:rsidRPr="00EF1292">
        <w:rPr>
          <w:rFonts w:eastAsia="Times New Roman"/>
          <w:kern w:val="28"/>
          <w:sz w:val="24"/>
          <w:szCs w:val="24"/>
          <w:lang w:val="en-US" w:eastAsia="ru-RU"/>
        </w:rPr>
        <w:t>concentrate</w:t>
      </w:r>
      <w:r w:rsidR="00072DD3">
        <w:rPr>
          <w:rFonts w:eastAsia="Times New Roman"/>
          <w:kern w:val="28"/>
          <w:sz w:val="24"/>
          <w:szCs w:val="24"/>
          <w:lang w:val="en-US" w:eastAsia="ru-RU"/>
        </w:rPr>
        <w:t xml:space="preserve"> on computational complexity with</w:t>
      </w:r>
      <w:r w:rsidR="00072DD3" w:rsidRPr="00EF1292">
        <w:rPr>
          <w:rFonts w:eastAsia="Times New Roman"/>
          <w:kern w:val="28"/>
          <w:sz w:val="24"/>
          <w:szCs w:val="24"/>
          <w:lang w:val="en-US" w:eastAsia="ru-RU"/>
        </w:rPr>
        <w:t xml:space="preserve">out taking care of </w:t>
      </w:r>
      <w:r w:rsidR="00072DD3">
        <w:rPr>
          <w:rFonts w:eastAsia="Times New Roman"/>
          <w:kern w:val="28"/>
          <w:sz w:val="24"/>
          <w:szCs w:val="24"/>
          <w:lang w:val="en-US" w:eastAsia="ru-RU"/>
        </w:rPr>
        <w:t xml:space="preserve">user privacy and </w:t>
      </w:r>
      <w:r w:rsidR="00072DD3" w:rsidRPr="00EF1292">
        <w:rPr>
          <w:rFonts w:eastAsia="Times New Roman"/>
          <w:kern w:val="28"/>
          <w:sz w:val="24"/>
          <w:szCs w:val="24"/>
          <w:lang w:val="en-US" w:eastAsia="ru-RU"/>
        </w:rPr>
        <w:t>security</w:t>
      </w:r>
      <w:r w:rsidR="00452671">
        <w:rPr>
          <w:rFonts w:eastAsia="Times New Roman"/>
          <w:kern w:val="28"/>
          <w:sz w:val="24"/>
          <w:szCs w:val="24"/>
          <w:lang w:val="en-US" w:eastAsia="ru-RU"/>
        </w:rPr>
        <w:t xml:space="preserve"> </w:t>
      </w:r>
      <w:r w:rsidR="00072DD3" w:rsidRPr="00EF1292">
        <w:rPr>
          <w:rFonts w:eastAsia="Times New Roman"/>
          <w:kern w:val="28"/>
          <w:sz w:val="24"/>
          <w:szCs w:val="24"/>
          <w:lang w:val="en-US" w:eastAsia="ru-RU"/>
        </w:rPr>
        <w:t>[15].</w:t>
      </w:r>
    </w:p>
    <w:p w:rsidR="00072DD3" w:rsidRDefault="005F4C98"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Therefore, from the overview of the surveys [8, 8.1, 8.2] we can conclude that </w:t>
      </w:r>
      <w:r w:rsidR="00072DD3">
        <w:rPr>
          <w:rFonts w:eastAsia="Times New Roman"/>
          <w:kern w:val="28"/>
          <w:sz w:val="24"/>
          <w:szCs w:val="24"/>
          <w:lang w:val="en-US" w:eastAsia="ru-RU"/>
        </w:rPr>
        <w:t>the</w:t>
      </w:r>
      <w:r w:rsidR="00452671">
        <w:rPr>
          <w:rFonts w:eastAsia="Times New Roman"/>
          <w:kern w:val="28"/>
          <w:sz w:val="24"/>
          <w:szCs w:val="24"/>
          <w:lang w:val="en-US" w:eastAsia="ru-RU"/>
        </w:rPr>
        <w:t xml:space="preserve"> well-known mobile</w:t>
      </w:r>
      <w:r w:rsidR="00072DD3">
        <w:rPr>
          <w:rFonts w:eastAsia="Times New Roman"/>
          <w:kern w:val="28"/>
          <w:sz w:val="24"/>
          <w:szCs w:val="24"/>
          <w:lang w:val="en-US" w:eastAsia="ru-RU"/>
        </w:rPr>
        <w:t xml:space="preserve"> </w:t>
      </w:r>
      <w:r>
        <w:rPr>
          <w:rFonts w:eastAsia="Times New Roman"/>
          <w:kern w:val="28"/>
          <w:sz w:val="24"/>
          <w:szCs w:val="24"/>
          <w:lang w:val="en-US" w:eastAsia="ru-RU"/>
        </w:rPr>
        <w:t xml:space="preserve">cloud </w:t>
      </w:r>
      <w:r w:rsidR="00072DD3">
        <w:rPr>
          <w:rFonts w:eastAsia="Times New Roman"/>
          <w:kern w:val="28"/>
          <w:sz w:val="24"/>
          <w:szCs w:val="24"/>
          <w:lang w:val="en-US" w:eastAsia="ru-RU"/>
        </w:rPr>
        <w:t xml:space="preserve">security </w:t>
      </w:r>
      <w:r>
        <w:rPr>
          <w:rFonts w:eastAsia="Times New Roman"/>
          <w:kern w:val="28"/>
          <w:sz w:val="24"/>
          <w:szCs w:val="24"/>
          <w:lang w:val="en-US" w:eastAsia="ru-RU"/>
        </w:rPr>
        <w:t>models</w:t>
      </w:r>
      <w:r w:rsidR="00072DD3">
        <w:rPr>
          <w:rFonts w:eastAsia="Times New Roman"/>
          <w:kern w:val="28"/>
          <w:sz w:val="24"/>
          <w:szCs w:val="24"/>
          <w:lang w:val="en-US" w:eastAsia="ru-RU"/>
        </w:rPr>
        <w:t xml:space="preserve"> proposed so far</w:t>
      </w:r>
      <w:r>
        <w:rPr>
          <w:rFonts w:eastAsia="Times New Roman"/>
          <w:kern w:val="28"/>
          <w:sz w:val="24"/>
          <w:szCs w:val="24"/>
          <w:lang w:val="en-US" w:eastAsia="ru-RU"/>
        </w:rPr>
        <w:t>,</w:t>
      </w:r>
      <w:ins w:id="32" w:author="TanTan" w:date="2016-02-02T01:14:00Z">
        <w:r>
          <w:rPr>
            <w:rFonts w:eastAsia="Times New Roman"/>
            <w:kern w:val="28"/>
            <w:sz w:val="24"/>
            <w:szCs w:val="24"/>
            <w:lang w:val="en-US" w:eastAsia="ru-RU"/>
          </w:rPr>
          <w:t xml:space="preserve"> </w:t>
        </w:r>
      </w:ins>
      <w:r w:rsidR="00452671">
        <w:rPr>
          <w:rFonts w:eastAsia="Times New Roman"/>
          <w:kern w:val="28"/>
          <w:sz w:val="24"/>
          <w:szCs w:val="24"/>
          <w:lang w:val="en-US" w:eastAsia="ru-RU"/>
        </w:rPr>
        <w:t>do not consider the problem of the</w:t>
      </w:r>
      <w:r w:rsidR="00072DD3">
        <w:rPr>
          <w:rFonts w:eastAsia="Times New Roman"/>
          <w:kern w:val="28"/>
          <w:sz w:val="24"/>
          <w:szCs w:val="24"/>
          <w:lang w:val="en-US" w:eastAsia="ru-RU"/>
        </w:rPr>
        <w:t xml:space="preserve"> offline</w:t>
      </w:r>
      <w:r w:rsidR="00452671">
        <w:rPr>
          <w:rFonts w:eastAsia="Times New Roman"/>
          <w:kern w:val="28"/>
          <w:sz w:val="24"/>
          <w:szCs w:val="24"/>
          <w:lang w:val="en-US" w:eastAsia="ru-RU"/>
        </w:rPr>
        <w:t xml:space="preserve"> security</w:t>
      </w:r>
      <w:r>
        <w:rPr>
          <w:rFonts w:eastAsia="Times New Roman"/>
          <w:kern w:val="28"/>
          <w:sz w:val="24"/>
          <w:szCs w:val="24"/>
          <w:lang w:val="en-US" w:eastAsia="ru-RU"/>
        </w:rPr>
        <w:t xml:space="preserve"> </w:t>
      </w:r>
      <w:proofErr w:type="gramStart"/>
      <w:r>
        <w:rPr>
          <w:rFonts w:eastAsia="Times New Roman"/>
          <w:kern w:val="28"/>
          <w:sz w:val="24"/>
          <w:szCs w:val="24"/>
          <w:lang w:val="en-US" w:eastAsia="ru-RU"/>
        </w:rPr>
        <w:t>mode</w:t>
      </w:r>
      <w:r w:rsidR="00452671">
        <w:rPr>
          <w:rFonts w:eastAsia="Times New Roman"/>
          <w:kern w:val="28"/>
          <w:sz w:val="24"/>
          <w:szCs w:val="24"/>
          <w:lang w:val="en-US" w:eastAsia="ru-RU"/>
        </w:rPr>
        <w:t xml:space="preserve"> </w:t>
      </w:r>
      <w:r w:rsidR="00072DD3">
        <w:rPr>
          <w:rFonts w:eastAsia="Times New Roman"/>
          <w:kern w:val="28"/>
          <w:sz w:val="24"/>
          <w:szCs w:val="24"/>
          <w:lang w:val="en-US" w:eastAsia="ru-RU"/>
        </w:rPr>
        <w:t>.</w:t>
      </w:r>
      <w:proofErr w:type="gramEnd"/>
      <w:r w:rsidR="00072DD3">
        <w:rPr>
          <w:rFonts w:eastAsia="Times New Roman"/>
          <w:kern w:val="28"/>
          <w:sz w:val="24"/>
          <w:szCs w:val="24"/>
          <w:lang w:val="en-US" w:eastAsia="ru-RU"/>
        </w:rPr>
        <w:t xml:space="preserve"> In many cases the industrial providers of the</w:t>
      </w:r>
      <w:r w:rsidR="00787BCD">
        <w:rPr>
          <w:rFonts w:eastAsia="Times New Roman"/>
          <w:kern w:val="28"/>
          <w:sz w:val="24"/>
          <w:szCs w:val="24"/>
          <w:lang w:val="en-US" w:eastAsia="ru-RU"/>
        </w:rPr>
        <w:t xml:space="preserve"> </w:t>
      </w:r>
      <w:r w:rsidR="00452671">
        <w:rPr>
          <w:rFonts w:eastAsia="Times New Roman"/>
          <w:kern w:val="28"/>
          <w:sz w:val="24"/>
          <w:szCs w:val="24"/>
          <w:lang w:val="en-US" w:eastAsia="ru-RU"/>
        </w:rPr>
        <w:t xml:space="preserve">mobile </w:t>
      </w:r>
      <w:proofErr w:type="gramStart"/>
      <w:r w:rsidR="00072DD3">
        <w:rPr>
          <w:rFonts w:eastAsia="Times New Roman"/>
          <w:kern w:val="28"/>
          <w:sz w:val="24"/>
          <w:szCs w:val="24"/>
          <w:lang w:val="en-US" w:eastAsia="ru-RU"/>
        </w:rPr>
        <w:t>security  API</w:t>
      </w:r>
      <w:proofErr w:type="gramEnd"/>
      <w:r w:rsidR="00452671">
        <w:rPr>
          <w:rFonts w:eastAsia="Times New Roman"/>
          <w:kern w:val="28"/>
          <w:sz w:val="24"/>
          <w:szCs w:val="24"/>
          <w:lang w:val="en-US" w:eastAsia="ru-RU"/>
        </w:rPr>
        <w:t xml:space="preserve"> avoid the problem by completely forbidding the offline access to the protected app</w:t>
      </w:r>
      <w:r w:rsidR="00072DD3">
        <w:rPr>
          <w:rFonts w:eastAsia="Times New Roman"/>
          <w:kern w:val="28"/>
          <w:sz w:val="24"/>
          <w:szCs w:val="24"/>
          <w:lang w:val="en-US" w:eastAsia="ru-RU"/>
        </w:rPr>
        <w:t xml:space="preserve">, </w:t>
      </w:r>
      <w:r w:rsidR="00452671">
        <w:rPr>
          <w:rFonts w:eastAsia="Times New Roman"/>
          <w:kern w:val="28"/>
          <w:sz w:val="24"/>
          <w:szCs w:val="24"/>
          <w:lang w:val="en-US" w:eastAsia="ru-RU"/>
        </w:rPr>
        <w:t xml:space="preserve">i.e. SAP </w:t>
      </w:r>
      <w:proofErr w:type="spellStart"/>
      <w:r w:rsidR="00072DD3">
        <w:rPr>
          <w:rFonts w:eastAsia="Times New Roman"/>
          <w:kern w:val="28"/>
          <w:sz w:val="24"/>
          <w:szCs w:val="24"/>
          <w:lang w:val="en-US" w:eastAsia="ru-RU"/>
        </w:rPr>
        <w:t>Mocona</w:t>
      </w:r>
      <w:proofErr w:type="spellEnd"/>
      <w:r w:rsidR="00452671">
        <w:rPr>
          <w:rFonts w:eastAsia="Times New Roman"/>
          <w:kern w:val="28"/>
          <w:sz w:val="24"/>
          <w:szCs w:val="24"/>
          <w:lang w:val="en-US" w:eastAsia="ru-RU"/>
        </w:rPr>
        <w:t>, that operates as a secure app wrapping layer</w:t>
      </w:r>
      <w:r w:rsidR="00072DD3">
        <w:rPr>
          <w:rFonts w:eastAsia="Times New Roman"/>
          <w:kern w:val="28"/>
          <w:sz w:val="24"/>
          <w:szCs w:val="24"/>
          <w:lang w:val="en-US" w:eastAsia="ru-RU"/>
        </w:rPr>
        <w:t xml:space="preserve"> [16</w:t>
      </w:r>
      <w:r w:rsidR="00787BCD">
        <w:rPr>
          <w:rFonts w:eastAsia="Times New Roman"/>
          <w:kern w:val="28"/>
          <w:sz w:val="24"/>
          <w:szCs w:val="24"/>
          <w:lang w:val="en-US" w:eastAsia="ru-RU"/>
        </w:rPr>
        <w:t>]</w:t>
      </w:r>
      <w:r w:rsidR="00072DD3">
        <w:rPr>
          <w:rFonts w:eastAsia="Times New Roman"/>
          <w:kern w:val="28"/>
          <w:sz w:val="24"/>
          <w:szCs w:val="24"/>
          <w:lang w:val="en-US" w:eastAsia="ru-RU"/>
        </w:rPr>
        <w:t xml:space="preserve">. </w:t>
      </w:r>
    </w:p>
    <w:p w:rsidR="00787BCD"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In some cases</w:t>
      </w:r>
      <w:r w:rsidR="00787BCD">
        <w:rPr>
          <w:rFonts w:eastAsia="Times New Roman"/>
          <w:kern w:val="28"/>
          <w:sz w:val="24"/>
          <w:szCs w:val="24"/>
          <w:lang w:val="en-US" w:eastAsia="ru-RU"/>
        </w:rPr>
        <w:t>, the SME business procedure requires</w:t>
      </w:r>
      <w:r>
        <w:rPr>
          <w:rFonts w:eastAsia="Times New Roman"/>
          <w:kern w:val="28"/>
          <w:sz w:val="24"/>
          <w:szCs w:val="24"/>
          <w:lang w:val="en-US" w:eastAsia="ru-RU"/>
        </w:rPr>
        <w:t xml:space="preserve"> such access</w:t>
      </w:r>
      <w:r w:rsidR="00787BCD">
        <w:rPr>
          <w:rFonts w:eastAsia="Times New Roman"/>
          <w:kern w:val="28"/>
          <w:sz w:val="24"/>
          <w:szCs w:val="24"/>
          <w:lang w:val="en-US" w:eastAsia="ru-RU"/>
        </w:rPr>
        <w:t xml:space="preserve"> d</w:t>
      </w:r>
      <w:r>
        <w:rPr>
          <w:rFonts w:eastAsia="Times New Roman"/>
          <w:kern w:val="28"/>
          <w:sz w:val="24"/>
          <w:szCs w:val="24"/>
          <w:lang w:val="en-US" w:eastAsia="ru-RU"/>
        </w:rPr>
        <w:t xml:space="preserve">ue to </w:t>
      </w:r>
      <w:r w:rsidR="00787BCD">
        <w:rPr>
          <w:rFonts w:eastAsia="Times New Roman"/>
          <w:kern w:val="28"/>
          <w:sz w:val="24"/>
          <w:szCs w:val="24"/>
          <w:lang w:val="en-US" w:eastAsia="ru-RU"/>
        </w:rPr>
        <w:t>various</w:t>
      </w:r>
      <w:r>
        <w:rPr>
          <w:rFonts w:eastAsia="Times New Roman"/>
          <w:kern w:val="28"/>
          <w:sz w:val="24"/>
          <w:szCs w:val="24"/>
          <w:lang w:val="en-US" w:eastAsia="ru-RU"/>
        </w:rPr>
        <w:t xml:space="preserve"> constraints </w:t>
      </w:r>
      <w:r w:rsidR="00787BCD">
        <w:rPr>
          <w:rFonts w:eastAsia="Times New Roman"/>
          <w:kern w:val="28"/>
          <w:sz w:val="24"/>
          <w:szCs w:val="24"/>
          <w:lang w:val="en-US" w:eastAsia="ru-RU"/>
        </w:rPr>
        <w:t xml:space="preserve">such </w:t>
      </w:r>
      <w:r>
        <w:rPr>
          <w:rFonts w:eastAsia="Times New Roman"/>
          <w:kern w:val="28"/>
          <w:sz w:val="24"/>
          <w:szCs w:val="24"/>
          <w:lang w:val="en-US" w:eastAsia="ru-RU"/>
        </w:rPr>
        <w:t xml:space="preserve">as traffic load, travelling, ease of access and many more. </w:t>
      </w:r>
      <w:proofErr w:type="gramStart"/>
      <w:r>
        <w:rPr>
          <w:rFonts w:eastAsia="Times New Roman"/>
          <w:kern w:val="28"/>
          <w:sz w:val="24"/>
          <w:szCs w:val="24"/>
          <w:lang w:val="en-US" w:eastAsia="ru-RU"/>
        </w:rPr>
        <w:t xml:space="preserve">So </w:t>
      </w:r>
      <w:r w:rsidR="00787BCD">
        <w:rPr>
          <w:rFonts w:eastAsia="Times New Roman"/>
          <w:kern w:val="28"/>
          <w:sz w:val="24"/>
          <w:szCs w:val="24"/>
          <w:lang w:val="en-US" w:eastAsia="ru-RU"/>
        </w:rPr>
        <w:t>far, the model of approaching this problem has not yet been deployed neither in academia nor in the industry</w:t>
      </w:r>
      <w:r w:rsidR="00E72277">
        <w:rPr>
          <w:rFonts w:eastAsia="Times New Roman"/>
          <w:kern w:val="28"/>
          <w:sz w:val="24"/>
          <w:szCs w:val="24"/>
          <w:lang w:val="en-US" w:eastAsia="ru-RU"/>
        </w:rPr>
        <w:t xml:space="preserve"> [7-8.2]</w:t>
      </w:r>
      <w:r w:rsidR="00787BCD">
        <w:rPr>
          <w:rFonts w:eastAsia="Times New Roman"/>
          <w:kern w:val="28"/>
          <w:sz w:val="24"/>
          <w:szCs w:val="24"/>
          <w:lang w:val="en-US" w:eastAsia="ru-RU"/>
        </w:rPr>
        <w:t>.</w:t>
      </w:r>
      <w:proofErr w:type="gramEnd"/>
      <w:r w:rsidR="00787BCD" w:rsidDel="00787BCD">
        <w:rPr>
          <w:rFonts w:eastAsia="Times New Roman"/>
          <w:kern w:val="28"/>
          <w:sz w:val="24"/>
          <w:szCs w:val="24"/>
          <w:lang w:val="en-US" w:eastAsia="ru-RU"/>
        </w:rPr>
        <w:t xml:space="preserve"> </w:t>
      </w:r>
      <w:r w:rsidR="00787BCD">
        <w:rPr>
          <w:rFonts w:eastAsia="Times New Roman"/>
          <w:kern w:val="28"/>
          <w:sz w:val="24"/>
          <w:szCs w:val="24"/>
          <w:lang w:val="en-US" w:eastAsia="ru-RU"/>
        </w:rPr>
        <w:t>Therefore, to the main concern</w:t>
      </w:r>
      <w:r>
        <w:rPr>
          <w:rFonts w:eastAsia="Times New Roman"/>
          <w:kern w:val="28"/>
          <w:sz w:val="24"/>
          <w:szCs w:val="24"/>
          <w:lang w:val="en-US" w:eastAsia="ru-RU"/>
        </w:rPr>
        <w:t xml:space="preserve"> </w:t>
      </w:r>
      <w:r w:rsidR="00787BCD">
        <w:rPr>
          <w:rFonts w:eastAsia="Times New Roman"/>
          <w:kern w:val="28"/>
          <w:sz w:val="24"/>
          <w:szCs w:val="24"/>
          <w:lang w:val="en-US" w:eastAsia="ru-RU"/>
        </w:rPr>
        <w:t xml:space="preserve">of this proposal is the </w:t>
      </w:r>
      <w:r>
        <w:rPr>
          <w:rFonts w:eastAsia="Times New Roman"/>
          <w:kern w:val="28"/>
          <w:sz w:val="24"/>
          <w:szCs w:val="24"/>
          <w:lang w:val="en-US" w:eastAsia="ru-RU"/>
        </w:rPr>
        <w:t>protect</w:t>
      </w:r>
      <w:r w:rsidR="00787BCD">
        <w:rPr>
          <w:rFonts w:eastAsia="Times New Roman"/>
          <w:kern w:val="28"/>
          <w:sz w:val="24"/>
          <w:szCs w:val="24"/>
          <w:lang w:val="en-US" w:eastAsia="ru-RU"/>
        </w:rPr>
        <w:t>ion of</w:t>
      </w:r>
      <w:r>
        <w:rPr>
          <w:rFonts w:eastAsia="Times New Roman"/>
          <w:kern w:val="28"/>
          <w:sz w:val="24"/>
          <w:szCs w:val="24"/>
          <w:lang w:val="en-US" w:eastAsia="ru-RU"/>
        </w:rPr>
        <w:t xml:space="preserve"> the device/app, in an offline mode when the functions of data protection cannot be offloaded to a cloud or a trusted party. </w:t>
      </w:r>
    </w:p>
    <w:p w:rsidR="005F4C98" w:rsidRPr="007E76CB" w:rsidRDefault="005F4C98" w:rsidP="005F4C98">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 xml:space="preserve">3. </w:t>
      </w:r>
      <w:r w:rsidRPr="007E76CB">
        <w:rPr>
          <w:rFonts w:eastAsia="Times New Roman"/>
          <w:b/>
          <w:kern w:val="28"/>
          <w:sz w:val="24"/>
          <w:szCs w:val="24"/>
          <w:lang w:val="en-US" w:eastAsia="ru-RU"/>
        </w:rPr>
        <w:t>The client security architecture</w:t>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Our proposal </w:t>
      </w:r>
      <w:r w:rsidR="00F56C49">
        <w:rPr>
          <w:rFonts w:eastAsia="Times New Roman"/>
          <w:kern w:val="28"/>
          <w:sz w:val="24"/>
          <w:szCs w:val="24"/>
          <w:lang w:val="en-US" w:eastAsia="ru-RU"/>
        </w:rPr>
        <w:t xml:space="preserve">describes and implements the complete </w:t>
      </w:r>
      <w:r>
        <w:rPr>
          <w:rFonts w:eastAsia="Times New Roman"/>
          <w:kern w:val="28"/>
          <w:sz w:val="24"/>
          <w:szCs w:val="24"/>
          <w:lang w:val="en-US" w:eastAsia="ru-RU"/>
        </w:rPr>
        <w:t>lifecycle</w:t>
      </w:r>
      <w:r w:rsidR="00F56C49">
        <w:rPr>
          <w:rFonts w:eastAsia="Times New Roman"/>
          <w:kern w:val="28"/>
          <w:sz w:val="24"/>
          <w:szCs w:val="24"/>
          <w:lang w:val="en-US" w:eastAsia="ru-RU"/>
        </w:rPr>
        <w:t xml:space="preserve"> of the</w:t>
      </w:r>
      <w:r>
        <w:rPr>
          <w:rFonts w:eastAsia="Times New Roman"/>
          <w:kern w:val="28"/>
          <w:sz w:val="24"/>
          <w:szCs w:val="24"/>
          <w:lang w:val="en-US" w:eastAsia="ru-RU"/>
        </w:rPr>
        <w:t xml:space="preserve"> mobile app</w:t>
      </w:r>
      <w:r w:rsidR="00F56C49">
        <w:rPr>
          <w:rFonts w:eastAsia="Times New Roman"/>
          <w:kern w:val="28"/>
          <w:sz w:val="24"/>
          <w:szCs w:val="24"/>
          <w:lang w:val="en-US" w:eastAsia="ru-RU"/>
        </w:rPr>
        <w:t xml:space="preserve"> security infrastructure</w:t>
      </w:r>
      <w:r>
        <w:rPr>
          <w:rFonts w:eastAsia="Times New Roman"/>
          <w:kern w:val="28"/>
          <w:sz w:val="24"/>
          <w:szCs w:val="24"/>
          <w:lang w:val="en-US" w:eastAsia="ru-RU"/>
        </w:rPr>
        <w:t xml:space="preserve">. </w:t>
      </w:r>
      <w:r w:rsidR="00F56C49">
        <w:rPr>
          <w:rFonts w:eastAsia="Times New Roman"/>
          <w:kern w:val="28"/>
          <w:sz w:val="24"/>
          <w:szCs w:val="24"/>
          <w:lang w:val="en-US" w:eastAsia="ru-RU"/>
        </w:rPr>
        <w:t xml:space="preserve">The security processes depend on the key expiry period. Once the user </w:t>
      </w:r>
      <w:proofErr w:type="gramStart"/>
      <w:r w:rsidR="00F56C49">
        <w:rPr>
          <w:rFonts w:eastAsia="Times New Roman"/>
          <w:kern w:val="28"/>
          <w:sz w:val="24"/>
          <w:szCs w:val="24"/>
          <w:lang w:val="en-US" w:eastAsia="ru-RU"/>
        </w:rPr>
        <w:t>keys, that</w:t>
      </w:r>
      <w:proofErr w:type="gramEnd"/>
      <w:r w:rsidR="00F56C49">
        <w:rPr>
          <w:rFonts w:eastAsia="Times New Roman"/>
          <w:kern w:val="28"/>
          <w:sz w:val="24"/>
          <w:szCs w:val="24"/>
          <w:lang w:val="en-US" w:eastAsia="ru-RU"/>
        </w:rPr>
        <w:t xml:space="preserve"> serve for accessing the protected storage expire, the user is requested to enter his valid credentials, i.e. PIN and password. The client app then sends the credentials to the server for verification. Once the new set of access keys is received, the user can access the protected files in the offline mode, without the access to the server. The core set of functions and protocols can be divided into three processes</w:t>
      </w:r>
      <w:r w:rsidR="005B33B3">
        <w:rPr>
          <w:rFonts w:eastAsia="Times New Roman"/>
          <w:kern w:val="28"/>
          <w:sz w:val="24"/>
          <w:szCs w:val="24"/>
          <w:lang w:val="en-US" w:eastAsia="ru-RU"/>
        </w:rPr>
        <w:t xml:space="preserve"> as it is shown in the Figure </w:t>
      </w:r>
      <w:proofErr w:type="spellStart"/>
      <w:r w:rsidR="005B33B3">
        <w:rPr>
          <w:rFonts w:eastAsia="Times New Roman"/>
          <w:kern w:val="28"/>
          <w:sz w:val="24"/>
          <w:szCs w:val="24"/>
          <w:lang w:val="en-US" w:eastAsia="ru-RU"/>
        </w:rPr>
        <w:t>xxxx</w:t>
      </w:r>
      <w:proofErr w:type="spellEnd"/>
      <w:r>
        <w:rPr>
          <w:rFonts w:eastAsia="Times New Roman"/>
          <w:kern w:val="28"/>
          <w:sz w:val="24"/>
          <w:szCs w:val="24"/>
          <w:lang w:val="en-US" w:eastAsia="ru-RU"/>
        </w:rPr>
        <w:t>:</w:t>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7113BDEC" wp14:editId="1D6A0AAF">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mobile client architecture consists of the following modules:</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r w:rsidR="00DD4628">
        <w:rPr>
          <w:rFonts w:eastAsia="Times New Roman"/>
          <w:kern w:val="28"/>
          <w:sz w:val="24"/>
          <w:szCs w:val="24"/>
          <w:lang w:val="en-US" w:eastAsia="ru-RU"/>
        </w:rPr>
        <w:t xml:space="preserve"> While the AES-ABE hybrid encryption scheme functions both in the online and offline modes, the SSS is used only in the offline mode and the EKE generation and executions is used in the online mode.</w:t>
      </w:r>
      <w:r w:rsidR="00F56C49">
        <w:rPr>
          <w:rFonts w:eastAsia="Times New Roman"/>
          <w:kern w:val="28"/>
          <w:sz w:val="24"/>
          <w:szCs w:val="24"/>
          <w:lang w:val="en-US" w:eastAsia="ru-RU"/>
        </w:rPr>
        <w:t xml:space="preserve"> </w:t>
      </w:r>
      <w:proofErr w:type="gramStart"/>
      <w:r w:rsidR="00F56C49">
        <w:rPr>
          <w:rFonts w:eastAsia="Times New Roman"/>
          <w:kern w:val="28"/>
          <w:sz w:val="24"/>
          <w:szCs w:val="24"/>
          <w:lang w:val="en-US" w:eastAsia="ru-RU"/>
        </w:rPr>
        <w:t>These</w:t>
      </w:r>
      <w:proofErr w:type="gramEnd"/>
      <w:r w:rsidR="00F56C49">
        <w:rPr>
          <w:rFonts w:eastAsia="Times New Roman"/>
          <w:kern w:val="28"/>
          <w:sz w:val="24"/>
          <w:szCs w:val="24"/>
          <w:lang w:val="en-US" w:eastAsia="ru-RU"/>
        </w:rPr>
        <w:t xml:space="preserve"> functions will be described in the sections 5.1-5.4.</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i/>
          <w:kern w:val="28"/>
          <w:sz w:val="24"/>
          <w:szCs w:val="24"/>
          <w:lang w:val="en-US" w:eastAsia="ru-RU"/>
        </w:rPr>
        <w:t>The threat intelligence</w:t>
      </w:r>
      <w:r w:rsidRPr="007E76CB">
        <w:rPr>
          <w:rFonts w:eastAsia="Times New Roman"/>
          <w:i/>
          <w:kern w:val="28"/>
          <w:sz w:val="24"/>
          <w:szCs w:val="24"/>
          <w:lang w:val="en-US" w:eastAsia="ru-RU"/>
        </w:rPr>
        <w:t xml:space="preserve">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r w:rsidR="00F56C49">
        <w:rPr>
          <w:rFonts w:eastAsia="Times New Roman"/>
          <w:kern w:val="28"/>
          <w:sz w:val="24"/>
          <w:szCs w:val="24"/>
          <w:lang w:val="en-US" w:eastAsia="ru-RU"/>
        </w:rPr>
        <w:t xml:space="preserve"> These functions will be described in the sections 5.5</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lastRenderedPageBreak/>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r w:rsidR="00F56C49">
        <w:rPr>
          <w:rFonts w:eastAsia="Times New Roman"/>
          <w:kern w:val="28"/>
          <w:sz w:val="24"/>
          <w:szCs w:val="24"/>
          <w:lang w:val="en-US" w:eastAsia="ru-RU"/>
        </w:rPr>
        <w:t>Section 7 briefly discusses the communication with the server, but we intend to make it a subject of our next work.</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r w:rsidR="00F56C49">
        <w:rPr>
          <w:rFonts w:eastAsia="Times New Roman"/>
          <w:kern w:val="28"/>
          <w:sz w:val="24"/>
          <w:szCs w:val="24"/>
          <w:lang w:val="en-US" w:eastAsia="ru-RU"/>
        </w:rPr>
        <w:t xml:space="preserve"> </w:t>
      </w:r>
      <w:r w:rsidR="00DD4628">
        <w:rPr>
          <w:rFonts w:eastAsia="Times New Roman"/>
          <w:kern w:val="28"/>
          <w:sz w:val="24"/>
          <w:szCs w:val="24"/>
          <w:lang w:val="en-US" w:eastAsia="ru-RU"/>
        </w:rPr>
        <w:t>The unprotected files stored in the mobile client app memory are not the subject of the security architecture</w:t>
      </w:r>
    </w:p>
    <w:p w:rsidR="005F4C98" w:rsidRDefault="005F4C98" w:rsidP="005F4C98">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5F4C98" w:rsidRDefault="005F4C98" w:rsidP="005F4C98">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36E11A18" wp14:editId="74B2D6FE">
            <wp:extent cx="6115050" cy="47148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72DD3" w:rsidRPr="009C7546" w:rsidRDefault="005F4C98" w:rsidP="00072DD3">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4</w:t>
      </w:r>
      <w:r w:rsidR="00BB5970">
        <w:rPr>
          <w:rFonts w:eastAsia="Times New Roman"/>
          <w:b/>
          <w:kern w:val="28"/>
          <w:sz w:val="24"/>
          <w:szCs w:val="24"/>
          <w:lang w:val="en-US" w:eastAsia="ru-RU"/>
        </w:rPr>
        <w:t xml:space="preserve">. </w:t>
      </w:r>
      <w:commentRangeStart w:id="33"/>
      <w:commentRangeStart w:id="34"/>
      <w:r w:rsidR="00072DD3" w:rsidRPr="009C7546">
        <w:rPr>
          <w:rFonts w:eastAsia="Times New Roman"/>
          <w:b/>
          <w:kern w:val="28"/>
          <w:sz w:val="24"/>
          <w:szCs w:val="24"/>
          <w:lang w:val="en-US" w:eastAsia="ru-RU"/>
        </w:rPr>
        <w:t>Offline mode</w:t>
      </w:r>
      <w:commentRangeEnd w:id="33"/>
      <w:r w:rsidR="00072DD3">
        <w:rPr>
          <w:rStyle w:val="CommentReference"/>
        </w:rPr>
        <w:commentReference w:id="33"/>
      </w:r>
      <w:commentRangeEnd w:id="34"/>
      <w:r w:rsidR="00654667">
        <w:rPr>
          <w:rStyle w:val="CommentReference"/>
        </w:rPr>
        <w:commentReference w:id="34"/>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This paper proposes an open model of the mobile device protection mechanisms in which the security is supported both in online and offline modes. Currently, the systems of mobile device protection, to the best of the authors’ knowledge, follow the model where the protected mobile client can operate only when it is connected to the cloud, which is not always convenient for the end-user. The basic principles of the mobile device protection that is supported by the here proposed </w:t>
      </w:r>
      <w:proofErr w:type="gramStart"/>
      <w:r>
        <w:rPr>
          <w:rFonts w:eastAsia="Times New Roman"/>
          <w:kern w:val="28"/>
          <w:sz w:val="24"/>
          <w:szCs w:val="24"/>
          <w:lang w:val="en-US" w:eastAsia="ru-RU"/>
        </w:rPr>
        <w:t>approach are</w:t>
      </w:r>
      <w:proofErr w:type="gramEnd"/>
      <w:r>
        <w:rPr>
          <w:rFonts w:eastAsia="Times New Roman"/>
          <w:kern w:val="28"/>
          <w:sz w:val="24"/>
          <w:szCs w:val="24"/>
          <w:lang w:val="en-US" w:eastAsia="ru-RU"/>
        </w:rPr>
        <w:t xml:space="preserve">: </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communication with the cloud when the device does not need to be constantly connected to the server due to the resource constraint and necessity to secure this communication.</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 cryptography standards, i.e. the algorithms AES, ABE and SSS are approbated and well-known. The idea is not to invent obscure concepts or to invent new methods that should be evaluated before the proposed usage in the provided solution.</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Pr="00897C70">
        <w:rPr>
          <w:rFonts w:eastAsia="Times New Roman"/>
          <w:kern w:val="28"/>
          <w:sz w:val="24"/>
          <w:szCs w:val="24"/>
          <w:lang w:val="en-US" w:eastAsia="ru-RU"/>
        </w:rPr>
        <w:t xml:space="preserve"> so that </w:t>
      </w:r>
      <w:r>
        <w:rPr>
          <w:rFonts w:eastAsia="Times New Roman"/>
          <w:kern w:val="28"/>
          <w:sz w:val="24"/>
          <w:szCs w:val="24"/>
          <w:lang w:val="en-US" w:eastAsia="ru-RU"/>
        </w:rPr>
        <w:t>the mobile client does not need to perform complex computation like encryption and key generation</w:t>
      </w:r>
      <w:r w:rsidRPr="00897C70">
        <w:rPr>
          <w:rFonts w:eastAsia="Times New Roman"/>
          <w:kern w:val="28"/>
          <w:sz w:val="24"/>
          <w:szCs w:val="24"/>
          <w:lang w:val="en-US" w:eastAsia="ru-RU"/>
        </w:rPr>
        <w:t xml:space="preserve"> due to </w:t>
      </w:r>
      <w:r>
        <w:rPr>
          <w:rFonts w:eastAsia="Times New Roman"/>
          <w:kern w:val="28"/>
          <w:sz w:val="24"/>
          <w:szCs w:val="24"/>
          <w:lang w:val="en-US" w:eastAsia="ru-RU"/>
        </w:rPr>
        <w:t>its</w:t>
      </w:r>
      <w:r w:rsidRPr="00897C70">
        <w:rPr>
          <w:rFonts w:eastAsia="Times New Roman"/>
          <w:kern w:val="28"/>
          <w:sz w:val="24"/>
          <w:szCs w:val="24"/>
          <w:lang w:val="en-US" w:eastAsia="ru-RU"/>
        </w:rPr>
        <w:t xml:space="preserve"> resource constraint.</w:t>
      </w:r>
    </w:p>
    <w:p w:rsidR="00072DD3" w:rsidRPr="00897C70"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 on mobile client, which can indicate anomalous or automated activities performed by attackers.</w:t>
      </w:r>
    </w:p>
    <w:p w:rsidR="00072DD3" w:rsidRDefault="00072DD3" w:rsidP="00072DD3">
      <w:pPr>
        <w:pStyle w:val="ListParagraph"/>
        <w:keepNext/>
        <w:keepLines/>
        <w:tabs>
          <w:tab w:val="left" w:pos="709"/>
        </w:tabs>
        <w:suppressAutoHyphens/>
        <w:spacing w:before="360" w:after="120"/>
        <w:jc w:val="both"/>
        <w:outlineLvl w:val="0"/>
        <w:rPr>
          <w:rFonts w:eastAsia="Times New Roman"/>
          <w:kern w:val="28"/>
          <w:sz w:val="24"/>
          <w:szCs w:val="24"/>
          <w:lang w:val="en-US" w:eastAsia="ru-RU"/>
        </w:rPr>
      </w:pP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most important security issues in the proposed model arise when the device goes to the offline mode and the user is still allowed to get the access to the </w:t>
      </w:r>
      <w:r w:rsidR="00F36678">
        <w:rPr>
          <w:rFonts w:eastAsia="Times New Roman"/>
          <w:kern w:val="28"/>
          <w:sz w:val="24"/>
          <w:szCs w:val="24"/>
          <w:lang w:val="en-US" w:eastAsia="ru-RU"/>
        </w:rPr>
        <w:t>protected</w:t>
      </w:r>
      <w:r>
        <w:rPr>
          <w:rFonts w:eastAsia="Times New Roman"/>
          <w:kern w:val="28"/>
          <w:sz w:val="24"/>
          <w:szCs w:val="24"/>
          <w:lang w:val="en-US" w:eastAsia="ru-RU"/>
        </w:rPr>
        <w:t xml:space="preserve"> organization documents. In this case, the server can neither monitor the user activity nor provide the protection methods. The security becomes the responsibility of the mobile client. Additionally, the maximum protection should be provided at the minimum resource cost.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w:t>
      </w:r>
      <w:r w:rsidR="00A3626F">
        <w:rPr>
          <w:rFonts w:eastAsia="Times New Roman"/>
          <w:kern w:val="28"/>
          <w:sz w:val="24"/>
          <w:szCs w:val="24"/>
          <w:lang w:val="en-US" w:eastAsia="ru-RU"/>
        </w:rPr>
        <w:t xml:space="preserve">mobile </w:t>
      </w:r>
      <w:r>
        <w:rPr>
          <w:rFonts w:eastAsia="Times New Roman"/>
          <w:kern w:val="28"/>
          <w:sz w:val="24"/>
          <w:szCs w:val="24"/>
          <w:lang w:val="en-US" w:eastAsia="ru-RU"/>
        </w:rPr>
        <w:t xml:space="preserve">device </w:t>
      </w:r>
      <w:r w:rsidR="00A3626F">
        <w:rPr>
          <w:rFonts w:eastAsia="Times New Roman"/>
          <w:kern w:val="28"/>
          <w:sz w:val="24"/>
          <w:szCs w:val="24"/>
          <w:lang w:val="en-US" w:eastAsia="ru-RU"/>
        </w:rPr>
        <w:t xml:space="preserve">uses the secure </w:t>
      </w:r>
      <w:r>
        <w:rPr>
          <w:rFonts w:eastAsia="Times New Roman"/>
          <w:kern w:val="28"/>
          <w:sz w:val="24"/>
          <w:szCs w:val="24"/>
          <w:lang w:val="en-US" w:eastAsia="ru-RU"/>
        </w:rPr>
        <w:t>communicat</w:t>
      </w:r>
      <w:r w:rsidR="00A3626F">
        <w:rPr>
          <w:rFonts w:eastAsia="Times New Roman"/>
          <w:kern w:val="28"/>
          <w:sz w:val="24"/>
          <w:szCs w:val="24"/>
          <w:lang w:val="en-US" w:eastAsia="ru-RU"/>
        </w:rPr>
        <w:t xml:space="preserve">ion </w:t>
      </w:r>
      <w:r>
        <w:rPr>
          <w:rFonts w:eastAsia="Times New Roman"/>
          <w:kern w:val="28"/>
          <w:sz w:val="24"/>
          <w:szCs w:val="24"/>
          <w:lang w:val="en-US" w:eastAsia="ru-RU"/>
        </w:rPr>
        <w:t xml:space="preserve">with the server in order to </w:t>
      </w:r>
      <w:r w:rsidR="00A3626F">
        <w:rPr>
          <w:rFonts w:eastAsia="Times New Roman"/>
          <w:kern w:val="28"/>
          <w:sz w:val="24"/>
          <w:szCs w:val="24"/>
          <w:lang w:val="en-US" w:eastAsia="ru-RU"/>
        </w:rPr>
        <w:t>verify</w:t>
      </w:r>
      <w:r>
        <w:rPr>
          <w:rFonts w:eastAsia="Times New Roman"/>
          <w:kern w:val="28"/>
          <w:sz w:val="24"/>
          <w:szCs w:val="24"/>
          <w:lang w:val="en-US" w:eastAsia="ru-RU"/>
        </w:rPr>
        <w:t xml:space="preserve"> the validity of user </w:t>
      </w:r>
      <w:r w:rsidR="00A3626F">
        <w:rPr>
          <w:rFonts w:eastAsia="Times New Roman"/>
          <w:kern w:val="28"/>
          <w:sz w:val="24"/>
          <w:szCs w:val="24"/>
          <w:lang w:val="en-US" w:eastAsia="ru-RU"/>
        </w:rPr>
        <w:t>credentials</w:t>
      </w:r>
      <w:r>
        <w:rPr>
          <w:rFonts w:eastAsia="Times New Roman"/>
          <w:kern w:val="28"/>
          <w:sz w:val="24"/>
          <w:szCs w:val="24"/>
          <w:lang w:val="en-US" w:eastAsia="ru-RU"/>
        </w:rPr>
        <w:t>. On the contrary, the offline protection</w:t>
      </w:r>
      <w:r w:rsidR="00A3626F">
        <w:rPr>
          <w:rFonts w:eastAsia="Times New Roman"/>
          <w:kern w:val="28"/>
          <w:sz w:val="24"/>
          <w:szCs w:val="24"/>
          <w:lang w:val="en-US" w:eastAsia="ru-RU"/>
        </w:rPr>
        <w:t xml:space="preserve"> model</w:t>
      </w:r>
      <w:r>
        <w:rPr>
          <w:rFonts w:eastAsia="Times New Roman"/>
          <w:kern w:val="28"/>
          <w:sz w:val="24"/>
          <w:szCs w:val="24"/>
          <w:lang w:val="en-US" w:eastAsia="ru-RU"/>
        </w:rPr>
        <w:t xml:space="preserve"> should </w:t>
      </w:r>
      <w:r w:rsidR="00A3626F">
        <w:rPr>
          <w:rFonts w:eastAsia="Times New Roman"/>
          <w:kern w:val="28"/>
          <w:sz w:val="24"/>
          <w:szCs w:val="24"/>
          <w:lang w:val="en-US" w:eastAsia="ru-RU"/>
        </w:rPr>
        <w:t>be approached independently</w:t>
      </w:r>
      <w:r>
        <w:rPr>
          <w:rFonts w:eastAsia="Times New Roman"/>
          <w:kern w:val="28"/>
          <w:sz w:val="24"/>
          <w:szCs w:val="24"/>
          <w:lang w:val="en-US" w:eastAsia="ru-RU"/>
        </w:rPr>
        <w:t xml:space="preserve">. </w:t>
      </w:r>
      <w:r w:rsidR="00A3626F">
        <w:rPr>
          <w:rFonts w:eastAsia="Times New Roman"/>
          <w:kern w:val="28"/>
          <w:sz w:val="24"/>
          <w:szCs w:val="24"/>
          <w:lang w:val="en-US" w:eastAsia="ru-RU"/>
        </w:rPr>
        <w:t>We propose that</w:t>
      </w:r>
      <w:r>
        <w:rPr>
          <w:rFonts w:eastAsia="Times New Roman"/>
          <w:kern w:val="28"/>
          <w:sz w:val="24"/>
          <w:szCs w:val="24"/>
          <w:lang w:val="en-US" w:eastAsia="ru-RU"/>
        </w:rPr>
        <w:t xml:space="preserve"> the authentication/authorization mechanisms in the offline mode should utilize the </w:t>
      </w:r>
      <w:r w:rsidR="00A3626F">
        <w:rPr>
          <w:rFonts w:eastAsia="Times New Roman"/>
          <w:kern w:val="28"/>
          <w:sz w:val="24"/>
          <w:szCs w:val="24"/>
          <w:lang w:val="en-US" w:eastAsia="ru-RU"/>
        </w:rPr>
        <w:t>derived</w:t>
      </w:r>
      <w:r>
        <w:rPr>
          <w:rFonts w:eastAsia="Times New Roman"/>
          <w:kern w:val="28"/>
          <w:sz w:val="24"/>
          <w:szCs w:val="24"/>
          <w:lang w:val="en-US" w:eastAsia="ru-RU"/>
        </w:rPr>
        <w:t xml:space="preserve"> proof of the user identity. The requirements for the proof are as follows:</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Pr="00CE4874">
        <w:rPr>
          <w:sz w:val="24"/>
          <w:szCs w:val="24"/>
        </w:rPr>
        <w:t>previous session</w:t>
      </w:r>
      <w:r>
        <w:rPr>
          <w:sz w:val="24"/>
          <w:szCs w:val="24"/>
          <w:lang w:val="pt-BR"/>
        </w:rPr>
        <w:t>,</w:t>
      </w:r>
      <w:r w:rsidRPr="00CE4874">
        <w:rPr>
          <w:sz w:val="24"/>
          <w:szCs w:val="24"/>
          <w:lang w:val="en-US"/>
        </w:rPr>
        <w:t xml:space="preserve"> in order to verify that the user is still authorized.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Pr>
          <w:sz w:val="24"/>
          <w:szCs w:val="24"/>
          <w:lang w:val="en-US"/>
        </w:rPr>
        <w:t>i</w:t>
      </w:r>
      <w:r w:rsidRPr="00CE4874">
        <w:rPr>
          <w:sz w:val="24"/>
          <w:szCs w:val="24"/>
          <w:lang w:val="en-US"/>
        </w:rPr>
        <w:t>n the device.</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w:t>
      </w:r>
      <w:r w:rsidRPr="00CE4874">
        <w:rPr>
          <w:sz w:val="24"/>
          <w:szCs w:val="24"/>
        </w:rPr>
        <w:t>shoud be temporary</w:t>
      </w:r>
      <w:r w:rsidRPr="00CE4874">
        <w:rPr>
          <w:sz w:val="24"/>
          <w:szCs w:val="24"/>
          <w:lang w:val="en-US"/>
        </w:rPr>
        <w:t xml:space="preserve"> and have </w:t>
      </w:r>
      <w:r>
        <w:rPr>
          <w:sz w:val="24"/>
          <w:szCs w:val="24"/>
          <w:lang w:val="en-US"/>
        </w:rPr>
        <w:t xml:space="preserve">an </w:t>
      </w:r>
      <w:r w:rsidRPr="00CE4874">
        <w:rPr>
          <w:sz w:val="24"/>
          <w:szCs w:val="24"/>
          <w:lang w:val="en-US"/>
        </w:rPr>
        <w:t>expiration period.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It should not be directly used in communication</w:t>
      </w:r>
      <w:r w:rsidRPr="00CE4874">
        <w:rPr>
          <w:sz w:val="24"/>
          <w:szCs w:val="24"/>
          <w:lang w:val="en-US"/>
        </w:rPr>
        <w:t xml:space="preserve"> with the server</w:t>
      </w:r>
      <w:r>
        <w:rPr>
          <w:sz w:val="24"/>
          <w:szCs w:val="24"/>
          <w:lang w:val="en-US"/>
        </w:rPr>
        <w:t>,</w:t>
      </w:r>
      <w:r w:rsidRPr="00CE4874">
        <w:rPr>
          <w:sz w:val="24"/>
          <w:szCs w:val="24"/>
          <w:lang w:val="en-US"/>
        </w:rPr>
        <w:t xml:space="preserve"> in order</w:t>
      </w:r>
      <w:r w:rsidRPr="00CE4874">
        <w:rPr>
          <w:sz w:val="24"/>
          <w:szCs w:val="24"/>
        </w:rPr>
        <w:t xml:space="preserve"> to prevent </w:t>
      </w:r>
      <w:r w:rsidRPr="00CE4874">
        <w:rPr>
          <w:sz w:val="24"/>
          <w:szCs w:val="24"/>
          <w:lang w:val="en-US"/>
        </w:rPr>
        <w:t xml:space="preserve"> the malicious user </w:t>
      </w:r>
      <w:r w:rsidRPr="00CE4874">
        <w:rPr>
          <w:sz w:val="24"/>
          <w:szCs w:val="24"/>
        </w:rPr>
        <w:t>from mimicking</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 xml:space="preserve">It should be resilient to </w:t>
      </w:r>
      <w:r w:rsidRPr="00CE4874">
        <w:rPr>
          <w:sz w:val="24"/>
          <w:szCs w:val="24"/>
          <w:lang w:val="en-US"/>
        </w:rPr>
        <w:t xml:space="preserve">the </w:t>
      </w:r>
      <w:r w:rsidRPr="00CE4874">
        <w:rPr>
          <w:sz w:val="24"/>
          <w:szCs w:val="24"/>
        </w:rPr>
        <w:t>off-line dictionary attack</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It has to stay effective both in the scenarios of the malicious outsider and leakage of information when the formerly authorized user leaves the group.</w:t>
      </w:r>
    </w:p>
    <w:p w:rsidR="00072DD3" w:rsidRDefault="00A3626F" w:rsidP="005B33B3">
      <w:pPr>
        <w:spacing w:after="200" w:line="276" w:lineRule="auto"/>
        <w:jc w:val="both"/>
        <w:rPr>
          <w:sz w:val="24"/>
          <w:szCs w:val="24"/>
          <w:lang w:val="en-US"/>
        </w:rPr>
        <w:pPrChange w:id="35" w:author="TanTan" w:date="2016-02-02T03:33:00Z">
          <w:pPr>
            <w:spacing w:after="200" w:line="276" w:lineRule="auto"/>
            <w:ind w:left="360"/>
          </w:pPr>
        </w:pPrChange>
      </w:pPr>
      <w:r>
        <w:rPr>
          <w:sz w:val="24"/>
          <w:szCs w:val="24"/>
          <w:lang w:val="en-US"/>
        </w:rPr>
        <w:t>The</w:t>
      </w:r>
      <w:r w:rsidR="00072DD3" w:rsidRPr="00CE4874">
        <w:rPr>
          <w:sz w:val="24"/>
          <w:szCs w:val="24"/>
          <w:lang w:val="en-US"/>
        </w:rPr>
        <w:t xml:space="preserve"> offline mode can be secured</w:t>
      </w:r>
      <w:r>
        <w:rPr>
          <w:sz w:val="24"/>
          <w:szCs w:val="24"/>
          <w:lang w:val="en-US"/>
        </w:rPr>
        <w:t xml:space="preserve"> with such identity proof</w:t>
      </w:r>
      <w:r w:rsidR="00072DD3" w:rsidRPr="00CE4874">
        <w:rPr>
          <w:sz w:val="24"/>
          <w:szCs w:val="24"/>
          <w:lang w:val="en-US"/>
        </w:rPr>
        <w:t>. The most important requirement</w:t>
      </w:r>
      <w:r>
        <w:rPr>
          <w:sz w:val="24"/>
          <w:szCs w:val="24"/>
          <w:lang w:val="en-US"/>
        </w:rPr>
        <w:t xml:space="preserve"> of the proof</w:t>
      </w:r>
      <w:r w:rsidR="00072DD3" w:rsidRPr="00CE4874">
        <w:rPr>
          <w:sz w:val="24"/>
          <w:szCs w:val="24"/>
          <w:lang w:val="en-US"/>
        </w:rPr>
        <w:t xml:space="preserve"> is that </w:t>
      </w:r>
      <w:r>
        <w:rPr>
          <w:sz w:val="24"/>
          <w:szCs w:val="24"/>
          <w:lang w:val="en-US"/>
        </w:rPr>
        <w:t>it</w:t>
      </w:r>
      <w:r w:rsidR="00072DD3" w:rsidRPr="00CE4874">
        <w:rPr>
          <w:sz w:val="24"/>
          <w:szCs w:val="24"/>
          <w:lang w:val="en-US"/>
        </w:rPr>
        <w:t xml:space="preserve"> cannot be stored on the client device, as </w:t>
      </w:r>
      <w:r w:rsidR="00072DD3">
        <w:rPr>
          <w:sz w:val="24"/>
          <w:szCs w:val="24"/>
          <w:lang w:val="en-US"/>
        </w:rPr>
        <w:t>it is not possible</w:t>
      </w:r>
      <w:r w:rsidR="00072DD3" w:rsidRPr="00CE4874">
        <w:rPr>
          <w:sz w:val="24"/>
          <w:szCs w:val="24"/>
          <w:lang w:val="en-US"/>
        </w:rPr>
        <w:t xml:space="preserve"> </w:t>
      </w:r>
      <w:r w:rsidR="00072DD3">
        <w:rPr>
          <w:sz w:val="24"/>
          <w:szCs w:val="24"/>
          <w:lang w:val="en-US"/>
        </w:rPr>
        <w:t>to</w:t>
      </w:r>
      <w:r w:rsidR="00072DD3" w:rsidRPr="00CE4874">
        <w:rPr>
          <w:sz w:val="24"/>
          <w:szCs w:val="24"/>
          <w:lang w:val="en-US"/>
        </w:rPr>
        <w:t xml:space="preserve"> guarantee </w:t>
      </w:r>
      <w:r>
        <w:rPr>
          <w:sz w:val="24"/>
          <w:szCs w:val="24"/>
          <w:lang w:val="en-US"/>
        </w:rPr>
        <w:t>its protection in this case</w:t>
      </w:r>
      <w:r w:rsidR="00072DD3" w:rsidRPr="00CE4874">
        <w:rPr>
          <w:sz w:val="24"/>
          <w:szCs w:val="24"/>
          <w:lang w:val="en-US"/>
        </w:rPr>
        <w:t xml:space="preserve">. </w:t>
      </w:r>
      <w:r>
        <w:rPr>
          <w:sz w:val="24"/>
          <w:szCs w:val="24"/>
          <w:lang w:val="en-US"/>
        </w:rPr>
        <w:t>In other words, t</w:t>
      </w:r>
      <w:r w:rsidR="00072DD3" w:rsidRPr="00CE4874">
        <w:rPr>
          <w:sz w:val="24"/>
          <w:szCs w:val="24"/>
          <w:lang w:val="en-US"/>
        </w:rPr>
        <w:t xml:space="preserve">he </w:t>
      </w:r>
      <w:r w:rsidR="00072DD3" w:rsidRPr="00CE4874">
        <w:rPr>
          <w:sz w:val="24"/>
          <w:szCs w:val="24"/>
        </w:rPr>
        <w:t xml:space="preserve">client </w:t>
      </w:r>
      <w:r>
        <w:rPr>
          <w:sz w:val="24"/>
          <w:szCs w:val="24"/>
          <w:lang w:val="en-US"/>
        </w:rPr>
        <w:t xml:space="preserve">app </w:t>
      </w:r>
      <w:r w:rsidR="00072DD3" w:rsidRPr="00CE4874">
        <w:rPr>
          <w:sz w:val="24"/>
          <w:szCs w:val="24"/>
          <w:lang w:val="en-US"/>
        </w:rPr>
        <w:t>cannot be in</w:t>
      </w:r>
      <w:r w:rsidR="00072DD3" w:rsidRPr="00CE4874">
        <w:rPr>
          <w:sz w:val="24"/>
          <w:szCs w:val="24"/>
        </w:rPr>
        <w:t xml:space="preserve"> possess</w:t>
      </w:r>
      <w:r w:rsidR="00072DD3" w:rsidRPr="00CE4874">
        <w:rPr>
          <w:sz w:val="24"/>
          <w:szCs w:val="24"/>
          <w:lang w:val="en-US"/>
        </w:rPr>
        <w:t>ion of</w:t>
      </w:r>
      <w:r w:rsidR="00072DD3" w:rsidRPr="00CE4874">
        <w:rPr>
          <w:sz w:val="24"/>
          <w:szCs w:val="24"/>
        </w:rPr>
        <w:t xml:space="preserve"> the </w:t>
      </w:r>
      <w:r w:rsidR="00072DD3" w:rsidRPr="00CE4874">
        <w:rPr>
          <w:sz w:val="24"/>
          <w:szCs w:val="24"/>
          <w:lang w:val="en-US"/>
        </w:rPr>
        <w:t xml:space="preserve">user </w:t>
      </w:r>
      <w:r w:rsidR="00072DD3" w:rsidRPr="00CE4874">
        <w:rPr>
          <w:sz w:val="24"/>
          <w:szCs w:val="24"/>
        </w:rPr>
        <w:t xml:space="preserve">knowledge. </w:t>
      </w:r>
      <w:r>
        <w:rPr>
          <w:sz w:val="24"/>
          <w:szCs w:val="24"/>
          <w:lang w:val="en-US"/>
        </w:rPr>
        <w:t>Therefore, we propose to share</w:t>
      </w:r>
      <w:r w:rsidR="00072DD3" w:rsidRPr="00CE4874">
        <w:rPr>
          <w:sz w:val="24"/>
          <w:szCs w:val="24"/>
          <w:lang w:val="en-US"/>
        </w:rPr>
        <w:t xml:space="preserve"> this proof </w:t>
      </w:r>
      <w:r w:rsidR="00072DD3" w:rsidRPr="00CE4874">
        <w:rPr>
          <w:sz w:val="24"/>
          <w:szCs w:val="24"/>
        </w:rPr>
        <w:t>between the client and the user</w:t>
      </w:r>
      <w:r w:rsidR="00072DD3" w:rsidRPr="00CE4874">
        <w:rPr>
          <w:sz w:val="24"/>
          <w:szCs w:val="24"/>
          <w:lang w:val="en-US"/>
        </w:rPr>
        <w:t xml:space="preserve"> in a secure manner</w:t>
      </w:r>
      <w:r w:rsidR="00072DD3" w:rsidRPr="00CE4874">
        <w:rPr>
          <w:sz w:val="24"/>
          <w:szCs w:val="24"/>
        </w:rPr>
        <w:t>.</w:t>
      </w:r>
      <w:r w:rsidR="00072DD3" w:rsidRPr="00CE4874">
        <w:rPr>
          <w:sz w:val="24"/>
          <w:szCs w:val="24"/>
          <w:lang w:val="en-US"/>
        </w:rPr>
        <w:t xml:space="preserve"> This is the </w:t>
      </w:r>
      <w:r>
        <w:rPr>
          <w:sz w:val="24"/>
          <w:szCs w:val="24"/>
          <w:lang w:val="en-US"/>
        </w:rPr>
        <w:t xml:space="preserve">most effective </w:t>
      </w:r>
      <w:r w:rsidR="00072DD3" w:rsidRPr="00CE4874">
        <w:rPr>
          <w:sz w:val="24"/>
          <w:szCs w:val="24"/>
          <w:lang w:val="en-US"/>
        </w:rPr>
        <w:t>way the client</w:t>
      </w:r>
      <w:r>
        <w:rPr>
          <w:sz w:val="24"/>
          <w:szCs w:val="24"/>
          <w:lang w:val="en-US"/>
        </w:rPr>
        <w:t xml:space="preserve"> app</w:t>
      </w:r>
      <w:r w:rsidR="00072DD3" w:rsidRPr="00CE4874">
        <w:rPr>
          <w:sz w:val="24"/>
          <w:szCs w:val="24"/>
          <w:lang w:val="en-US"/>
        </w:rPr>
        <w:t xml:space="preserve"> can support the </w:t>
      </w:r>
      <w:r>
        <w:rPr>
          <w:sz w:val="24"/>
          <w:szCs w:val="24"/>
          <w:lang w:val="en-US"/>
        </w:rPr>
        <w:t xml:space="preserve">offline </w:t>
      </w:r>
      <w:r w:rsidR="00072DD3" w:rsidRPr="00CE4874">
        <w:rPr>
          <w:sz w:val="24"/>
          <w:szCs w:val="24"/>
          <w:lang w:val="en-US"/>
        </w:rPr>
        <w:t xml:space="preserve">security without performing complex </w:t>
      </w:r>
      <w:r w:rsidR="00072DD3" w:rsidRPr="00CE4874">
        <w:rPr>
          <w:sz w:val="24"/>
          <w:szCs w:val="24"/>
          <w:lang w:val="en-US"/>
        </w:rPr>
        <w:lastRenderedPageBreak/>
        <w:t>computation or storing the function of the user password</w:t>
      </w:r>
      <w:r w:rsidR="00925C73">
        <w:rPr>
          <w:sz w:val="24"/>
          <w:szCs w:val="24"/>
          <w:lang w:val="en-US"/>
        </w:rPr>
        <w:t xml:space="preserve">. </w:t>
      </w:r>
      <w:r w:rsidR="00072DD3" w:rsidRPr="00CE4874">
        <w:rPr>
          <w:sz w:val="24"/>
          <w:szCs w:val="24"/>
        </w:rPr>
        <w:t xml:space="preserve">The </w:t>
      </w:r>
      <w:r w:rsidR="00072DD3" w:rsidRPr="00CE4874">
        <w:rPr>
          <w:sz w:val="24"/>
          <w:szCs w:val="24"/>
          <w:lang w:val="en-US"/>
        </w:rPr>
        <w:t xml:space="preserve">additional </w:t>
      </w:r>
      <w:r w:rsidR="00072DD3" w:rsidRPr="00CE4874">
        <w:rPr>
          <w:sz w:val="24"/>
          <w:szCs w:val="24"/>
        </w:rPr>
        <w:t>argument against the traditional password verification is the necessity to check the PIN</w:t>
      </w:r>
      <w:r w:rsidR="00072DD3" w:rsidRPr="00372B65">
        <w:rPr>
          <w:sz w:val="24"/>
          <w:szCs w:val="24"/>
          <w:lang w:val="en-US"/>
        </w:rPr>
        <w:t>,</w:t>
      </w:r>
      <w:r w:rsidR="00072DD3" w:rsidRPr="00CE4874">
        <w:rPr>
          <w:sz w:val="24"/>
          <w:szCs w:val="24"/>
        </w:rPr>
        <w:t xml:space="preserve"> which is very small</w:t>
      </w:r>
      <w:r w:rsidR="00072DD3" w:rsidRPr="00372B65">
        <w:rPr>
          <w:sz w:val="24"/>
          <w:szCs w:val="24"/>
          <w:lang w:val="en-US"/>
        </w:rPr>
        <w:t>,</w:t>
      </w:r>
      <w:r w:rsidR="00072DD3" w:rsidRPr="00CE4874">
        <w:rPr>
          <w:sz w:val="24"/>
          <w:szCs w:val="24"/>
        </w:rPr>
        <w:t xml:space="preserve"> </w:t>
      </w:r>
      <w:r w:rsidR="00072DD3" w:rsidRPr="00CE4874">
        <w:rPr>
          <w:sz w:val="24"/>
          <w:szCs w:val="24"/>
          <w:lang w:val="en-US"/>
        </w:rPr>
        <w:t>so the construction of valid one-way function resilient to the offline dictionary attacks is a difficult task</w:t>
      </w:r>
      <w:r w:rsidR="00072DD3" w:rsidRPr="00CE4874">
        <w:rPr>
          <w:sz w:val="24"/>
          <w:szCs w:val="24"/>
        </w:rPr>
        <w:t>.</w:t>
      </w:r>
    </w:p>
    <w:p w:rsidR="00F36678" w:rsidRDefault="00F36678" w:rsidP="005B33B3">
      <w:pPr>
        <w:spacing w:after="200" w:line="276" w:lineRule="auto"/>
        <w:ind w:left="360"/>
        <w:jc w:val="both"/>
        <w:rPr>
          <w:sz w:val="24"/>
          <w:szCs w:val="24"/>
          <w:lang w:val="en-US"/>
        </w:rPr>
        <w:pPrChange w:id="36" w:author="TanTan" w:date="2016-02-02T03:33:00Z">
          <w:pPr>
            <w:spacing w:after="200" w:line="276" w:lineRule="auto"/>
            <w:ind w:left="360"/>
          </w:pPr>
        </w:pPrChange>
      </w:pPr>
      <w:r>
        <w:rPr>
          <w:sz w:val="24"/>
          <w:szCs w:val="24"/>
          <w:lang w:val="en-US"/>
        </w:rPr>
        <w:t>The proposed offline mode architecture is as follows:</w:t>
      </w:r>
    </w:p>
    <w:p w:rsidR="00F36678" w:rsidRPr="00F36678" w:rsidRDefault="00925C73" w:rsidP="00072DD3">
      <w:pPr>
        <w:spacing w:after="200" w:line="276" w:lineRule="auto"/>
        <w:ind w:left="360"/>
        <w:rPr>
          <w:sz w:val="24"/>
          <w:szCs w:val="24"/>
          <w:lang w:val="en-US"/>
        </w:rPr>
      </w:pPr>
      <w:ins w:id="37" w:author="TanTan" w:date="2016-02-02T02:51:00Z">
        <w:r>
          <w:rPr>
            <w:sz w:val="24"/>
            <w:szCs w:val="24"/>
            <w:lang w:val="en-US"/>
          </w:rPr>
          <w:t xml:space="preserve">TODO </w:t>
        </w:r>
      </w:ins>
      <w:r w:rsidR="00F36678">
        <w:rPr>
          <w:sz w:val="24"/>
          <w:szCs w:val="24"/>
          <w:lang w:val="en-US"/>
        </w:rPr>
        <w:t>Figure XXX</w:t>
      </w:r>
      <w:ins w:id="38" w:author="TanTan" w:date="2016-02-02T02:51:00Z">
        <w:r>
          <w:rPr>
            <w:sz w:val="24"/>
            <w:szCs w:val="24"/>
            <w:lang w:val="en-US"/>
          </w:rPr>
          <w:t xml:space="preserve"> of the client offline mode architecture</w:t>
        </w:r>
      </w:ins>
      <w:bookmarkStart w:id="39" w:name="_GoBack"/>
      <w:bookmarkEnd w:id="39"/>
    </w:p>
    <w:p w:rsidR="00072DD3" w:rsidRDefault="00072DD3" w:rsidP="00072DD3">
      <w:pPr>
        <w:spacing w:after="200" w:line="276" w:lineRule="auto"/>
        <w:ind w:left="360"/>
        <w:rPr>
          <w:rFonts w:eastAsia="Times New Roman"/>
          <w:kern w:val="28"/>
          <w:sz w:val="24"/>
          <w:szCs w:val="24"/>
          <w:lang w:val="en-US" w:eastAsia="ru-RU"/>
        </w:rPr>
      </w:pPr>
      <w:commentRangeStart w:id="40"/>
      <w:r w:rsidRPr="005C5933">
        <w:rPr>
          <w:sz w:val="24"/>
          <w:szCs w:val="24"/>
          <w:lang w:val="en-US"/>
        </w:rPr>
        <w:t xml:space="preserve">Most of the attacks incur into significant variation on the </w:t>
      </w:r>
      <w:r>
        <w:rPr>
          <w:sz w:val="24"/>
          <w:szCs w:val="24"/>
          <w:lang w:val="en-US"/>
        </w:rPr>
        <w:t>legitimate</w:t>
      </w:r>
      <w:r w:rsidRPr="005C5933">
        <w:rPr>
          <w:sz w:val="24"/>
          <w:szCs w:val="24"/>
          <w:lang w:val="en-US"/>
        </w:rPr>
        <w:t xml:space="preserve"> behavior of information systems</w:t>
      </w:r>
      <w:r>
        <w:rPr>
          <w:sz w:val="24"/>
          <w:szCs w:val="24"/>
          <w:lang w:val="en-US"/>
        </w:rPr>
        <w:t>,</w:t>
      </w:r>
      <w:r w:rsidRPr="005C5933">
        <w:rPr>
          <w:sz w:val="24"/>
          <w:szCs w:val="24"/>
          <w:lang w:val="en-US"/>
        </w:rPr>
        <w:t xml:space="preserve"> or adop</w:t>
      </w:r>
      <w:r>
        <w:rPr>
          <w:sz w:val="24"/>
          <w:szCs w:val="24"/>
          <w:lang w:val="en-US"/>
        </w:rPr>
        <w:t>t</w:t>
      </w:r>
      <w:r w:rsidRPr="005C5933">
        <w:rPr>
          <w:sz w:val="24"/>
          <w:szCs w:val="24"/>
          <w:lang w:val="en-US"/>
        </w:rPr>
        <w:t xml:space="preserve">s well-known </w:t>
      </w:r>
      <w:r>
        <w:rPr>
          <w:sz w:val="24"/>
          <w:szCs w:val="24"/>
          <w:lang w:val="en-US"/>
        </w:rPr>
        <w:t>patterns</w:t>
      </w:r>
      <w:r w:rsidRPr="005C5933">
        <w:rPr>
          <w:sz w:val="24"/>
          <w:szCs w:val="24"/>
          <w:lang w:val="en-US"/>
        </w:rPr>
        <w:t xml:space="preserve"> that can be easily detected by monitoring </w:t>
      </w:r>
      <w:r>
        <w:rPr>
          <w:sz w:val="24"/>
          <w:szCs w:val="24"/>
          <w:lang w:val="en-US"/>
        </w:rPr>
        <w:t xml:space="preserve">the </w:t>
      </w:r>
      <w:r w:rsidRPr="005C5933">
        <w:rPr>
          <w:sz w:val="24"/>
          <w:szCs w:val="24"/>
          <w:lang w:val="en-US"/>
        </w:rPr>
        <w:t>system. Signal processing techniques have been successfully applied to anomaly detection [</w:t>
      </w:r>
      <w:r>
        <w:rPr>
          <w:sz w:val="24"/>
          <w:szCs w:val="24"/>
          <w:lang w:val="en-US"/>
        </w:rPr>
        <w:t>17</w:t>
      </w:r>
      <w:proofErr w:type="gramStart"/>
      <w:r w:rsidRPr="005C5933">
        <w:rPr>
          <w:sz w:val="24"/>
          <w:szCs w:val="24"/>
          <w:lang w:val="en-US"/>
        </w:rPr>
        <w:t>,</w:t>
      </w:r>
      <w:r>
        <w:rPr>
          <w:sz w:val="24"/>
          <w:szCs w:val="24"/>
          <w:lang w:val="en-US"/>
        </w:rPr>
        <w:t>19</w:t>
      </w:r>
      <w:proofErr w:type="gramEnd"/>
      <w:r w:rsidRPr="005C5933">
        <w:rPr>
          <w:sz w:val="24"/>
          <w:szCs w:val="24"/>
          <w:lang w:val="en-US"/>
        </w:rPr>
        <w:t xml:space="preserve">] and </w:t>
      </w:r>
      <w:r>
        <w:rPr>
          <w:sz w:val="24"/>
          <w:szCs w:val="24"/>
          <w:lang w:val="en-US"/>
        </w:rPr>
        <w:t>have become a solution to a problem</w:t>
      </w:r>
      <w:r w:rsidRPr="005C5933">
        <w:rPr>
          <w:sz w:val="24"/>
          <w:szCs w:val="24"/>
          <w:lang w:val="en-US"/>
        </w:rPr>
        <w:t xml:space="preserve"> </w:t>
      </w:r>
      <w:r>
        <w:rPr>
          <w:sz w:val="24"/>
          <w:szCs w:val="24"/>
          <w:lang w:val="en-US"/>
        </w:rPr>
        <w:t>of improving</w:t>
      </w:r>
      <w:r w:rsidRPr="005C5933">
        <w:rPr>
          <w:sz w:val="24"/>
          <w:szCs w:val="24"/>
          <w:lang w:val="en-US"/>
        </w:rPr>
        <w:t xml:space="preserve"> detection a</w:t>
      </w:r>
      <w:r>
        <w:rPr>
          <w:sz w:val="24"/>
          <w:szCs w:val="24"/>
          <w:lang w:val="en-US"/>
        </w:rPr>
        <w:t xml:space="preserve">ccuracy, adaptability and computational cost for application on </w:t>
      </w:r>
      <w:r w:rsidRPr="00B03774">
        <w:rPr>
          <w:rFonts w:eastAsia="Times New Roman"/>
          <w:kern w:val="28"/>
          <w:sz w:val="24"/>
          <w:szCs w:val="24"/>
          <w:lang w:val="en-US" w:eastAsia="ru-RU"/>
        </w:rPr>
        <w:t>resource-constrained</w:t>
      </w:r>
      <w:r>
        <w:rPr>
          <w:sz w:val="24"/>
          <w:szCs w:val="24"/>
          <w:lang w:val="en-US"/>
        </w:rPr>
        <w:t xml:space="preserve"> scenarios. Therefore, signal processing can be applied in </w:t>
      </w:r>
      <w:r w:rsidRPr="00B03774">
        <w:rPr>
          <w:rFonts w:eastAsia="Times New Roman"/>
          <w:kern w:val="28"/>
          <w:sz w:val="24"/>
          <w:szCs w:val="24"/>
          <w:lang w:val="en-US" w:eastAsia="ru-RU"/>
        </w:rPr>
        <w:t>offline mobile client security</w:t>
      </w:r>
      <w:r>
        <w:rPr>
          <w:rFonts w:eastAsia="Times New Roman"/>
          <w:kern w:val="28"/>
          <w:sz w:val="24"/>
          <w:szCs w:val="24"/>
          <w:lang w:val="en-US" w:eastAsia="ru-RU"/>
        </w:rPr>
        <w:t>, for evaluating anomalies on user's behavior according to the following scenarios.</w:t>
      </w:r>
      <w:commentRangeEnd w:id="40"/>
      <w:r>
        <w:rPr>
          <w:rStyle w:val="CommentReference"/>
        </w:rPr>
        <w:commentReference w:id="40"/>
      </w:r>
    </w:p>
    <w:p w:rsidR="00072DD3" w:rsidRDefault="00072DD3" w:rsidP="00072DD3">
      <w:pPr>
        <w:autoSpaceDE w:val="0"/>
        <w:autoSpaceDN w:val="0"/>
        <w:adjustRightInd w:val="0"/>
        <w:rPr>
          <w:rFonts w:eastAsiaTheme="minorHAnsi"/>
          <w:bCs/>
          <w:sz w:val="24"/>
          <w:szCs w:val="24"/>
          <w:lang w:val="en-US"/>
        </w:rPr>
      </w:pPr>
      <w:r>
        <w:rPr>
          <w:rFonts w:eastAsia="Times New Roman"/>
          <w:kern w:val="28"/>
          <w:sz w:val="24"/>
          <w:szCs w:val="24"/>
          <w:lang w:val="en-US" w:eastAsia="ru-RU"/>
        </w:rPr>
        <w:t xml:space="preserve">Moreover, Model Order </w:t>
      </w:r>
      <w:proofErr w:type="spellStart"/>
      <w:r>
        <w:rPr>
          <w:rFonts w:eastAsia="Times New Roman"/>
          <w:kern w:val="28"/>
          <w:sz w:val="24"/>
          <w:szCs w:val="24"/>
          <w:lang w:val="en-US" w:eastAsia="ru-RU"/>
        </w:rPr>
        <w:t>Selectio</w:t>
      </w:r>
      <w:proofErr w:type="spellEnd"/>
      <w:r>
        <w:rPr>
          <w:rFonts w:eastAsia="Times New Roman"/>
          <w:kern w:val="28"/>
          <w:sz w:val="24"/>
          <w:szCs w:val="24"/>
          <w:lang w:val="en-US" w:eastAsia="ru-RU"/>
        </w:rPr>
        <w:t xml:space="preserve">, which is an </w:t>
      </w:r>
      <w:proofErr w:type="spellStart"/>
      <w:r>
        <w:rPr>
          <w:rFonts w:eastAsia="Times New Roman"/>
          <w:kern w:val="28"/>
          <w:sz w:val="24"/>
          <w:szCs w:val="24"/>
          <w:lang w:val="en-US" w:eastAsia="ru-RU"/>
        </w:rPr>
        <w:t>efferctive</w:t>
      </w:r>
      <w:proofErr w:type="spellEnd"/>
      <w:r>
        <w:rPr>
          <w:rFonts w:eastAsia="Times New Roman"/>
          <w:kern w:val="28"/>
          <w:sz w:val="24"/>
          <w:szCs w:val="24"/>
          <w:lang w:val="en-US" w:eastAsia="ru-RU"/>
        </w:rPr>
        <w:t xml:space="preserve"> signal processing technique </w:t>
      </w:r>
      <w:r w:rsidRPr="006847E1">
        <w:rPr>
          <w:rFonts w:eastAsiaTheme="minorHAnsi"/>
          <w:bCs/>
          <w:sz w:val="24"/>
          <w:szCs w:val="24"/>
          <w:lang w:val="en-US"/>
        </w:rPr>
        <w:t>to separate noise components from the principal components</w:t>
      </w:r>
      <w:r>
        <w:rPr>
          <w:rFonts w:eastAsiaTheme="minorHAnsi"/>
          <w:bCs/>
          <w:sz w:val="24"/>
          <w:szCs w:val="24"/>
          <w:lang w:val="en-US"/>
        </w:rPr>
        <w:t>, can be applied into anomaly and attack detection [18], to identify and separate malicious behaviors from the legitimate ones.</w:t>
      </w:r>
    </w:p>
    <w:p w:rsidR="00072DD3" w:rsidRDefault="00072DD3" w:rsidP="00072DD3">
      <w:pPr>
        <w:spacing w:after="200" w:line="276" w:lineRule="auto"/>
        <w:ind w:left="360"/>
        <w:rPr>
          <w:rFonts w:eastAsia="Times New Roman"/>
          <w:kern w:val="28"/>
          <w:sz w:val="24"/>
          <w:szCs w:val="24"/>
          <w:lang w:val="en-US" w:eastAsia="ru-RU"/>
        </w:rPr>
      </w:pPr>
    </w:p>
    <w:p w:rsidR="00072DD3" w:rsidRPr="00372B65" w:rsidRDefault="005F4C98" w:rsidP="00072DD3">
      <w:pPr>
        <w:spacing w:after="200" w:line="276" w:lineRule="auto"/>
        <w:ind w:left="360"/>
        <w:rPr>
          <w:b/>
          <w:sz w:val="24"/>
          <w:szCs w:val="24"/>
          <w:lang w:val="en-US"/>
        </w:rPr>
      </w:pPr>
      <w:ins w:id="41" w:author="TanTan" w:date="2016-02-02T01:18:00Z">
        <w:r>
          <w:rPr>
            <w:b/>
            <w:sz w:val="24"/>
            <w:szCs w:val="24"/>
            <w:lang w:val="en-US"/>
          </w:rPr>
          <w:t xml:space="preserve">5. </w:t>
        </w:r>
      </w:ins>
      <w:r w:rsidR="00072DD3" w:rsidRPr="00372B65">
        <w:rPr>
          <w:b/>
          <w:sz w:val="24"/>
          <w:szCs w:val="24"/>
          <w:lang w:val="en-US"/>
        </w:rPr>
        <w:t xml:space="preserve">The </w:t>
      </w:r>
      <w:r w:rsidR="00072DD3">
        <w:rPr>
          <w:b/>
          <w:sz w:val="24"/>
          <w:szCs w:val="24"/>
          <w:lang w:val="en-US"/>
        </w:rPr>
        <w:t>algorithms</w:t>
      </w:r>
      <w:r w:rsidR="00F36678">
        <w:rPr>
          <w:b/>
          <w:sz w:val="24"/>
          <w:szCs w:val="24"/>
          <w:lang w:val="en-US"/>
        </w:rPr>
        <w:t>, key usage and data protection methods</w:t>
      </w:r>
      <w:r w:rsidR="00072DD3" w:rsidRPr="00372B65">
        <w:rPr>
          <w:b/>
          <w:sz w:val="24"/>
          <w:szCs w:val="24"/>
          <w:lang w:val="en-US"/>
        </w:rPr>
        <w:t>.</w:t>
      </w:r>
    </w:p>
    <w:p w:rsidR="00072DD3" w:rsidRDefault="00072DD3" w:rsidP="00072DD3">
      <w:pPr>
        <w:spacing w:after="200" w:line="276" w:lineRule="auto"/>
        <w:ind w:left="360"/>
        <w:rPr>
          <w:ins w:id="42" w:author="TanTan" w:date="2016-02-02T01:22:00Z"/>
          <w:sz w:val="24"/>
          <w:szCs w:val="24"/>
          <w:lang w:val="en-US"/>
        </w:rPr>
      </w:pPr>
      <w:r>
        <w:rPr>
          <w:sz w:val="24"/>
          <w:szCs w:val="24"/>
          <w:lang w:val="en-US"/>
        </w:rPr>
        <w:t>This proposal consists of a combination of secure and effective methods in order to protect the client as detailed explained in the following.</w:t>
      </w:r>
    </w:p>
    <w:p w:rsidR="005F4C98" w:rsidRDefault="005F4C98" w:rsidP="005F4C98">
      <w:pPr>
        <w:pStyle w:val="ListParagraph"/>
        <w:numPr>
          <w:ilvl w:val="1"/>
          <w:numId w:val="36"/>
        </w:numPr>
        <w:spacing w:after="200" w:line="276" w:lineRule="auto"/>
        <w:rPr>
          <w:ins w:id="43" w:author="TanTan" w:date="2016-02-02T02:51:00Z"/>
          <w:sz w:val="24"/>
          <w:szCs w:val="24"/>
          <w:lang w:val="en-US"/>
        </w:rPr>
        <w:pPrChange w:id="44" w:author="TanTan" w:date="2016-02-02T01:23:00Z">
          <w:pPr>
            <w:spacing w:after="200" w:line="276" w:lineRule="auto"/>
            <w:ind w:left="360"/>
          </w:pPr>
        </w:pPrChange>
      </w:pPr>
      <w:ins w:id="45" w:author="TanTan" w:date="2016-02-02T01:24:00Z">
        <w:r>
          <w:rPr>
            <w:sz w:val="24"/>
            <w:szCs w:val="24"/>
            <w:lang w:val="en-US"/>
          </w:rPr>
          <w:t xml:space="preserve"> </w:t>
        </w:r>
      </w:ins>
      <w:ins w:id="46" w:author="TanTan" w:date="2016-02-02T01:22:00Z">
        <w:r w:rsidRPr="005F4C98">
          <w:rPr>
            <w:sz w:val="24"/>
            <w:szCs w:val="24"/>
            <w:lang w:val="en-US"/>
            <w:rPrChange w:id="47" w:author="TanTan" w:date="2016-02-02T01:23:00Z">
              <w:rPr>
                <w:lang w:val="en-US"/>
              </w:rPr>
            </w:rPrChange>
          </w:rPr>
          <w:t>The hybrid key hierarchy.</w:t>
        </w:r>
      </w:ins>
    </w:p>
    <w:p w:rsidR="00925C73" w:rsidRDefault="00925C73" w:rsidP="00925C73">
      <w:pPr>
        <w:pStyle w:val="ListParagraph"/>
        <w:spacing w:after="200" w:line="276" w:lineRule="auto"/>
        <w:ind w:left="360"/>
        <w:rPr>
          <w:ins w:id="48" w:author="TanTan" w:date="2016-02-02T02:51:00Z"/>
          <w:sz w:val="24"/>
          <w:szCs w:val="24"/>
          <w:lang w:val="en-US"/>
        </w:rPr>
        <w:pPrChange w:id="49" w:author="TanTan" w:date="2016-02-02T02:51:00Z">
          <w:pPr>
            <w:spacing w:after="200" w:line="276" w:lineRule="auto"/>
            <w:ind w:left="360"/>
          </w:pPr>
        </w:pPrChange>
      </w:pPr>
    </w:p>
    <w:p w:rsidR="00925C73" w:rsidRPr="005F4C98" w:rsidRDefault="00925C73" w:rsidP="00925C73">
      <w:pPr>
        <w:pStyle w:val="ListParagraph"/>
        <w:spacing w:after="200" w:line="276" w:lineRule="auto"/>
        <w:ind w:left="360"/>
        <w:rPr>
          <w:ins w:id="50" w:author="TanTan" w:date="2016-02-02T01:22:00Z"/>
          <w:sz w:val="24"/>
          <w:szCs w:val="24"/>
          <w:lang w:val="en-US"/>
          <w:rPrChange w:id="51" w:author="TanTan" w:date="2016-02-02T01:23:00Z">
            <w:rPr>
              <w:ins w:id="52" w:author="TanTan" w:date="2016-02-02T01:22:00Z"/>
              <w:lang w:val="en-US"/>
            </w:rPr>
          </w:rPrChange>
        </w:rPr>
        <w:pPrChange w:id="53" w:author="TanTan" w:date="2016-02-02T02:51:00Z">
          <w:pPr>
            <w:spacing w:after="200" w:line="276" w:lineRule="auto"/>
            <w:ind w:left="360"/>
          </w:pPr>
        </w:pPrChange>
      </w:pPr>
      <w:ins w:id="54" w:author="TanTan" w:date="2016-02-02T02:51:00Z">
        <w:r>
          <w:rPr>
            <w:sz w:val="24"/>
            <w:szCs w:val="24"/>
            <w:lang w:val="en-US"/>
          </w:rPr>
          <w:t>TODO Figure of the key usage cycle</w:t>
        </w:r>
      </w:ins>
    </w:p>
    <w:p w:rsidR="005F4C98" w:rsidRPr="005F4C98" w:rsidRDefault="005F4C98" w:rsidP="005F4C98">
      <w:pPr>
        <w:pStyle w:val="ListParagraph"/>
        <w:spacing w:after="200" w:line="276" w:lineRule="auto"/>
        <w:ind w:left="1800"/>
        <w:rPr>
          <w:sz w:val="24"/>
          <w:szCs w:val="24"/>
          <w:lang w:val="en-US"/>
          <w:rPrChange w:id="55" w:author="TanTan" w:date="2016-02-02T01:22:00Z">
            <w:rPr>
              <w:lang w:val="en-US"/>
            </w:rPr>
          </w:rPrChange>
        </w:rPr>
        <w:pPrChange w:id="56" w:author="TanTan" w:date="2016-02-02T01:23:00Z">
          <w:pPr>
            <w:spacing w:after="200" w:line="276" w:lineRule="auto"/>
            <w:ind w:left="360"/>
          </w:pPr>
        </w:pPrChange>
      </w:pPr>
    </w:p>
    <w:p w:rsidR="00072DD3" w:rsidRPr="00B8021F" w:rsidRDefault="005F4C98" w:rsidP="005F4C98">
      <w:pPr>
        <w:pStyle w:val="ListParagraph"/>
        <w:spacing w:after="200" w:line="276" w:lineRule="auto"/>
        <w:rPr>
          <w:b/>
          <w:sz w:val="24"/>
          <w:szCs w:val="24"/>
          <w:lang w:val="en-US"/>
        </w:rPr>
        <w:pPrChange w:id="57" w:author="TanTan" w:date="2016-02-02T01:23:00Z">
          <w:pPr>
            <w:pStyle w:val="ListParagraph"/>
            <w:numPr>
              <w:numId w:val="26"/>
            </w:numPr>
            <w:spacing w:after="200" w:line="276" w:lineRule="auto"/>
            <w:ind w:left="1800" w:hanging="360"/>
          </w:pPr>
        </w:pPrChange>
      </w:pPr>
      <w:ins w:id="58" w:author="TanTan" w:date="2016-02-02T01:23:00Z">
        <w:r>
          <w:rPr>
            <w:b/>
            <w:sz w:val="24"/>
            <w:szCs w:val="24"/>
            <w:lang w:val="en-US"/>
          </w:rPr>
          <w:t xml:space="preserve">5.2. </w:t>
        </w:r>
      </w:ins>
      <w:r w:rsidR="00072DD3" w:rsidRPr="00B8021F">
        <w:rPr>
          <w:b/>
          <w:sz w:val="24"/>
          <w:szCs w:val="24"/>
          <w:lang w:val="en-US"/>
        </w:rPr>
        <w:t xml:space="preserve">AES encryption to protect the files. </w:t>
      </w:r>
    </w:p>
    <w:p w:rsidR="00072DD3" w:rsidRPr="00F271C1" w:rsidRDefault="00072DD3" w:rsidP="00072DD3">
      <w:pPr>
        <w:spacing w:after="200" w:line="276" w:lineRule="auto"/>
        <w:ind w:left="720"/>
        <w:rPr>
          <w:sz w:val="24"/>
          <w:szCs w:val="24"/>
          <w:lang w:val="en-US"/>
        </w:rPr>
      </w:pPr>
      <w:r w:rsidRPr="00F271C1">
        <w:rPr>
          <w:sz w:val="24"/>
          <w:szCs w:val="24"/>
          <w:lang w:val="en-US"/>
        </w:rPr>
        <w:t>The protected files are encrypted on the server with the secure and well-known AES cypher, which is currently an industrial standard. Other options include Blowfish and Serpent. All these are block symmetric cyphers providing high level of safety. In other words without knowing the AES key it is impossible to decrypt the files.</w:t>
      </w:r>
    </w:p>
    <w:p w:rsidR="00072DD3" w:rsidRDefault="00072DD3" w:rsidP="00072DD3">
      <w:pPr>
        <w:pStyle w:val="ListParagraph"/>
        <w:spacing w:after="200" w:line="276" w:lineRule="auto"/>
        <w:rPr>
          <w:sz w:val="24"/>
          <w:szCs w:val="24"/>
          <w:lang w:val="en-US"/>
        </w:rPr>
      </w:pPr>
      <w:r>
        <w:rPr>
          <w:sz w:val="24"/>
          <w:szCs w:val="24"/>
          <w:lang w:val="en-US"/>
        </w:rPr>
        <w:t xml:space="preserve">The AES encryption key is normally used as a session key. It is not desirable to re-encrypt the files stored in the device unless there is a certain condition (user leaves the group and the file should not be accessible). That is why AES key in the presented notation is defined as FILE_KEY. If it is not desirable that the user have access the file, the system kills the FILE_KEY, so that user has to perform a hard cryptanalysis to reveal the file. The randomly </w:t>
      </w:r>
      <w:proofErr w:type="gramStart"/>
      <w:r>
        <w:rPr>
          <w:sz w:val="24"/>
          <w:szCs w:val="24"/>
          <w:lang w:val="en-US"/>
        </w:rPr>
        <w:t>generated  FILE</w:t>
      </w:r>
      <w:proofErr w:type="gramEnd"/>
      <w:r>
        <w:rPr>
          <w:sz w:val="24"/>
          <w:szCs w:val="24"/>
          <w:lang w:val="en-US"/>
        </w:rPr>
        <w:t xml:space="preserve">_KEY is unique for each file share </w:t>
      </w:r>
      <w:commentRangeStart w:id="59"/>
      <w:r>
        <w:rPr>
          <w:sz w:val="24"/>
          <w:szCs w:val="24"/>
          <w:lang w:val="en-US"/>
        </w:rPr>
        <w:t>stored</w:t>
      </w:r>
      <w:commentRangeEnd w:id="59"/>
      <w:r>
        <w:rPr>
          <w:rStyle w:val="CommentReference"/>
        </w:rPr>
        <w:commentReference w:id="59"/>
      </w:r>
      <w:r>
        <w:rPr>
          <w:sz w:val="24"/>
          <w:szCs w:val="24"/>
          <w:lang w:val="en-US"/>
        </w:rPr>
        <w:t xml:space="preserve"> on a client. So, the user needs to perform the </w:t>
      </w:r>
      <w:proofErr w:type="spellStart"/>
      <w:r>
        <w:rPr>
          <w:sz w:val="24"/>
          <w:szCs w:val="24"/>
          <w:lang w:val="en-US"/>
        </w:rPr>
        <w:t>cryptanalysys</w:t>
      </w:r>
      <w:proofErr w:type="spellEnd"/>
      <w:r>
        <w:rPr>
          <w:sz w:val="24"/>
          <w:szCs w:val="24"/>
          <w:lang w:val="en-US"/>
        </w:rPr>
        <w:t xml:space="preserve"> for each file separately.</w:t>
      </w:r>
    </w:p>
    <w:p w:rsidR="00072DD3" w:rsidRPr="00B8021F" w:rsidRDefault="005F4C98" w:rsidP="005F4C98">
      <w:pPr>
        <w:pStyle w:val="ListParagraph"/>
        <w:spacing w:after="200" w:line="276" w:lineRule="auto"/>
        <w:rPr>
          <w:b/>
          <w:sz w:val="24"/>
          <w:szCs w:val="24"/>
          <w:lang w:val="en-US"/>
        </w:rPr>
        <w:pPrChange w:id="60" w:author="TanTan" w:date="2016-02-02T01:24:00Z">
          <w:pPr>
            <w:pStyle w:val="ListParagraph"/>
            <w:numPr>
              <w:numId w:val="25"/>
            </w:numPr>
            <w:spacing w:after="200" w:line="276" w:lineRule="auto"/>
            <w:ind w:left="1800" w:hanging="360"/>
          </w:pPr>
        </w:pPrChange>
      </w:pPr>
      <w:ins w:id="61" w:author="TanTan" w:date="2016-02-02T01:24:00Z">
        <w:r>
          <w:rPr>
            <w:b/>
            <w:sz w:val="24"/>
            <w:szCs w:val="24"/>
            <w:lang w:val="en-US"/>
          </w:rPr>
          <w:t xml:space="preserve">5.3. </w:t>
        </w:r>
      </w:ins>
      <w:r w:rsidR="00072DD3" w:rsidRPr="00B8021F">
        <w:rPr>
          <w:b/>
          <w:sz w:val="24"/>
          <w:szCs w:val="24"/>
          <w:lang w:val="en-US"/>
        </w:rPr>
        <w:t xml:space="preserve">ABE encryption to protect the FILE_KEY. </w:t>
      </w:r>
    </w:p>
    <w:p w:rsidR="00072DD3" w:rsidRPr="00F271C1" w:rsidRDefault="00072DD3" w:rsidP="00072DD3">
      <w:pPr>
        <w:pStyle w:val="ListParagraph"/>
        <w:spacing w:after="200" w:line="276" w:lineRule="auto"/>
        <w:rPr>
          <w:sz w:val="24"/>
          <w:szCs w:val="24"/>
          <w:lang w:val="en-US"/>
        </w:rPr>
      </w:pPr>
      <w:r w:rsidRPr="00CD7C91">
        <w:rPr>
          <w:sz w:val="24"/>
          <w:szCs w:val="24"/>
          <w:lang w:val="en-US"/>
        </w:rPr>
        <w:lastRenderedPageBreak/>
        <w:t xml:space="preserve">The permanent file key is re-encrypted with each session. The KEY_SET </w:t>
      </w:r>
      <w:r w:rsidRPr="00F271C1">
        <w:rPr>
          <w:sz w:val="24"/>
          <w:szCs w:val="24"/>
          <w:lang w:val="en-US"/>
        </w:rPr>
        <w:t>is defined as the set of all FILE_KEYs. The KEY_SET_KEY protects this KEY_SET (a symmetrical AES key). The proposed model supports both the authorization based on user groups and on the shares, i.e. there is a separate KEY entity corresponding to each share in the group.</w:t>
      </w:r>
    </w:p>
    <w:p w:rsidR="00072DD3" w:rsidRPr="00F271C1" w:rsidRDefault="00072DD3" w:rsidP="00072DD3">
      <w:pPr>
        <w:pStyle w:val="ListParagraph"/>
        <w:rPr>
          <w:sz w:val="24"/>
          <w:szCs w:val="24"/>
          <w:lang w:val="en-US"/>
        </w:rPr>
      </w:pPr>
      <w:r w:rsidRPr="00F271C1">
        <w:rPr>
          <w:sz w:val="24"/>
          <w:szCs w:val="24"/>
          <w:lang w:val="en-US"/>
        </w:rPr>
        <w:t xml:space="preserve">The selective scheme for attribute-based encryption is as follows. </w:t>
      </w:r>
    </w:p>
    <w:p w:rsidR="00072DD3" w:rsidRPr="00F271C1" w:rsidRDefault="00072DD3" w:rsidP="00072DD3">
      <w:pPr>
        <w:pStyle w:val="ListParagraph"/>
        <w:rPr>
          <w:sz w:val="24"/>
          <w:szCs w:val="24"/>
          <w:lang w:val="en-US"/>
        </w:rPr>
      </w:pPr>
      <w:r w:rsidRPr="00F271C1">
        <w:rPr>
          <w:sz w:val="24"/>
          <w:szCs w:val="24"/>
          <w:lang w:val="en-US"/>
        </w:rPr>
        <w:t xml:space="preserve">If at least one attribute in the </w:t>
      </w:r>
      <w:proofErr w:type="gramStart"/>
      <w:r w:rsidRPr="00F271C1">
        <w:rPr>
          <w:sz w:val="24"/>
          <w:szCs w:val="24"/>
          <w:lang w:val="en-US"/>
        </w:rPr>
        <w:t>set{</w:t>
      </w:r>
      <w:proofErr w:type="spellStart"/>
      <w:proofErr w:type="gramEnd"/>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072DD3" w:rsidRPr="00F271C1" w:rsidRDefault="00072DD3" w:rsidP="00072DD3">
      <w:pPr>
        <w:pStyle w:val="ListParagraph"/>
        <w:rPr>
          <w:sz w:val="24"/>
          <w:szCs w:val="24"/>
          <w:lang w:val="en-US"/>
        </w:rPr>
      </w:pPr>
      <w:r w:rsidRPr="00F271C1">
        <w:rPr>
          <w:sz w:val="24"/>
          <w:szCs w:val="24"/>
          <w:lang w:val="en-US"/>
        </w:rPr>
        <w:t>As soon as user and share have one attribute in common – the user can get access to the share.</w:t>
      </w:r>
    </w:p>
    <w:p w:rsidR="00072DD3" w:rsidRPr="00F271C1" w:rsidRDefault="00072DD3" w:rsidP="00072DD3">
      <w:pPr>
        <w:pStyle w:val="ListParagraph"/>
        <w:rPr>
          <w:sz w:val="24"/>
          <w:szCs w:val="24"/>
          <w:lang w:val="en-US"/>
        </w:rPr>
      </w:pPr>
    </w:p>
    <w:p w:rsidR="00072DD3" w:rsidRPr="00F271C1" w:rsidRDefault="00072DD3" w:rsidP="00072DD3">
      <w:pPr>
        <w:pStyle w:val="ListParagraph"/>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072DD3" w:rsidRPr="00544EB9" w:rsidRDefault="00072DD3" w:rsidP="00072DD3">
      <w:pPr>
        <w:pStyle w:val="ListParagraph"/>
        <w:rPr>
          <w:lang w:val="en-US"/>
        </w:rPr>
      </w:pPr>
      <w:r>
        <w:rPr>
          <w:rStyle w:val="CommentReference"/>
        </w:rPr>
        <w:commentReference w:id="62"/>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072DD3" w:rsidRPr="00F271C1" w:rsidRDefault="00072DD3" w:rsidP="00072DD3">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072DD3" w:rsidRPr="00F271C1" w:rsidRDefault="00072DD3" w:rsidP="00072DD3">
      <w:pPr>
        <w:pStyle w:val="ListParagraph"/>
        <w:ind w:left="810" w:firstLine="270"/>
        <w:jc w:val="both"/>
        <w:rPr>
          <w:sz w:val="24"/>
          <w:szCs w:val="24"/>
          <w:lang w:val="en-US"/>
        </w:rPr>
      </w:pPr>
      <w:r w:rsidRPr="00F271C1">
        <w:rPr>
          <w:sz w:val="24"/>
          <w:szCs w:val="24"/>
          <w:lang w:val="en-US"/>
        </w:rPr>
        <w:t xml:space="preserve">Here </w:t>
      </w:r>
      <w:proofErr w:type="gramStart"/>
      <w:r w:rsidRPr="00F271C1">
        <w:rPr>
          <w:sz w:val="24"/>
          <w:szCs w:val="24"/>
          <w:lang w:val="en-US"/>
        </w:rPr>
        <w:t>e(</w:t>
      </w:r>
      <w:proofErr w:type="spellStart"/>
      <w:proofErr w:type="gramEnd"/>
      <w:r w:rsidRPr="00F271C1">
        <w:rPr>
          <w:sz w:val="24"/>
          <w:szCs w:val="24"/>
          <w:lang w:val="en-US"/>
        </w:rPr>
        <w:t>g,g</w:t>
      </w:r>
      <w:proofErr w:type="spellEnd"/>
      <w:r w:rsidRPr="00F271C1">
        <w:rPr>
          <w:sz w:val="24"/>
          <w:szCs w:val="24"/>
          <w:lang w:val="en-US"/>
        </w:rPr>
        <w:t>) is the bilinear pairing.</w:t>
      </w:r>
    </w:p>
    <w:p w:rsidR="00072DD3" w:rsidRPr="00F271C1" w:rsidRDefault="00072DD3" w:rsidP="00072DD3">
      <w:pPr>
        <w:pStyle w:val="ListParagraph"/>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072DD3" w:rsidRPr="00F271C1" w:rsidRDefault="00F56C49" w:rsidP="00072DD3">
      <w:pPr>
        <w:pStyle w:val="ListParagraph"/>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072DD3" w:rsidRPr="00F271C1" w:rsidRDefault="00072DD3" w:rsidP="00072DD3">
      <w:pPr>
        <w:pStyle w:val="ListParagraph"/>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this proposal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072DD3" w:rsidRPr="00F271C1" w:rsidRDefault="00072DD3" w:rsidP="00072DD3">
      <w:pPr>
        <w:pStyle w:val="ListParagraph"/>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072DD3" w:rsidRPr="00F271C1" w:rsidRDefault="00072DD3" w:rsidP="00072DD3">
      <w:pPr>
        <w:pStyle w:val="ListParagraph"/>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072DD3" w:rsidRPr="00F271C1" w:rsidRDefault="00072DD3" w:rsidP="00072DD3">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072DD3" w:rsidRPr="00F271C1" w:rsidRDefault="00F56C49" w:rsidP="00072DD3">
      <w:pPr>
        <w:pStyle w:val="ListParagraph"/>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072DD3" w:rsidRPr="00F271C1" w:rsidRDefault="00072DD3" w:rsidP="00072DD3">
      <w:pPr>
        <w:pStyle w:val="ListParagraph"/>
        <w:ind w:left="810" w:firstLine="270"/>
        <w:jc w:val="both"/>
        <w:rPr>
          <w:sz w:val="24"/>
          <w:szCs w:val="24"/>
        </w:rPr>
      </w:pPr>
    </w:p>
    <w:p w:rsidR="00072DD3" w:rsidRPr="00F271C1" w:rsidRDefault="00072DD3" w:rsidP="00072DD3">
      <w:pPr>
        <w:pStyle w:val="ListParagraph"/>
        <w:ind w:left="810" w:firstLine="270"/>
        <w:jc w:val="both"/>
        <w:rPr>
          <w:sz w:val="24"/>
          <w:szCs w:val="24"/>
          <w:lang w:val="en-US"/>
        </w:rPr>
      </w:pPr>
      <w:r w:rsidRPr="00F271C1">
        <w:rPr>
          <w:sz w:val="24"/>
          <w:szCs w:val="24"/>
          <w:lang w:val="en-US"/>
        </w:rPr>
        <w:t>The result of decryption is the FILE_</w:t>
      </w:r>
      <w:proofErr w:type="gramStart"/>
      <w:r w:rsidRPr="00F271C1">
        <w:rPr>
          <w:sz w:val="24"/>
          <w:szCs w:val="24"/>
          <w:lang w:val="en-US"/>
        </w:rPr>
        <w:t>KEY  -</w:t>
      </w:r>
      <w:proofErr w:type="gramEnd"/>
      <w:r w:rsidRPr="00F271C1">
        <w:rPr>
          <w:sz w:val="24"/>
          <w:szCs w:val="24"/>
          <w:lang w:val="en-US"/>
        </w:rPr>
        <w:t xml:space="preserve"> the symmetric AES key to decrypt the contents of file.</w:t>
      </w:r>
    </w:p>
    <w:p w:rsidR="00072DD3" w:rsidRDefault="00072DD3" w:rsidP="00072DD3">
      <w:pPr>
        <w:pStyle w:val="ListParagraph"/>
        <w:spacing w:after="200" w:line="276" w:lineRule="auto"/>
        <w:rPr>
          <w:sz w:val="24"/>
          <w:szCs w:val="24"/>
          <w:lang w:val="en-US"/>
        </w:rPr>
      </w:pPr>
    </w:p>
    <w:p w:rsidR="00072DD3" w:rsidRDefault="005F4C98" w:rsidP="005F4C98">
      <w:pPr>
        <w:spacing w:after="200" w:line="276" w:lineRule="auto"/>
        <w:ind w:left="720"/>
        <w:rPr>
          <w:sz w:val="24"/>
          <w:szCs w:val="24"/>
          <w:lang w:val="en-US"/>
        </w:rPr>
        <w:pPrChange w:id="63" w:author="TanTan" w:date="2016-02-02T01:24:00Z">
          <w:pPr>
            <w:spacing w:after="200" w:line="276" w:lineRule="auto"/>
            <w:ind w:left="360"/>
          </w:pPr>
        </w:pPrChange>
      </w:pPr>
      <w:ins w:id="64" w:author="TanTan" w:date="2016-02-02T01:24:00Z">
        <w:r>
          <w:rPr>
            <w:sz w:val="24"/>
            <w:szCs w:val="24"/>
            <w:lang w:val="en-US"/>
          </w:rPr>
          <w:t xml:space="preserve">5.4. </w:t>
        </w:r>
      </w:ins>
      <w:del w:id="65" w:author="TanTan" w:date="2016-02-02T01:24:00Z">
        <w:r w:rsidR="00072DD3" w:rsidDel="005F4C98">
          <w:rPr>
            <w:sz w:val="24"/>
            <w:szCs w:val="24"/>
            <w:lang w:val="en-US"/>
          </w:rPr>
          <w:delText xml:space="preserve">3. </w:delText>
        </w:r>
      </w:del>
      <w:r w:rsidR="00072DD3" w:rsidRPr="001109CA">
        <w:rPr>
          <w:b/>
          <w:sz w:val="24"/>
          <w:szCs w:val="24"/>
          <w:lang w:val="en-US"/>
        </w:rPr>
        <w:t>The KEY_SET_KEY is protected via the secret sharing.</w:t>
      </w:r>
      <w:r w:rsidR="00072DD3" w:rsidRPr="00F271C1">
        <w:rPr>
          <w:sz w:val="24"/>
          <w:szCs w:val="24"/>
          <w:lang w:val="en-US"/>
        </w:rPr>
        <w:t xml:space="preserve"> </w:t>
      </w:r>
    </w:p>
    <w:p w:rsidR="00072DD3" w:rsidRPr="00F271C1" w:rsidRDefault="00072DD3" w:rsidP="00072DD3">
      <w:pPr>
        <w:spacing w:after="200" w:line="276" w:lineRule="auto"/>
        <w:ind w:left="720"/>
        <w:rPr>
          <w:sz w:val="24"/>
          <w:szCs w:val="24"/>
          <w:lang w:val="en-US"/>
        </w:rPr>
      </w:pPr>
      <w:r w:rsidRPr="00F271C1">
        <w:rPr>
          <w:sz w:val="24"/>
          <w:szCs w:val="24"/>
          <w:lang w:val="en-US"/>
        </w:rPr>
        <w:t>In other words, it is considered as a secret value and it is split (by the modular sharing) into the set of 4 shares:</w:t>
      </w:r>
    </w:p>
    <w:p w:rsidR="00072DD3" w:rsidRPr="00F271C1" w:rsidRDefault="00072DD3" w:rsidP="00072DD3">
      <w:pPr>
        <w:pStyle w:val="ListParagraph"/>
        <w:spacing w:after="200" w:line="276" w:lineRule="auto"/>
        <w:rPr>
          <w:sz w:val="24"/>
          <w:szCs w:val="24"/>
          <w:lang w:val="en-US"/>
        </w:rPr>
      </w:pPr>
      <w:r w:rsidRPr="00E25BC5">
        <w:rPr>
          <w:sz w:val="24"/>
          <w:szCs w:val="24"/>
        </w:rPr>
        <w:lastRenderedPageBreak/>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 xml:space="preserve">] and TIME is modified </w:t>
      </w:r>
      <w:r w:rsidRPr="00F271C1">
        <w:rPr>
          <w:sz w:val="24"/>
          <w:szCs w:val="24"/>
          <w:lang w:val="en-US"/>
        </w:rPr>
        <w:t>). In order to get the KEY_SET_KEY the hacker has to get all 4 parts (otherwise he gets no information of the secret due to the perfect nature of SSS).</w:t>
      </w:r>
    </w:p>
    <w:p w:rsidR="00072DD3" w:rsidRPr="00F271C1" w:rsidRDefault="00072DD3" w:rsidP="00072DD3">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Pr="00F271C1">
        <w:rPr>
          <w:sz w:val="24"/>
          <w:szCs w:val="24"/>
        </w:rPr>
        <w:t xml:space="preserve"> </w:t>
      </w:r>
      <w:r w:rsidRPr="00F271C1">
        <w:rPr>
          <w:sz w:val="24"/>
          <w:szCs w:val="24"/>
          <w:lang w:val="en-US"/>
        </w:rPr>
        <w:t>SSS are the user, device and the time mark</w:t>
      </w:r>
      <w:r w:rsidRPr="00F271C1">
        <w:rPr>
          <w:sz w:val="24"/>
          <w:szCs w:val="24"/>
        </w:rPr>
        <w:t xml:space="preserve">. </w:t>
      </w:r>
      <w:r w:rsidRPr="00F271C1">
        <w:rPr>
          <w:sz w:val="24"/>
          <w:szCs w:val="24"/>
          <w:lang w:val="en-US"/>
        </w:rPr>
        <w:t>The user share</w:t>
      </w:r>
      <w:r w:rsidRPr="00F271C1">
        <w:rPr>
          <w:sz w:val="24"/>
          <w:szCs w:val="24"/>
        </w:rPr>
        <w:t xml:space="preserve"> </w:t>
      </w:r>
      <w:r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17.35pt" o:ole="">
            <v:imagedata r:id="rId17" o:title=""/>
          </v:shape>
          <o:OLEObject Type="Embed" ProgID="Equation.3" ShapeID="_x0000_i1025" DrawAspect="Content" ObjectID="_1515889683" r:id="rId18"/>
        </w:object>
      </w:r>
      <w:r w:rsidRPr="00F271C1">
        <w:rPr>
          <w:sz w:val="24"/>
          <w:szCs w:val="24"/>
        </w:rPr>
        <w:fldChar w:fldCharType="begin"/>
      </w:r>
      <w:r w:rsidRPr="00F271C1">
        <w:rPr>
          <w:sz w:val="24"/>
          <w:szCs w:val="24"/>
        </w:rPr>
        <w:instrText xml:space="preserve"> QUOTE </w:instrText>
      </w:r>
      <w:r w:rsidR="005F4C98">
        <w:rPr>
          <w:position w:val="-6"/>
          <w:sz w:val="24"/>
          <w:szCs w:val="24"/>
        </w:rPr>
        <w:pict>
          <v:shape id="_x0000_i1026" type="#_x0000_t75" style="width:28.65pt;height:13.9pt" equationxml="&lt;">
            <v:imagedata r:id="rId19"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is computed based on the</w:t>
      </w:r>
      <w:r w:rsidRPr="00F271C1">
        <w:rPr>
          <w:sz w:val="24"/>
          <w:szCs w:val="24"/>
        </w:rPr>
        <w:t xml:space="preserve"> </w:t>
      </w:r>
      <w:r w:rsidRPr="00E25BC5">
        <w:rPr>
          <w:rFonts w:eastAsia="Times New Roman"/>
          <w:position w:val="-6"/>
          <w:sz w:val="24"/>
          <w:szCs w:val="24"/>
          <w:lang w:val="ru-RU" w:eastAsia="ru-RU"/>
        </w:rPr>
        <w:object w:dxaOrig="495" w:dyaOrig="285">
          <v:shape id="_x0000_i1027" type="#_x0000_t75" style="width:24.3pt;height:13.9pt" o:ole="">
            <v:imagedata r:id="rId20" o:title=""/>
          </v:shape>
          <o:OLEObject Type="Embed" ProgID="Equation.3" ShapeID="_x0000_i1027" DrawAspect="Content" ObjectID="_1515889684" r:id="rId21"/>
        </w:object>
      </w:r>
      <w:r w:rsidRPr="00F271C1">
        <w:rPr>
          <w:b/>
          <w:sz w:val="24"/>
          <w:szCs w:val="24"/>
        </w:rPr>
        <w:fldChar w:fldCharType="begin"/>
      </w:r>
      <w:r w:rsidRPr="00F271C1">
        <w:rPr>
          <w:b/>
          <w:sz w:val="24"/>
          <w:szCs w:val="24"/>
        </w:rPr>
        <w:instrText xml:space="preserve"> QUOTE </w:instrText>
      </w:r>
      <w:r w:rsidR="005F4C98">
        <w:rPr>
          <w:position w:val="-6"/>
          <w:sz w:val="24"/>
          <w:szCs w:val="24"/>
        </w:rPr>
        <w:pict>
          <v:shape id="_x0000_i1028" type="#_x0000_t75" style="width:22.55pt;height:13.9pt" equationxml="&lt;">
            <v:imagedata r:id="rId22" o:title="" chromakey="white"/>
          </v:shape>
        </w:pict>
      </w:r>
      <w:r w:rsidRPr="00F271C1">
        <w:rPr>
          <w:b/>
          <w:sz w:val="24"/>
          <w:szCs w:val="24"/>
        </w:rPr>
        <w:instrText xml:space="preserve"> </w:instrText>
      </w:r>
      <w:r w:rsidRPr="00F271C1">
        <w:rPr>
          <w:b/>
          <w:sz w:val="24"/>
          <w:szCs w:val="24"/>
        </w:rPr>
        <w:fldChar w:fldCharType="end"/>
      </w:r>
      <w:r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Pr="00F271C1">
        <w:rPr>
          <w:sz w:val="24"/>
          <w:szCs w:val="24"/>
        </w:rPr>
        <w:t xml:space="preserve"> </w:t>
      </w:r>
      <w:r w:rsidRPr="00E25BC5">
        <w:rPr>
          <w:rFonts w:eastAsia="Times New Roman"/>
          <w:position w:val="-10"/>
          <w:sz w:val="24"/>
          <w:szCs w:val="24"/>
          <w:lang w:val="ru-RU" w:eastAsia="ru-RU"/>
        </w:rPr>
        <w:object w:dxaOrig="900" w:dyaOrig="315">
          <v:shape id="_x0000_i1029" type="#_x0000_t75" style="width:45.1pt;height:15.6pt" o:ole="">
            <v:imagedata r:id="rId23" o:title=""/>
          </v:shape>
          <o:OLEObject Type="Embed" ProgID="Equation.3" ShapeID="_x0000_i1029" DrawAspect="Content" ObjectID="_1515889685" r:id="rId24"/>
        </w:object>
      </w:r>
      <w:r w:rsidRPr="00F271C1">
        <w:rPr>
          <w:sz w:val="24"/>
          <w:szCs w:val="24"/>
        </w:rPr>
        <w:t xml:space="preserve"> </w:t>
      </w:r>
      <w:proofErr w:type="gramStart"/>
      <w:r w:rsidRPr="00F271C1">
        <w:rPr>
          <w:sz w:val="24"/>
          <w:szCs w:val="24"/>
          <w:lang w:val="en-US"/>
        </w:rPr>
        <w:t>and</w:t>
      </w:r>
      <w:r w:rsidRPr="00F271C1">
        <w:rPr>
          <w:sz w:val="24"/>
          <w:szCs w:val="24"/>
        </w:rPr>
        <w:t xml:space="preserve"> </w:t>
      </w:r>
      <w:proofErr w:type="gramEnd"/>
      <w:r w:rsidRPr="00E25BC5">
        <w:rPr>
          <w:rFonts w:eastAsia="Times New Roman"/>
          <w:position w:val="-12"/>
          <w:sz w:val="24"/>
          <w:szCs w:val="24"/>
          <w:lang w:val="ru-RU" w:eastAsia="ru-RU"/>
        </w:rPr>
        <w:object w:dxaOrig="3120" w:dyaOrig="360">
          <v:shape id="_x0000_i1030" type="#_x0000_t75" style="width:157pt;height:18.2pt" o:ole="">
            <v:imagedata r:id="rId25" o:title=""/>
          </v:shape>
          <o:OLEObject Type="Embed" ProgID="Equation.DSMT4" ShapeID="_x0000_i1030" DrawAspect="Content" ObjectID="_1515889686" r:id="rId26"/>
        </w:object>
      </w:r>
      <w:r w:rsidRPr="00F271C1">
        <w:rPr>
          <w:sz w:val="24"/>
          <w:szCs w:val="24"/>
        </w:rPr>
        <w:fldChar w:fldCharType="begin"/>
      </w:r>
      <w:r w:rsidRPr="00F271C1">
        <w:rPr>
          <w:sz w:val="24"/>
          <w:szCs w:val="24"/>
        </w:rPr>
        <w:instrText xml:space="preserve"> QUOTE </w:instrText>
      </w:r>
      <w:r w:rsidR="005F4C98">
        <w:rPr>
          <w:position w:val="-6"/>
          <w:sz w:val="24"/>
          <w:szCs w:val="24"/>
        </w:rPr>
        <w:pict>
          <v:shape id="_x0000_i1031" type="#_x0000_t75" style="width:146.6pt;height:13.9pt" equationxml="&lt;">
            <v:imagedata r:id="rId27"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where</w:t>
      </w:r>
      <w:r w:rsidRPr="00F271C1">
        <w:rPr>
          <w:sz w:val="24"/>
          <w:szCs w:val="24"/>
        </w:rPr>
        <w:t xml:space="preserve"> </w:t>
      </w:r>
      <w:r w:rsidRPr="00E25BC5">
        <w:rPr>
          <w:rFonts w:eastAsia="Times New Roman"/>
          <w:position w:val="-10"/>
          <w:sz w:val="24"/>
          <w:szCs w:val="24"/>
          <w:lang w:val="ru-RU" w:eastAsia="ru-RU"/>
        </w:rPr>
        <w:object w:dxaOrig="240" w:dyaOrig="315">
          <v:shape id="_x0000_i1032" type="#_x0000_t75" style="width:12.15pt;height:15.6pt" o:ole="">
            <v:imagedata r:id="rId28" o:title=""/>
          </v:shape>
          <o:OLEObject Type="Embed" ProgID="Equation.3" ShapeID="_x0000_i1032" DrawAspect="Content" ObjectID="_1515889687" r:id="rId29"/>
        </w:object>
      </w:r>
      <w:r w:rsidRPr="00F271C1">
        <w:rPr>
          <w:b/>
          <w:sz w:val="24"/>
          <w:szCs w:val="24"/>
        </w:rPr>
        <w:fldChar w:fldCharType="begin"/>
      </w:r>
      <w:r w:rsidRPr="00F271C1">
        <w:rPr>
          <w:b/>
          <w:sz w:val="24"/>
          <w:szCs w:val="24"/>
        </w:rPr>
        <w:instrText xml:space="preserve"> QUOTE </w:instrText>
      </w:r>
      <w:r w:rsidR="005F4C98">
        <w:rPr>
          <w:position w:val="-6"/>
          <w:sz w:val="24"/>
          <w:szCs w:val="24"/>
        </w:rPr>
        <w:pict>
          <v:shape id="_x0000_i1033" type="#_x0000_t75" style="width:6.05pt;height:13.9pt" equationxml="&lt;">
            <v:imagedata r:id="rId30" o:title="" chromakey="white"/>
          </v:shape>
        </w:pict>
      </w:r>
      <w:r w:rsidRPr="00F271C1">
        <w:rPr>
          <w:b/>
          <w:sz w:val="24"/>
          <w:szCs w:val="24"/>
        </w:rPr>
        <w:instrText xml:space="preserve"> </w:instrText>
      </w:r>
      <w:r w:rsidRPr="00F271C1">
        <w:rPr>
          <w:b/>
          <w:sz w:val="24"/>
          <w:szCs w:val="24"/>
        </w:rPr>
        <w:fldChar w:fldCharType="end"/>
      </w:r>
      <w:r w:rsidRPr="00F271C1">
        <w:rPr>
          <w:sz w:val="24"/>
          <w:szCs w:val="24"/>
        </w:rPr>
        <w:t xml:space="preserve">– </w:t>
      </w:r>
      <w:r w:rsidRPr="00F271C1">
        <w:rPr>
          <w:sz w:val="24"/>
          <w:szCs w:val="24"/>
          <w:lang w:val="en-US"/>
        </w:rPr>
        <w:t>is a one-way function that transforms the data into the string of the desired length</w:t>
      </w:r>
      <w:r w:rsidRPr="00F271C1">
        <w:rPr>
          <w:sz w:val="24"/>
          <w:szCs w:val="24"/>
        </w:rPr>
        <w:t xml:space="preserve">: </w:t>
      </w:r>
    </w:p>
    <w:p w:rsidR="00072DD3" w:rsidRPr="00F271C1" w:rsidRDefault="00072DD3" w:rsidP="00072DD3">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3.75pt;height:38.15pt" o:ole="">
            <v:imagedata r:id="rId31" o:title=""/>
          </v:shape>
          <o:OLEObject Type="Embed" ProgID="Equation.3" ShapeID="_x0000_i1034" DrawAspect="Content" ObjectID="_1515889688" r:id="rId32"/>
        </w:object>
      </w:r>
    </w:p>
    <w:p w:rsidR="00072DD3" w:rsidRPr="00F271C1" w:rsidRDefault="00072DD3" w:rsidP="00072DD3">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Pr="00F271C1">
        <w:rPr>
          <w:sz w:val="24"/>
          <w:szCs w:val="24"/>
        </w:rPr>
        <w:t>:</w:t>
      </w:r>
    </w:p>
    <w:p w:rsidR="00072DD3" w:rsidRPr="00F271C1" w:rsidRDefault="00072DD3" w:rsidP="00072DD3">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8pt;height:20.8pt" o:ole="">
            <v:imagedata r:id="rId33" o:title=""/>
          </v:shape>
          <o:OLEObject Type="Embed" ProgID="Equation.3" ShapeID="_x0000_i1035" DrawAspect="Content" ObjectID="_1515889689" r:id="rId34"/>
        </w:object>
      </w:r>
    </w:p>
    <w:p w:rsidR="00072DD3" w:rsidRPr="00E25BC5" w:rsidRDefault="00072DD3" w:rsidP="00072DD3">
      <w:pPr>
        <w:pStyle w:val="ListParagraph"/>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p>
    <w:p w:rsidR="00072DD3" w:rsidRPr="001109CA" w:rsidRDefault="005F4C98" w:rsidP="00072DD3">
      <w:pPr>
        <w:spacing w:after="200" w:line="276" w:lineRule="auto"/>
        <w:ind w:left="360"/>
        <w:rPr>
          <w:b/>
          <w:sz w:val="24"/>
          <w:szCs w:val="24"/>
          <w:lang w:val="en-US"/>
        </w:rPr>
      </w:pPr>
      <w:ins w:id="66" w:author="TanTan" w:date="2016-02-02T01:24:00Z">
        <w:r>
          <w:rPr>
            <w:sz w:val="24"/>
            <w:szCs w:val="24"/>
            <w:lang w:val="en-US"/>
          </w:rPr>
          <w:t>5.5</w:t>
        </w:r>
      </w:ins>
      <w:del w:id="67" w:author="TanTan" w:date="2016-02-02T01:24:00Z">
        <w:r w:rsidR="00072DD3" w:rsidDel="005F4C98">
          <w:rPr>
            <w:sz w:val="24"/>
            <w:szCs w:val="24"/>
            <w:lang w:val="en-US"/>
          </w:rPr>
          <w:delText>4</w:delText>
        </w:r>
      </w:del>
      <w:r w:rsidR="00072DD3">
        <w:rPr>
          <w:sz w:val="24"/>
          <w:szCs w:val="24"/>
          <w:lang w:val="en-US"/>
        </w:rPr>
        <w:t xml:space="preserve">. </w:t>
      </w:r>
      <w:r w:rsidR="00072DD3" w:rsidRPr="001109CA">
        <w:rPr>
          <w:b/>
          <w:sz w:val="24"/>
          <w:szCs w:val="24"/>
          <w:lang w:val="en-US"/>
        </w:rPr>
        <w:t xml:space="preserve">MOS </w:t>
      </w:r>
    </w:p>
    <w:p w:rsidR="00072DD3" w:rsidRDefault="00072DD3" w:rsidP="00072DD3">
      <w:pPr>
        <w:spacing w:after="200" w:line="276" w:lineRule="auto"/>
        <w:ind w:left="363"/>
        <w:rPr>
          <w:sz w:val="24"/>
          <w:szCs w:val="24"/>
          <w:lang w:val="en-US"/>
        </w:rPr>
      </w:pPr>
      <w:r w:rsidRPr="008700BD">
        <w:rPr>
          <w:sz w:val="24"/>
          <w:szCs w:val="24"/>
          <w:lang w:val="en-US"/>
        </w:rPr>
        <w:t xml:space="preserve">In the context of anomaly-based schemes for attack detection, the proposed behavioral analysis </w:t>
      </w:r>
      <w:r>
        <w:rPr>
          <w:sz w:val="24"/>
          <w:szCs w:val="24"/>
          <w:lang w:val="en-US"/>
        </w:rPr>
        <w:t>approach</w:t>
      </w:r>
      <w:r w:rsidRPr="008700BD">
        <w:rPr>
          <w:sz w:val="24"/>
          <w:szCs w:val="24"/>
          <w:lang w:val="en-US"/>
        </w:rPr>
        <w:t xml:space="preserve"> applies signal processing techniques, such as Principal Component </w:t>
      </w:r>
      <w:proofErr w:type="spellStart"/>
      <w:r w:rsidRPr="008700BD">
        <w:rPr>
          <w:sz w:val="24"/>
          <w:szCs w:val="24"/>
          <w:lang w:val="en-US"/>
        </w:rPr>
        <w:t>Analyis</w:t>
      </w:r>
      <w:proofErr w:type="spellEnd"/>
      <w:r w:rsidRPr="008700BD">
        <w:rPr>
          <w:sz w:val="24"/>
          <w:szCs w:val="24"/>
          <w:lang w:val="en-US"/>
        </w:rPr>
        <w:t xml:space="preserve"> and Model Order Selection schemes</w:t>
      </w:r>
      <w:r>
        <w:rPr>
          <w:sz w:val="24"/>
          <w:szCs w:val="24"/>
          <w:lang w:val="en-US"/>
        </w:rPr>
        <w:t xml:space="preserve"> [18]</w:t>
      </w:r>
      <w:r w:rsidRPr="008700BD">
        <w:rPr>
          <w:sz w:val="24"/>
          <w:szCs w:val="24"/>
          <w:lang w:val="en-US"/>
        </w:rPr>
        <w:t xml:space="preserve">, for automatic identification of attacks or malicious behaviors. </w:t>
      </w:r>
    </w:p>
    <w:p w:rsidR="00072DD3" w:rsidRDefault="00072DD3" w:rsidP="00072DD3">
      <w:pPr>
        <w:autoSpaceDE w:val="0"/>
        <w:autoSpaceDN w:val="0"/>
        <w:adjustRightInd w:val="0"/>
        <w:spacing w:after="200"/>
        <w:ind w:left="363"/>
        <w:rPr>
          <w:rFonts w:eastAsiaTheme="minorEastAsia"/>
          <w:bCs/>
          <w:sz w:val="24"/>
          <w:szCs w:val="24"/>
          <w:lang w:val="en-US"/>
        </w:rPr>
      </w:pPr>
      <w:r>
        <w:rPr>
          <w:rFonts w:eastAsiaTheme="minorHAnsi"/>
          <w:bCs/>
          <w:sz w:val="24"/>
          <w:szCs w:val="24"/>
          <w:lang w:val="en-US"/>
        </w:rPr>
        <w:t xml:space="preserve">Model Order Selection is </w:t>
      </w:r>
      <w:proofErr w:type="spellStart"/>
      <w:proofErr w:type="gramStart"/>
      <w:r>
        <w:rPr>
          <w:rFonts w:eastAsiaTheme="minorHAnsi"/>
          <w:bCs/>
          <w:sz w:val="24"/>
          <w:szCs w:val="24"/>
          <w:lang w:val="en-US"/>
        </w:rPr>
        <w:t>a</w:t>
      </w:r>
      <w:proofErr w:type="spellEnd"/>
      <w:proofErr w:type="gramEnd"/>
      <w:r>
        <w:rPr>
          <w:rFonts w:eastAsiaTheme="minorHAnsi"/>
          <w:bCs/>
          <w:sz w:val="24"/>
          <w:szCs w:val="24"/>
          <w:lang w:val="en-US"/>
        </w:rPr>
        <w:t xml:space="preserve">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w:t>
      </w: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eigenvalues,</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p>
    <w:p w:rsidR="00072DD3" w:rsidRDefault="00072DD3" w:rsidP="00072DD3">
      <w:pPr>
        <w:autoSpaceDE w:val="0"/>
        <w:autoSpaceDN w:val="0"/>
        <w:adjustRightInd w:val="0"/>
        <w:spacing w:after="200"/>
        <w:ind w:left="363"/>
        <w:rPr>
          <w:rFonts w:eastAsiaTheme="minorEastAsia"/>
          <w:bCs/>
          <w:sz w:val="24"/>
          <w:szCs w:val="24"/>
          <w:lang w:val="en-US"/>
        </w:rPr>
      </w:pPr>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w:t>
      </w:r>
      <w:proofErr w:type="gramStart"/>
      <w:r w:rsidRPr="00075C22">
        <w:rPr>
          <w:rFonts w:eastAsiaTheme="minorEastAsia"/>
          <w:bCs/>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p>
    <w:p w:rsidR="00072DD3" w:rsidRDefault="00072DD3" w:rsidP="00072DD3">
      <w:pPr>
        <w:autoSpaceDE w:val="0"/>
        <w:autoSpaceDN w:val="0"/>
        <w:adjustRightInd w:val="0"/>
        <w:spacing w:after="200"/>
        <w:ind w:left="363"/>
        <w:rPr>
          <w:rFonts w:eastAsiaTheme="minorEastAsia"/>
          <w:bCs/>
          <w:sz w:val="24"/>
          <w:szCs w:val="24"/>
          <w:lang w:val="en-US"/>
        </w:rPr>
      </w:pPr>
      <w:r>
        <w:rPr>
          <w:sz w:val="24"/>
          <w:szCs w:val="24"/>
          <w:lang w:val="en-US"/>
        </w:rPr>
        <w:t>For MOS based on correlation analysis, instead of calculate the zero mean samples, t</w:t>
      </w:r>
      <w:r w:rsidRPr="00DB619B">
        <w:rPr>
          <w:sz w:val="24"/>
          <w:szCs w:val="24"/>
          <w:lang w:val="en-US"/>
        </w:rPr>
        <w:t xml:space="preserve">o obtain the correlation </w:t>
      </w:r>
      <w:proofErr w:type="gramStart"/>
      <w:r w:rsidRPr="00DB619B">
        <w:rPr>
          <w:sz w:val="24"/>
          <w:szCs w:val="24"/>
          <w:lang w:val="en-US"/>
        </w:rPr>
        <w:t>matrix</w:t>
      </w:r>
      <w:r w:rsidRPr="00310E82">
        <w:rPr>
          <w:rFonts w:eastAsiaTheme="minorHAnsi"/>
          <w:bCs/>
          <w:sz w:val="24"/>
          <w:szCs w:val="24"/>
          <w:lang w:val="en-US"/>
        </w:rPr>
        <w:t xml:space="preserve"> </w:t>
      </w:r>
      <w:proofErr w:type="gramEnd"/>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standard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p>
    <w:p w:rsidR="00072DD3" w:rsidRPr="00444C4A" w:rsidRDefault="00072DD3" w:rsidP="00072DD3">
      <w:pPr>
        <w:autoSpaceDE w:val="0"/>
        <w:autoSpaceDN w:val="0"/>
        <w:adjustRightInd w:val="0"/>
        <w:spacing w:after="200"/>
        <w:ind w:left="363"/>
        <w:rPr>
          <w:rFonts w:eastAsiaTheme="minorEastAsia"/>
          <w:bCs/>
          <w:sz w:val="24"/>
          <w:szCs w:val="24"/>
          <w:lang w:val="en-US"/>
        </w:rPr>
      </w:pPr>
      <w:r w:rsidRPr="00DB619B">
        <w:rPr>
          <w:sz w:val="24"/>
          <w:szCs w:val="24"/>
          <w:lang w:val="en-US"/>
        </w:rPr>
        <w:lastRenderedPageBreak/>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 xml:space="preserve">composes the </w:t>
      </w:r>
      <w:proofErr w:type="gramStart"/>
      <w:r w:rsidRPr="00DB619B">
        <w:rPr>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w:r w:rsidRPr="00444C4A">
        <w:rPr>
          <w:rFonts w:eastAsiaTheme="minorEastAsia"/>
          <w:bCs/>
          <w:sz w:val="24"/>
          <w:szCs w:val="24"/>
          <w:lang w:val="en-US"/>
        </w:rPr>
        <w:t xml:space="preserve">Once the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Pr>
          <w:rFonts w:eastAsiaTheme="minorEastAsia"/>
          <w:bCs/>
          <w:sz w:val="24"/>
          <w:szCs w:val="24"/>
          <w:lang w:val="en-US"/>
        </w:rPr>
        <w:t>or</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sidRPr="00444C4A">
        <w:rPr>
          <w:rFonts w:eastAsiaTheme="minorEastAsia"/>
          <w:bCs/>
          <w:sz w:val="24"/>
          <w:szCs w:val="24"/>
          <w:lang w:val="en-US"/>
        </w:rPr>
        <w:t xml:space="preserve">have been obtained for </w:t>
      </w:r>
      <w:r>
        <w:rPr>
          <w:rFonts w:eastAsiaTheme="minorEastAsia"/>
          <w:bCs/>
          <w:sz w:val="24"/>
          <w:szCs w:val="24"/>
          <w:lang w:val="en-US"/>
        </w:rPr>
        <w:t xml:space="preserve">MOS in order to </w:t>
      </w:r>
      <w:r>
        <w:rPr>
          <w:rFonts w:eastAsiaTheme="minorEastAsia"/>
          <w:bCs/>
          <w:sz w:val="24"/>
          <w:szCs w:val="24"/>
          <w:lang w:val="pt-BR"/>
        </w:rPr>
        <w:t xml:space="preserve">anomalys detection, </w:t>
      </w:r>
      <w:r w:rsidRPr="00444C4A">
        <w:rPr>
          <w:rFonts w:eastAsiaTheme="minorEastAsia"/>
          <w:bCs/>
          <w:sz w:val="24"/>
          <w:szCs w:val="24"/>
          <w:lang w:val="en-US"/>
        </w:rPr>
        <w:t>for the sake of simplicity, we refer to</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Pr>
          <w:rFonts w:eastAsiaTheme="minorEastAsia"/>
          <w:bCs/>
          <w:sz w:val="24"/>
          <w:szCs w:val="24"/>
          <w:lang w:val="en-US"/>
        </w:rPr>
        <w:t>and</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444C4A">
        <w:rPr>
          <w:rFonts w:eastAsiaTheme="minorEastAsia"/>
          <w:bCs/>
          <w:sz w:val="24"/>
          <w:szCs w:val="24"/>
          <w:lang w:val="en-US"/>
        </w:rPr>
        <w:t>as a matrix</w:t>
      </w:r>
      <w:r w:rsidRPr="00310E82">
        <w:rPr>
          <w:rFonts w:eastAsiaTheme="minorHAnsi"/>
          <w:bCs/>
          <w:sz w:val="24"/>
          <w:szCs w:val="24"/>
          <w:lang w:val="en-US"/>
        </w:rPr>
        <w:t xml:space="preserve"> </w:t>
      </w:r>
      <m:oMath>
        <m:r>
          <m:rPr>
            <m:sty m:val="bi"/>
          </m:rPr>
          <w:rPr>
            <w:rFonts w:ascii="Cambria Math" w:eastAsiaTheme="minorHAnsi" w:hAnsi="Cambria Math"/>
            <w:sz w:val="24"/>
            <w:szCs w:val="24"/>
            <w:lang w:val="en-US"/>
          </w:rPr>
          <m:t>C</m:t>
        </m:r>
      </m:oMath>
      <w:r w:rsidRPr="00444C4A">
        <w:rPr>
          <w:rFonts w:eastAsiaTheme="minorEastAsia"/>
          <w:bCs/>
          <w:sz w:val="24"/>
          <w:szCs w:val="24"/>
          <w:lang w:val="en-US"/>
        </w:rPr>
        <w:t>. Therefore, the next step of the algorithm is the eigenvalue decomposition (EVD),</w:t>
      </w:r>
    </w:p>
    <w:p w:rsidR="00072DD3" w:rsidRDefault="00072DD3" w:rsidP="00072DD3">
      <w:pPr>
        <w:autoSpaceDE w:val="0"/>
        <w:autoSpaceDN w:val="0"/>
        <w:adjustRightInd w:val="0"/>
        <w:spacing w:after="200"/>
        <w:ind w:left="363"/>
        <w:rPr>
          <w:sz w:val="24"/>
          <w:szCs w:val="24"/>
          <w:lang w:val="en-US"/>
        </w:rPr>
      </w:pPr>
      <w:proofErr w:type="gramStart"/>
      <w:r w:rsidRPr="00444C4A">
        <w:rPr>
          <w:rFonts w:eastAsiaTheme="minorEastAsia"/>
          <w:bCs/>
          <w:sz w:val="24"/>
          <w:szCs w:val="24"/>
          <w:lang w:val="en-US"/>
        </w:rPr>
        <w:t>calculated</w:t>
      </w:r>
      <w:proofErr w:type="gramEnd"/>
      <w:r w:rsidRPr="00444C4A">
        <w:rPr>
          <w:rFonts w:eastAsiaTheme="minorEastAsia"/>
          <w:bCs/>
          <w:sz w:val="24"/>
          <w:szCs w:val="24"/>
          <w:lang w:val="en-US"/>
        </w:rPr>
        <w:t xml:space="preserve"> according to</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C</m:t>
        </m:r>
        <m: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V</m:t>
        </m:r>
        <m:r>
          <m:rPr>
            <m:sty m:val="b"/>
          </m:rPr>
          <w:rPr>
            <w:rFonts w:ascii="Cambria Math" w:eastAsiaTheme="minorEastAsia" w:hAnsi="Cambria Math"/>
            <w:sz w:val="24"/>
            <w:szCs w:val="24"/>
            <w:lang w:val="en-US"/>
          </w:rPr>
          <m:t>Λ</m:t>
        </m:r>
        <m:sSup>
          <m:sSupPr>
            <m:ctrlPr>
              <w:rPr>
                <w:rFonts w:ascii="Cambria Math" w:eastAsiaTheme="minorEastAsia" w:hAnsi="Cambria Math"/>
                <w:b/>
                <w:bCs/>
                <w:i/>
                <w:sz w:val="24"/>
                <w:szCs w:val="24"/>
                <w:lang w:val="en-US"/>
              </w:rPr>
            </m:ctrlPr>
          </m:sSupPr>
          <m:e>
            <m:r>
              <m:rPr>
                <m:sty m:val="bi"/>
              </m:rPr>
              <w:rPr>
                <w:rFonts w:ascii="Cambria Math" w:eastAsiaTheme="minorEastAsia" w:hAnsi="Cambria Math"/>
                <w:sz w:val="24"/>
                <w:szCs w:val="24"/>
                <w:lang w:val="en-US"/>
              </w:rPr>
              <m:t>V</m:t>
            </m:r>
          </m:e>
          <m:sup>
            <m:r>
              <m:rPr>
                <m:sty m:val="bi"/>
              </m:rPr>
              <w:rPr>
                <w:rFonts w:ascii="Cambria Math" w:eastAsiaTheme="minorEastAsia" w:hAnsi="Cambria Math"/>
                <w:sz w:val="24"/>
                <w:szCs w:val="24"/>
                <w:lang w:val="en-US"/>
              </w:rPr>
              <m:t>T</m:t>
            </m:r>
          </m:sup>
        </m:sSup>
      </m:oMath>
      <w:r w:rsidRPr="00444C4A">
        <w:rPr>
          <w:rFonts w:eastAsiaTheme="minorEastAsia"/>
          <w:bCs/>
          <w:sz w:val="24"/>
          <w:szCs w:val="24"/>
          <w:lang w:val="en-US"/>
        </w:rPr>
        <w:t>, in order to obtain the vector of eigenvalues</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e</m:t>
        </m:r>
      </m:oMath>
      <w:r>
        <w:rPr>
          <w:rFonts w:eastAsiaTheme="minorEastAsia"/>
          <w:bCs/>
          <w:sz w:val="24"/>
          <w:szCs w:val="24"/>
          <w:lang w:val="en-US"/>
        </w:rPr>
        <w:t>, as following:</w:t>
      </w:r>
      <m:oMath>
        <m:r>
          <m:rPr>
            <m:sty m:val="bi"/>
          </m:rPr>
          <w:rPr>
            <w:rFonts w:ascii="Cambria Math" w:hAnsi="Cambria Math"/>
            <w:sz w:val="24"/>
            <w:szCs w:val="24"/>
            <w:lang w:val="en-US"/>
          </w:rPr>
          <m:t>e</m:t>
        </m:r>
        <m:r>
          <w:rPr>
            <w:rFonts w:ascii="Cambria Math" w:hAnsi="Cambria Math"/>
            <w:sz w:val="24"/>
            <w:szCs w:val="24"/>
            <w:lang w:val="en-US"/>
          </w:rPr>
          <m:t>=diag</m:t>
        </m:r>
        <m:d>
          <m:dPr>
            <m:ctrlPr>
              <w:rPr>
                <w:rFonts w:ascii="Cambria Math" w:hAnsi="Cambria Math"/>
                <w:i/>
                <w:sz w:val="24"/>
                <w:szCs w:val="24"/>
                <w:lang w:val="en-US"/>
              </w:rPr>
            </m:ctrlPr>
          </m:dPr>
          <m:e>
            <m:r>
              <m:rPr>
                <m:sty m:val="b"/>
              </m:rPr>
              <w:rPr>
                <w:rFonts w:ascii="Cambria Math" w:eastAsiaTheme="minorEastAsia" w:hAnsi="Cambria Math"/>
                <w:sz w:val="24"/>
                <w:szCs w:val="24"/>
                <w:lang w:val="en-US"/>
              </w:rPr>
              <m:t>Λ</m:t>
            </m:r>
          </m:e>
        </m:d>
        <m:r>
          <w:rPr>
            <w:rFonts w:ascii="Cambria Math" w:hAnsi="Cambria Math"/>
            <w:sz w:val="24"/>
            <w:szCs w:val="24"/>
            <w:lang w:val="en-US"/>
          </w:rPr>
          <m:t>.</m:t>
        </m:r>
      </m:oMath>
    </w:p>
    <w:p w:rsidR="00072DD3" w:rsidRDefault="00072DD3" w:rsidP="00072DD3">
      <w:pPr>
        <w:spacing w:after="200" w:line="276" w:lineRule="auto"/>
        <w:ind w:left="363"/>
        <w:rPr>
          <w:sz w:val="24"/>
          <w:szCs w:val="24"/>
          <w:lang w:val="en-US"/>
        </w:rPr>
      </w:pPr>
      <w:r w:rsidRPr="00D04C93">
        <w:rPr>
          <w:sz w:val="24"/>
          <w:szCs w:val="24"/>
          <w:lang w:val="en-US"/>
        </w:rPr>
        <w:t>The eigenvalues should be sorted in descending order, as defined by</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2</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3</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m-1</m:t>
            </m:r>
          </m:sub>
        </m:sSub>
        <m:r>
          <m:rPr>
            <m:sty m:val="p"/>
          </m:rPr>
          <w:rPr>
            <w:rFonts w:ascii="Cambria Math" w:hAnsi="Cambria Math"/>
            <w:sz w:val="24"/>
            <w:szCs w:val="24"/>
            <w:lang w:val="en-US"/>
          </w:rPr>
          <m:t>&gt;</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m:t>
            </m:r>
          </m:sub>
        </m:sSub>
      </m:oMath>
      <w:r w:rsidRPr="00D04C93">
        <w:rPr>
          <w:sz w:val="24"/>
          <w:szCs w:val="24"/>
          <w:lang w:val="en-US"/>
        </w:rPr>
        <w:t xml:space="preserve">, to make possible the selection of the first eigenvalue in the obtained sequence, represented by </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oMath>
      <w:r w:rsidRPr="00D04C93">
        <w:rPr>
          <w:sz w:val="24"/>
          <w:szCs w:val="24"/>
          <w:lang w:val="en-US"/>
        </w:rPr>
        <w:t>, which is the largest eigenvalue of the data evaluated for attack detection.</w:t>
      </w:r>
    </w:p>
    <w:p w:rsidR="00072DD3" w:rsidRDefault="00072DD3" w:rsidP="00072DD3">
      <w:pPr>
        <w:spacing w:after="200" w:line="276" w:lineRule="auto"/>
        <w:ind w:left="363"/>
        <w:rPr>
          <w:sz w:val="24"/>
          <w:szCs w:val="24"/>
          <w:lang w:val="en-US"/>
        </w:rPr>
      </w:pPr>
      <w:r w:rsidRPr="00C36687">
        <w:rPr>
          <w:sz w:val="24"/>
          <w:szCs w:val="24"/>
          <w:lang w:val="en-US"/>
        </w:rPr>
        <w:t>The process of obtaining the</w:t>
      </w:r>
      <w:r>
        <w:rPr>
          <w:sz w:val="24"/>
          <w:szCs w:val="24"/>
          <w:lang w:val="en-US"/>
        </w:rPr>
        <w:t xml:space="preserve">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sidRPr="00C36687">
        <w:rPr>
          <w:sz w:val="24"/>
          <w:szCs w:val="24"/>
          <w:lang w:val="en-US"/>
        </w:rPr>
        <w:t xml:space="preserve"> and the matrix</w:t>
      </w:r>
      <w:r w:rsidRPr="00310E82">
        <w:rPr>
          <w:rFonts w:eastAsiaTheme="minorHAnsi"/>
          <w:bCs/>
          <w:sz w:val="24"/>
          <w:szCs w:val="24"/>
          <w:lang w:val="en-US"/>
        </w:rPr>
        <w:t xml:space="preserve"> </w:t>
      </w:r>
      <m:oMath>
        <m:sSup>
          <m:sSupPr>
            <m:ctrlPr>
              <w:rPr>
                <w:rFonts w:ascii="Cambria Math" w:eastAsiaTheme="minorEastAsia" w:hAnsi="Cambria Math"/>
                <w:b/>
                <w:bCs/>
                <w:i/>
                <w:sz w:val="24"/>
                <w:szCs w:val="24"/>
                <w:lang w:val="en-US"/>
              </w:rPr>
            </m:ctrlPr>
          </m:sSupPr>
          <m:e>
            <m:r>
              <m:rPr>
                <m:sty m:val="bi"/>
              </m:rPr>
              <w:rPr>
                <w:rFonts w:ascii="Cambria Math" w:eastAsiaTheme="minorHAnsi" w:hAnsi="Cambria Math"/>
                <w:sz w:val="24"/>
                <w:szCs w:val="24"/>
                <w:lang w:val="en-US"/>
              </w:rPr>
              <m:t>C</m:t>
            </m:r>
            <m:ctrlPr>
              <w:rPr>
                <w:rFonts w:ascii="Cambria Math" w:eastAsiaTheme="minorHAnsi" w:hAnsi="Cambria Math"/>
                <w:b/>
                <w:bCs/>
                <w:i/>
                <w:sz w:val="24"/>
                <w:szCs w:val="24"/>
                <w:lang w:val="en-US"/>
              </w:rPr>
            </m:ctrlPr>
          </m:e>
          <m:sup>
            <m:r>
              <w:rPr>
                <w:rFonts w:ascii="Cambria Math" w:eastAsiaTheme="minorEastAsia" w:hAnsi="Cambria Math"/>
                <w:sz w:val="24"/>
                <w:szCs w:val="24"/>
                <w:lang w:val="en-US"/>
              </w:rPr>
              <m:t>(t)</m:t>
            </m:r>
          </m:sup>
        </m:sSup>
      </m:oMath>
      <w:r w:rsidRPr="00C36687">
        <w:rPr>
          <w:sz w:val="24"/>
          <w:szCs w:val="24"/>
          <w:lang w:val="en-US"/>
        </w:rPr>
        <w:t>, f</w:t>
      </w:r>
      <w:r>
        <w:rPr>
          <w:sz w:val="24"/>
          <w:szCs w:val="24"/>
          <w:lang w:val="en-US"/>
        </w:rPr>
        <w:t>i</w:t>
      </w:r>
      <w:r w:rsidRPr="00C36687">
        <w:rPr>
          <w:sz w:val="24"/>
          <w:szCs w:val="24"/>
          <w:lang w:val="en-US"/>
        </w:rPr>
        <w:t xml:space="preserve">nding the largest eigenvalue for each </w:t>
      </w:r>
      <m:oMath>
        <m:r>
          <w:rPr>
            <w:rFonts w:ascii="Cambria Math" w:hAnsi="Cambria Math"/>
            <w:sz w:val="24"/>
            <w:szCs w:val="24"/>
            <w:lang w:val="en-US"/>
          </w:rPr>
          <m:t>t</m:t>
        </m:r>
      </m:oMath>
      <w:r w:rsidRPr="00C36687">
        <w:rPr>
          <w:sz w:val="24"/>
          <w:szCs w:val="24"/>
          <w:lang w:val="en-US"/>
        </w:rPr>
        <w:t>-th time frame, should be repeated until t = T, in order to obtain the largest</w:t>
      </w:r>
      <w:r>
        <w:rPr>
          <w:sz w:val="24"/>
          <w:szCs w:val="24"/>
          <w:lang w:val="en-US"/>
        </w:rPr>
        <w:t xml:space="preserve"> eigenvalue of all time frames, as presented by </w:t>
      </w:r>
    </w:p>
    <w:p w:rsidR="00072DD3" w:rsidRDefault="00072DD3" w:rsidP="00072DD3">
      <w:pPr>
        <w:spacing w:after="200" w:line="276" w:lineRule="auto"/>
        <w:ind w:left="363"/>
        <w:rPr>
          <w:sz w:val="24"/>
          <w:szCs w:val="24"/>
          <w:lang w:val="en-US"/>
        </w:rPr>
      </w:pPr>
      <m:oMath>
        <m:r>
          <m:rPr>
            <m:sty m:val="bi"/>
          </m:rPr>
          <w:rPr>
            <w:rFonts w:ascii="Cambria Math" w:hAnsi="Cambria Math"/>
            <w:sz w:val="24"/>
            <w:szCs w:val="24"/>
            <w:lang w:val="en-US"/>
          </w:rPr>
          <m:t>E</m:t>
        </m:r>
      </m:oMath>
      <w:r w:rsidRPr="00F528E5">
        <w:rPr>
          <w:sz w:val="24"/>
          <w:szCs w:val="24"/>
          <w:lang w:val="en-US"/>
        </w:rPr>
        <w:t xml:space="preserve"> =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T</m:t>
                          </m:r>
                        </m:e>
                      </m:d>
                    </m:sup>
                  </m:sSubSup>
                </m:e>
              </m:mr>
            </m:m>
          </m:e>
        </m:d>
      </m:oMath>
      <w:r w:rsidRPr="00F528E5">
        <w:rPr>
          <w:sz w:val="24"/>
          <w:szCs w:val="24"/>
          <w:lang w:val="en-US"/>
        </w:rPr>
        <w:t xml:space="preserve">                                                                                            </w:t>
      </w:r>
    </w:p>
    <w:p w:rsidR="00072DD3" w:rsidRDefault="00072DD3" w:rsidP="00072DD3">
      <w:pPr>
        <w:spacing w:after="200" w:line="276" w:lineRule="auto"/>
        <w:ind w:left="363"/>
        <w:rPr>
          <w:sz w:val="24"/>
          <w:szCs w:val="24"/>
          <w:lang w:val="en-US"/>
        </w:rPr>
      </w:pPr>
      <w:r w:rsidRPr="00C36687">
        <w:rPr>
          <w:sz w:val="24"/>
          <w:szCs w:val="24"/>
          <w:lang w:val="en-US"/>
        </w:rPr>
        <w:t xml:space="preserve">Since </w:t>
      </w:r>
      <w:r>
        <w:rPr>
          <w:rStyle w:val="hps"/>
        </w:rPr>
        <w:t xml:space="preserve">  </w:t>
      </w:r>
      <m:oMath>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1</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2</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3</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m-1</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r>
          <w:rPr>
            <w:rFonts w:ascii="Cambria Math" w:hAnsi="Cambria Math"/>
            <w:color w:val="000000" w:themeColor="text1"/>
            <w:kern w:val="24"/>
            <w:szCs w:val="24"/>
          </w:rPr>
          <m:t>&gt;</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oMath>
      <w:r w:rsidRPr="00C36687">
        <w:rPr>
          <w:sz w:val="24"/>
          <w:szCs w:val="24"/>
          <w:lang w:val="en-US"/>
        </w:rPr>
        <w:t xml:space="preserve">, then the first line of the matrix </w:t>
      </w:r>
      <m:oMath>
        <m:r>
          <m:rPr>
            <m:sty m:val="bi"/>
          </m:rPr>
          <w:rPr>
            <w:rFonts w:ascii="Cambria Math" w:hAnsi="Cambria Math"/>
            <w:sz w:val="24"/>
            <w:szCs w:val="24"/>
            <w:lang w:val="en-US"/>
          </w:rPr>
          <m:t>E</m:t>
        </m:r>
      </m:oMath>
      <w:r w:rsidRPr="00C36687">
        <w:rPr>
          <w:sz w:val="24"/>
          <w:szCs w:val="24"/>
          <w:lang w:val="en-US"/>
        </w:rPr>
        <w:t xml:space="preserve"> contains the largest</w:t>
      </w:r>
      <w:r>
        <w:rPr>
          <w:sz w:val="24"/>
          <w:szCs w:val="24"/>
          <w:lang w:val="en-US"/>
        </w:rPr>
        <w:t xml:space="preserve"> </w:t>
      </w:r>
      <w:r w:rsidRPr="00B92407">
        <w:rPr>
          <w:sz w:val="24"/>
          <w:szCs w:val="24"/>
          <w:lang w:val="en-US"/>
        </w:rPr>
        <w:t xml:space="preserve">eigenvalues of each </w:t>
      </w:r>
      <m:oMath>
        <m:r>
          <w:rPr>
            <w:rFonts w:ascii="Cambria Math" w:hAnsi="Cambria Math"/>
            <w:sz w:val="24"/>
            <w:szCs w:val="24"/>
            <w:lang w:val="en-US"/>
          </w:rPr>
          <m:t>t</m:t>
        </m:r>
      </m:oMath>
      <w:r w:rsidRPr="00C36687">
        <w:rPr>
          <w:sz w:val="24"/>
          <w:szCs w:val="24"/>
          <w:lang w:val="en-US"/>
        </w:rPr>
        <w:t>-</w:t>
      </w:r>
      <w:proofErr w:type="gramStart"/>
      <w:r w:rsidRPr="00C36687">
        <w:rPr>
          <w:sz w:val="24"/>
          <w:szCs w:val="24"/>
          <w:lang w:val="en-US"/>
        </w:rPr>
        <w:t>th</w:t>
      </w:r>
      <w:proofErr w:type="gramEnd"/>
      <w:r w:rsidRPr="00C36687">
        <w:rPr>
          <w:sz w:val="24"/>
          <w:szCs w:val="24"/>
          <w:lang w:val="en-US"/>
        </w:rPr>
        <w:t xml:space="preserve"> time frame</w:t>
      </w:r>
      <w:r w:rsidRPr="00B92407">
        <w:rPr>
          <w:sz w:val="24"/>
          <w:szCs w:val="24"/>
          <w:lang w:val="en-US"/>
        </w:rPr>
        <w:t xml:space="preserve">, </w:t>
      </w:r>
      <w:r>
        <w:rPr>
          <w:sz w:val="24"/>
          <w:szCs w:val="24"/>
          <w:lang w:val="en-US"/>
        </w:rPr>
        <w:t xml:space="preserve">which is the expected input for MOS schemes and can be expressed </w:t>
      </w:r>
      <w:r w:rsidRPr="00B92407">
        <w:rPr>
          <w:sz w:val="24"/>
          <w:szCs w:val="24"/>
          <w:lang w:val="en-US"/>
        </w:rPr>
        <w:t>as</w:t>
      </w:r>
      <w:r>
        <w:rPr>
          <w:sz w:val="24"/>
          <w:szCs w:val="24"/>
          <w:lang w:val="en-US"/>
        </w:rPr>
        <w:t xml:space="preserve"> </w:t>
      </w:r>
    </w:p>
    <w:p w:rsidR="00072DD3" w:rsidRPr="00B92407" w:rsidRDefault="00F56C49" w:rsidP="00072DD3">
      <w:pPr>
        <w:spacing w:after="200" w:line="276" w:lineRule="auto"/>
        <w:ind w:left="363"/>
        <w:rPr>
          <w:sz w:val="24"/>
          <w:szCs w:val="24"/>
          <w:lang w:val="en-US"/>
        </w:rPr>
      </w:pPr>
      <m:oMathPara>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=E</m:t>
          </m:r>
          <m:r>
            <w:rPr>
              <w:rFonts w:ascii="Cambria Math" w:hAnsi="Cambria Math"/>
              <w:sz w:val="24"/>
              <w:szCs w:val="24"/>
              <w:lang w:val="en-US"/>
            </w:rPr>
            <m:t>{:,1}</m:t>
          </m:r>
        </m:oMath>
      </m:oMathPara>
    </w:p>
    <w:p w:rsidR="00072DD3" w:rsidRDefault="00072DD3" w:rsidP="00072DD3">
      <w:pPr>
        <w:spacing w:after="200" w:line="276" w:lineRule="auto"/>
        <w:ind w:left="363"/>
        <w:rPr>
          <w:sz w:val="24"/>
          <w:szCs w:val="24"/>
          <w:lang w:val="en-US"/>
        </w:rPr>
      </w:pPr>
      <w:r w:rsidRPr="00424BD3">
        <w:rPr>
          <w:sz w:val="24"/>
          <w:szCs w:val="24"/>
          <w:lang w:val="en-US"/>
        </w:rPr>
        <w:t>Once obtained the largest eigenvalue</w:t>
      </w:r>
      <w:r>
        <w:rPr>
          <w:sz w:val="24"/>
          <w:szCs w:val="24"/>
          <w:lang w:val="en-US"/>
        </w:rPr>
        <w:t>s</w:t>
      </w:r>
      <w:r w:rsidRPr="00424BD3">
        <w:rPr>
          <w:sz w:val="24"/>
          <w:szCs w:val="24"/>
          <w:lang w:val="en-US"/>
        </w:rPr>
        <w:t xml:space="preserve"> of each q-</w:t>
      </w:r>
      <w:proofErr w:type="spellStart"/>
      <w:r w:rsidRPr="00424BD3">
        <w:rPr>
          <w:sz w:val="24"/>
          <w:szCs w:val="24"/>
          <w:lang w:val="en-US"/>
        </w:rPr>
        <w:t>th</w:t>
      </w:r>
      <w:proofErr w:type="spellEnd"/>
      <w:r w:rsidRPr="00424BD3">
        <w:rPr>
          <w:sz w:val="24"/>
          <w:szCs w:val="24"/>
          <w:lang w:val="en-US"/>
        </w:rPr>
        <w:t xml:space="preserve"> time frame, it is possible to apply a selected MOS scheme to estimate the model order</w:t>
      </w:r>
      <w:r>
        <w:rPr>
          <w:sz w:val="24"/>
          <w:szCs w:val="24"/>
          <w:lang w:val="en-US"/>
        </w:rPr>
        <w:t xml:space="preserve"> </w:t>
      </w:r>
      <w:r w:rsidRPr="00642C2A">
        <w:rPr>
          <w:i/>
          <w:sz w:val="24"/>
          <w:szCs w:val="24"/>
          <w:lang w:val="en-US"/>
        </w:rPr>
        <w:t>d̂</w:t>
      </w:r>
      <w:r w:rsidRPr="00424BD3">
        <w:rPr>
          <w:sz w:val="24"/>
          <w:szCs w:val="24"/>
          <w:lang w:val="en-US"/>
        </w:rPr>
        <w:t xml:space="preserve">, which is the estimated number of time frames </w:t>
      </w:r>
      <w:r>
        <w:rPr>
          <w:sz w:val="24"/>
          <w:szCs w:val="24"/>
          <w:lang w:val="en-US"/>
        </w:rPr>
        <w:t>with malicious behavior</w:t>
      </w:r>
      <w:r w:rsidRPr="00424BD3">
        <w:rPr>
          <w:sz w:val="24"/>
          <w:szCs w:val="24"/>
          <w:lang w:val="en-US"/>
        </w:rPr>
        <w:t xml:space="preserve">. Therefore, </w:t>
      </w:r>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oMath>
      <w:r w:rsidRPr="00424BD3">
        <w:rPr>
          <w:sz w:val="24"/>
          <w:szCs w:val="24"/>
          <w:lang w:val="en-US"/>
        </w:rPr>
        <w:t xml:space="preserve"> is used as input parameter for MOS schemes, according to</w:t>
      </w:r>
      <w:r>
        <w:rPr>
          <w:sz w:val="24"/>
          <w:szCs w:val="24"/>
          <w:lang w:val="en-US"/>
        </w:rPr>
        <w:t xml:space="preserve"> the equation </w:t>
      </w:r>
      <m:oMath>
        <m:sSub>
          <m:sSubPr>
            <m:ctrlPr>
              <w:rPr>
                <w:rFonts w:ascii="Cambria Math" w:hAnsi="Cambria Math"/>
                <w:b/>
                <w:i/>
                <w:sz w:val="24"/>
                <w:szCs w:val="24"/>
                <w:lang w:val="en-US"/>
              </w:rPr>
            </m:ctrlPr>
          </m:sSubPr>
          <m:e>
            <m:r>
              <w:rPr>
                <w:rFonts w:ascii="Cambria Math" w:hAnsi="Cambria Math"/>
                <w:sz w:val="24"/>
                <w:szCs w:val="24"/>
                <w:lang w:val="en-US"/>
              </w:rPr>
              <m:t xml:space="preserve">d̂ = </m:t>
            </m:r>
            <m:r>
              <m:rPr>
                <m:sty m:val="p"/>
              </m:rPr>
              <w:rPr>
                <w:rFonts w:ascii="Cambria Math"/>
                <w:sz w:val="24"/>
                <w:szCs w:val="24"/>
                <w:lang w:val="en-US"/>
              </w:rPr>
              <m:t>MOS</m:t>
            </m:r>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m:t>
        </m:r>
      </m:oMath>
      <w:r w:rsidRPr="00424BD3">
        <w:rPr>
          <w:sz w:val="24"/>
          <w:szCs w:val="24"/>
          <w:lang w:val="en-US"/>
        </w:rPr>
        <w:t xml:space="preserve">Note that some MOS schemes may also require the </w:t>
      </w:r>
      <w:r>
        <w:rPr>
          <w:sz w:val="24"/>
          <w:szCs w:val="24"/>
          <w:lang w:val="en-US"/>
        </w:rPr>
        <w:t xml:space="preserve">amount of time </w:t>
      </w:r>
      <w:r w:rsidRPr="00424BD3">
        <w:rPr>
          <w:sz w:val="24"/>
          <w:szCs w:val="24"/>
          <w:lang w:val="en-US"/>
        </w:rPr>
        <w:t xml:space="preserve">that compose a time frame, </w:t>
      </w:r>
      <w:r>
        <w:rPr>
          <w:sz w:val="24"/>
          <w:szCs w:val="24"/>
          <w:lang w:val="en-US"/>
        </w:rPr>
        <w:t xml:space="preserve">such as </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d̂ = </m:t>
            </m:r>
            <m:r>
              <m:rPr>
                <m:sty m:val="p"/>
              </m:rPr>
              <w:rPr>
                <w:rFonts w:ascii="Cambria Math"/>
                <w:sz w:val="24"/>
                <w:szCs w:val="24"/>
                <w:lang w:val="en-US"/>
              </w:rPr>
              <m:t>MOS</m:t>
            </m:r>
            <m:r>
              <m:rPr>
                <m:sty m:val="p"/>
              </m:rPr>
              <w:rPr>
                <w:rFonts w:ascii="Cambria Math" w:hAnsi="Cambria Math"/>
                <w:sz w:val="24"/>
                <w:szCs w:val="24"/>
                <w:lang w:val="en-US"/>
              </w:rPr>
              <m:t>{e</m:t>
            </m:r>
          </m:e>
          <m:sub>
            <m:r>
              <m:rPr>
                <m:sty m:val="p"/>
              </m:rPr>
              <w:rPr>
                <w:rFonts w:ascii="Cambria Math" w:hAnsi="Cambria Math"/>
                <w:sz w:val="24"/>
                <w:szCs w:val="24"/>
                <w:lang w:val="en-US"/>
              </w:rPr>
              <m:t>max</m:t>
            </m:r>
          </m:sub>
        </m:sSub>
        <m:r>
          <m:rPr>
            <m:sty m:val="p"/>
          </m:rPr>
          <w:rPr>
            <w:rFonts w:ascii="Cambria Math" w:hAnsi="Cambria Math"/>
            <w:sz w:val="24"/>
            <w:szCs w:val="24"/>
            <w:lang w:val="en-US"/>
          </w:rPr>
          <m:t>,M}</m:t>
        </m:r>
      </m:oMath>
      <w:r w:rsidRPr="00424BD3">
        <w:rPr>
          <w:sz w:val="24"/>
          <w:szCs w:val="24"/>
          <w:lang w:val="en-US"/>
        </w:rPr>
        <w:t>. For more information about MOS</w:t>
      </w:r>
      <w:r>
        <w:rPr>
          <w:sz w:val="24"/>
          <w:szCs w:val="24"/>
          <w:lang w:val="en-US"/>
        </w:rPr>
        <w:t xml:space="preserve"> schemes</w:t>
      </w:r>
      <w:r w:rsidRPr="00424BD3">
        <w:rPr>
          <w:sz w:val="24"/>
          <w:szCs w:val="24"/>
          <w:lang w:val="en-US"/>
        </w:rPr>
        <w:t xml:space="preserve">, we refer to </w:t>
      </w:r>
      <w:r>
        <w:rPr>
          <w:sz w:val="24"/>
          <w:szCs w:val="24"/>
          <w:lang w:val="en-US"/>
        </w:rPr>
        <w:t>[22].</w:t>
      </w:r>
    </w:p>
    <w:p w:rsidR="00072DD3" w:rsidRPr="005F4C98" w:rsidRDefault="00072DD3" w:rsidP="005F4C98">
      <w:pPr>
        <w:pStyle w:val="ListParagraph"/>
        <w:keepNext/>
        <w:keepLines/>
        <w:numPr>
          <w:ilvl w:val="0"/>
          <w:numId w:val="36"/>
        </w:numPr>
        <w:tabs>
          <w:tab w:val="left" w:pos="709"/>
        </w:tabs>
        <w:suppressAutoHyphens/>
        <w:spacing w:before="360" w:after="120"/>
        <w:jc w:val="both"/>
        <w:outlineLvl w:val="0"/>
        <w:rPr>
          <w:b/>
          <w:sz w:val="24"/>
          <w:szCs w:val="24"/>
          <w:lang w:val="en-US"/>
          <w:rPrChange w:id="68" w:author="TanTan" w:date="2016-02-02T01:25:00Z">
            <w:rPr>
              <w:lang w:val="en-US"/>
            </w:rPr>
          </w:rPrChange>
        </w:rPr>
        <w:pPrChange w:id="69" w:author="TanTan" w:date="2016-02-02T01:25:00Z">
          <w:pPr>
            <w:keepNext/>
            <w:keepLines/>
            <w:tabs>
              <w:tab w:val="left" w:pos="709"/>
            </w:tabs>
            <w:suppressAutoHyphens/>
            <w:spacing w:before="360" w:after="120"/>
            <w:jc w:val="both"/>
            <w:outlineLvl w:val="0"/>
          </w:pPr>
        </w:pPrChange>
      </w:pPr>
      <w:r w:rsidRPr="005F4C98">
        <w:rPr>
          <w:b/>
          <w:sz w:val="24"/>
          <w:szCs w:val="24"/>
          <w:lang w:val="en-US"/>
          <w:rPrChange w:id="70" w:author="TanTan" w:date="2016-02-02T01:25:00Z">
            <w:rPr>
              <w:lang w:val="en-US"/>
            </w:rPr>
          </w:rPrChange>
        </w:rPr>
        <w:lastRenderedPageBreak/>
        <w:t>Offline mode: proposed solution</w:t>
      </w:r>
    </w:p>
    <w:p w:rsidR="00072DD3" w:rsidRPr="000824A4" w:rsidRDefault="00072DD3" w:rsidP="00072DD3">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Pr="000824A4">
        <w:rPr>
          <w:sz w:val="24"/>
          <w:szCs w:val="24"/>
        </w:rPr>
        <w:t xml:space="preserve"> the workflow of the </w:t>
      </w:r>
      <w:r w:rsidRPr="00071057">
        <w:rPr>
          <w:sz w:val="24"/>
          <w:szCs w:val="24"/>
          <w:lang w:val="en-US"/>
        </w:rPr>
        <w:t xml:space="preserve">proposed </w:t>
      </w:r>
      <w:r w:rsidRPr="000824A4">
        <w:rPr>
          <w:sz w:val="24"/>
          <w:szCs w:val="24"/>
        </w:rPr>
        <w:t>mobile application in the offline-mode:</w:t>
      </w:r>
    </w:p>
    <w:p w:rsidR="00072DD3" w:rsidRDefault="00072DD3" w:rsidP="00072DD3">
      <w:pPr>
        <w:keepNext/>
        <w:keepLines/>
        <w:tabs>
          <w:tab w:val="left" w:pos="709"/>
          <w:tab w:val="left" w:pos="5130"/>
        </w:tabs>
        <w:suppressAutoHyphens/>
        <w:spacing w:before="360" w:after="120"/>
        <w:ind w:left="360"/>
        <w:jc w:val="both"/>
        <w:outlineLvl w:val="0"/>
        <w:rPr>
          <w:b/>
          <w:lang w:val="en-US"/>
        </w:rPr>
      </w:pPr>
      <w:r>
        <w:rPr>
          <w:noProof/>
          <w:lang w:val="en-US"/>
        </w:rPr>
        <w:drawing>
          <wp:inline distT="0" distB="0" distL="0" distR="0" wp14:anchorId="3A4B2818" wp14:editId="704DE580">
            <wp:extent cx="5143500" cy="4619625"/>
            <wp:effectExtent l="38100" t="38100" r="1905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72DD3" w:rsidRDefault="00072DD3" w:rsidP="00072DD3">
      <w:pPr>
        <w:keepNext/>
        <w:keepLines/>
        <w:tabs>
          <w:tab w:val="left" w:pos="709"/>
        </w:tabs>
        <w:suppressAutoHyphens/>
        <w:spacing w:before="360" w:after="120"/>
        <w:ind w:left="360"/>
        <w:jc w:val="both"/>
        <w:outlineLvl w:val="0"/>
        <w:rPr>
          <w:b/>
          <w:lang w:val="en-US"/>
        </w:rPr>
      </w:pPr>
    </w:p>
    <w:p w:rsidR="00072DD3" w:rsidRDefault="00072DD3" w:rsidP="00072DD3">
      <w:pPr>
        <w:rPr>
          <w:sz w:val="24"/>
          <w:szCs w:val="24"/>
          <w:lang w:val="en-US"/>
        </w:rPr>
      </w:pPr>
      <w:r>
        <w:rPr>
          <w:sz w:val="24"/>
          <w:szCs w:val="24"/>
          <w:lang w:val="en-US"/>
        </w:rPr>
        <w:t>The approach is based on the combination of AES-ABE-SSS methods. The key feature of this approach is that the client does not actually store any part of the user password to be verified. The client combines its own key with the user share (PIN and password-derived) in order to restore the initial KEY_SET_KEY. If the user provides the wrong share the client will not be able to recognize it, but will decrypt the files incorrectly.</w:t>
      </w:r>
    </w:p>
    <w:p w:rsidR="00072DD3" w:rsidRDefault="00072DD3" w:rsidP="00072DD3">
      <w:pPr>
        <w:rPr>
          <w:sz w:val="24"/>
          <w:szCs w:val="24"/>
          <w:lang w:val="en-US"/>
        </w:rPr>
      </w:pPr>
    </w:p>
    <w:p w:rsidR="00072DD3" w:rsidRPr="005F4C98" w:rsidRDefault="00072DD3" w:rsidP="005F4C98">
      <w:pPr>
        <w:pStyle w:val="ListParagraph"/>
        <w:keepNext/>
        <w:keepLines/>
        <w:numPr>
          <w:ilvl w:val="0"/>
          <w:numId w:val="36"/>
        </w:numPr>
        <w:tabs>
          <w:tab w:val="left" w:pos="709"/>
        </w:tabs>
        <w:suppressAutoHyphens/>
        <w:spacing w:before="360" w:after="120"/>
        <w:jc w:val="both"/>
        <w:outlineLvl w:val="0"/>
        <w:rPr>
          <w:rFonts w:eastAsia="Times New Roman"/>
          <w:b/>
          <w:kern w:val="28"/>
          <w:sz w:val="24"/>
          <w:szCs w:val="24"/>
          <w:lang w:val="en-US" w:eastAsia="ru-RU"/>
          <w:rPrChange w:id="71" w:author="TanTan" w:date="2016-02-02T01:21:00Z">
            <w:rPr>
              <w:lang w:val="en-US" w:eastAsia="ru-RU"/>
            </w:rPr>
          </w:rPrChange>
        </w:rPr>
        <w:pPrChange w:id="72" w:author="TanTan" w:date="2016-02-02T01:25:00Z">
          <w:pPr>
            <w:keepNext/>
            <w:keepLines/>
            <w:tabs>
              <w:tab w:val="left" w:pos="709"/>
            </w:tabs>
            <w:suppressAutoHyphens/>
            <w:spacing w:before="360" w:after="120"/>
            <w:ind w:left="360"/>
            <w:jc w:val="both"/>
            <w:outlineLvl w:val="0"/>
          </w:pPr>
        </w:pPrChange>
      </w:pPr>
      <w:r w:rsidRPr="005F4C98">
        <w:rPr>
          <w:rFonts w:eastAsia="Times New Roman"/>
          <w:b/>
          <w:kern w:val="28"/>
          <w:sz w:val="24"/>
          <w:szCs w:val="24"/>
          <w:lang w:val="en-US" w:eastAsia="ru-RU"/>
          <w:rPrChange w:id="73" w:author="TanTan" w:date="2016-02-02T01:21:00Z">
            <w:rPr>
              <w:lang w:val="en-US" w:eastAsia="ru-RU"/>
            </w:rPr>
          </w:rPrChange>
        </w:rPr>
        <w:lastRenderedPageBreak/>
        <w:t>Online mode</w:t>
      </w:r>
    </w:p>
    <w:p w:rsidR="00072DD3" w:rsidRDefault="00072DD3" w:rsidP="00072DD3">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 So the communication with server happens once the client discovers the time is expired.</w:t>
      </w:r>
    </w:p>
    <w:p w:rsidR="00072DD3" w:rsidRDefault="00072DD3" w:rsidP="00072DD3">
      <w:pPr>
        <w:pStyle w:val="ListParagraph"/>
        <w:keepNext/>
        <w:keepLines/>
        <w:tabs>
          <w:tab w:val="left" w:pos="709"/>
        </w:tabs>
        <w:suppressAutoHyphens/>
        <w:spacing w:before="360" w:after="120"/>
        <w:jc w:val="both"/>
        <w:outlineLvl w:val="0"/>
        <w:rPr>
          <w:rFonts w:eastAsia="Times New Roman"/>
          <w:b/>
          <w:kern w:val="28"/>
          <w:sz w:val="24"/>
          <w:szCs w:val="24"/>
          <w:lang w:val="en-US" w:eastAsia="ru-RU"/>
        </w:rPr>
      </w:pP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 (or does it in the background)</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 J-PAKE) to establish the new KEY_SET and KEY_SET_KEY</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072DD3" w:rsidRDefault="00072DD3" w:rsidP="00072DD3">
      <w:pPr>
        <w:pStyle w:val="ListParagraph"/>
        <w:keepNext/>
        <w:keepLines/>
        <w:tabs>
          <w:tab w:val="left" w:pos="709"/>
        </w:tabs>
        <w:suppressAutoHyphens/>
        <w:spacing w:before="360" w:after="120"/>
        <w:jc w:val="both"/>
        <w:outlineLvl w:val="0"/>
        <w:rPr>
          <w:rFonts w:eastAsia="Times New Roman"/>
          <w:b/>
          <w:kern w:val="28"/>
          <w:sz w:val="24"/>
          <w:szCs w:val="24"/>
          <w:lang w:val="en-US" w:eastAsia="ru-RU"/>
        </w:rPr>
      </w:pPr>
    </w:p>
    <w:p w:rsidR="00072DD3" w:rsidRPr="00900E7E"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p>
    <w:p w:rsidR="00072DD3" w:rsidRDefault="00072DD3" w:rsidP="00072DD3">
      <w:r>
        <w:rPr>
          <w:lang w:val="en-US"/>
        </w:rPr>
        <w:t xml:space="preserve">The client has a token of the previous session </w:t>
      </w:r>
      <w:r>
        <w:t>DEV_PASS</w:t>
      </w:r>
      <w:r w:rsidRPr="00F271C1">
        <w:rPr>
          <w:lang w:val="en-US"/>
        </w:rPr>
        <w:t>,</w:t>
      </w:r>
      <w:r>
        <w:t xml:space="preserve"> </w:t>
      </w:r>
      <w:r>
        <w:rPr>
          <w:lang w:val="en-US"/>
        </w:rPr>
        <w:t>which is used for the server communication</w:t>
      </w:r>
      <w:r>
        <w:t>:</w:t>
      </w:r>
    </w:p>
    <w:p w:rsidR="00072DD3" w:rsidRDefault="00072DD3" w:rsidP="00072DD3">
      <w:r>
        <w:rPr>
          <w:lang w:val="en-US"/>
        </w:rPr>
        <w:t>T</w:t>
      </w:r>
      <w:r>
        <w:t xml:space="preserve">his value serves as a proof </w:t>
      </w:r>
      <w:r w:rsidRPr="00D83E10">
        <w:rPr>
          <w:lang w:val="en-US"/>
        </w:rPr>
        <w:t xml:space="preserve">that </w:t>
      </w:r>
      <w:r>
        <w:t xml:space="preserve">the device is the one with which server communicated. </w:t>
      </w:r>
    </w:p>
    <w:p w:rsidR="00072DD3" w:rsidRPr="00900E7E" w:rsidRDefault="00072DD3" w:rsidP="00072DD3">
      <w:pPr>
        <w:rPr>
          <w:lang w:val="en-US"/>
        </w:rPr>
      </w:pPr>
      <w:r>
        <w:t>To prevent the direct attack on the KEY_SET</w:t>
      </w:r>
      <w:r w:rsidRPr="00F271C1">
        <w:rPr>
          <w:lang w:val="en-US"/>
        </w:rPr>
        <w:t>,</w:t>
      </w:r>
      <w:r>
        <w:t xml:space="preserve"> the KEY_SET_KEY</w:t>
      </w:r>
      <w:r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value splitting is performed on a server. The task of a client is to receive the TIME and DEV_PASS from server.</w:t>
      </w:r>
    </w:p>
    <w:p w:rsidR="00072DD3" w:rsidRPr="00900E7E" w:rsidRDefault="00072DD3" w:rsidP="00072DD3">
      <w:pPr>
        <w:rPr>
          <w:lang w:val="en-US"/>
        </w:rPr>
      </w:pPr>
      <w:r>
        <w:rPr>
          <w:lang w:val="en-US"/>
        </w:rPr>
        <w:t>In order to perform the splitting, the server has the knowledge of the user PIN.</w:t>
      </w:r>
    </w:p>
    <w:p w:rsidR="00072DD3" w:rsidRDefault="00072DD3" w:rsidP="00072DD3">
      <w:r>
        <w:t>The client uses some balanced key exchange to communicate with server:</w:t>
      </w:r>
    </w:p>
    <w:p w:rsidR="00072DD3" w:rsidRDefault="00072DD3" w:rsidP="00072DD3">
      <w:r>
        <w:t>J-PAKE or SIS-EKE.</w:t>
      </w:r>
    </w:p>
    <w:p w:rsidR="00072DD3" w:rsidRDefault="00072DD3" w:rsidP="00072DD3">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072DD3" w:rsidRPr="00C516FC" w:rsidRDefault="00072DD3" w:rsidP="00072DD3">
      <w:pPr>
        <w:rPr>
          <w:lang w:val="en-US"/>
        </w:rPr>
      </w:pPr>
      <w:r>
        <w:rPr>
          <w:lang w:val="en-US"/>
        </w:rPr>
        <w:t>The online workflow diagram is presented in Figure ZZZZ:</w:t>
      </w:r>
    </w:p>
    <w:p w:rsidR="00072DD3" w:rsidRPr="00C516FC" w:rsidRDefault="00072DD3" w:rsidP="00072DD3">
      <w:pPr>
        <w:pStyle w:val="ListParagraph"/>
        <w:keepNext/>
        <w:keepLines/>
        <w:tabs>
          <w:tab w:val="left" w:pos="709"/>
        </w:tabs>
        <w:suppressAutoHyphens/>
        <w:spacing w:before="360" w:after="120"/>
        <w:jc w:val="both"/>
        <w:outlineLvl w:val="0"/>
        <w:rPr>
          <w:rFonts w:eastAsia="Times New Roman"/>
          <w:b/>
          <w:kern w:val="28"/>
          <w:sz w:val="24"/>
          <w:szCs w:val="24"/>
          <w:lang w:eastAsia="ru-RU"/>
        </w:rPr>
      </w:pPr>
    </w:p>
    <w:p w:rsidR="00072DD3" w:rsidRDefault="00072DD3" w:rsidP="00072DD3">
      <w:pPr>
        <w:rPr>
          <w:i/>
          <w:sz w:val="24"/>
          <w:szCs w:val="24"/>
          <w:lang w:val="en-US"/>
        </w:rPr>
      </w:pPr>
      <w:r>
        <w:rPr>
          <w:rFonts w:eastAsia="Times New Roman"/>
          <w:b/>
          <w:noProof/>
          <w:kern w:val="28"/>
          <w:sz w:val="24"/>
          <w:szCs w:val="24"/>
          <w:lang w:val="en-US"/>
        </w:rPr>
        <w:drawing>
          <wp:inline distT="0" distB="0" distL="0" distR="0" wp14:anchorId="0171DF7E" wp14:editId="0897940F">
            <wp:extent cx="5486400" cy="3200400"/>
            <wp:effectExtent l="57150" t="57150" r="952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072DD3" w:rsidRPr="00F612CC" w:rsidRDefault="00072DD3" w:rsidP="00072DD3">
      <w:pPr>
        <w:rPr>
          <w:i/>
          <w:sz w:val="24"/>
          <w:szCs w:val="24"/>
          <w:lang w:val="en-US"/>
        </w:rPr>
      </w:pPr>
      <w:r w:rsidRPr="00F612CC">
        <w:rPr>
          <w:i/>
          <w:sz w:val="24"/>
          <w:szCs w:val="24"/>
          <w:lang w:val="en-US"/>
        </w:rPr>
        <w:t>EKE description</w:t>
      </w:r>
    </w:p>
    <w:p w:rsidR="00072DD3" w:rsidRDefault="00072DD3" w:rsidP="00072DD3">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072DD3" w:rsidRPr="00F612CC" w:rsidRDefault="00072DD3" w:rsidP="00072DD3">
      <w:pPr>
        <w:rPr>
          <w:i/>
          <w:sz w:val="24"/>
          <w:szCs w:val="24"/>
          <w:lang w:val="en-US"/>
        </w:rPr>
      </w:pPr>
    </w:p>
    <w:p w:rsidR="00072DD3" w:rsidRPr="00F612CC" w:rsidRDefault="00072DD3" w:rsidP="00072DD3">
      <w:pPr>
        <w:ind w:firstLine="720"/>
        <w:rPr>
          <w:sz w:val="24"/>
          <w:szCs w:val="24"/>
          <w:lang w:val="en-US"/>
        </w:rPr>
      </w:pPr>
      <w:r w:rsidRPr="00F612CC">
        <w:rPr>
          <w:sz w:val="24"/>
          <w:szCs w:val="24"/>
          <w:lang w:val="en-US"/>
        </w:rPr>
        <w:t>This proposal uses a light-weighted EKE for server communication like J</w:t>
      </w:r>
      <w:r>
        <w:rPr>
          <w:sz w:val="24"/>
          <w:szCs w:val="24"/>
          <w:lang w:val="en-US"/>
        </w:rPr>
        <w:t>-</w:t>
      </w:r>
      <w:r w:rsidRPr="00F612CC">
        <w:rPr>
          <w:sz w:val="24"/>
          <w:szCs w:val="24"/>
          <w:lang w:val="en-US"/>
        </w:rPr>
        <w:t>PAKE</w:t>
      </w:r>
      <w:r>
        <w:rPr>
          <w:sz w:val="24"/>
          <w:szCs w:val="24"/>
          <w:lang w:val="en-US"/>
        </w:rPr>
        <w:t xml:space="preserve"> [</w:t>
      </w:r>
      <w:proofErr w:type="gramStart"/>
      <w:r>
        <w:rPr>
          <w:sz w:val="24"/>
          <w:szCs w:val="24"/>
          <w:lang w:val="en-US"/>
        </w:rPr>
        <w:t>]</w:t>
      </w:r>
      <w:r w:rsidRPr="00F612CC">
        <w:rPr>
          <w:sz w:val="24"/>
          <w:szCs w:val="24"/>
          <w:lang w:val="en-US"/>
        </w:rPr>
        <w:t xml:space="preserve">  or</w:t>
      </w:r>
      <w:proofErr w:type="gramEnd"/>
      <w:r w:rsidRPr="00F612CC">
        <w:rPr>
          <w:sz w:val="24"/>
          <w:szCs w:val="24"/>
          <w:lang w:val="en-US"/>
        </w:rPr>
        <w:t xml:space="preserve"> SIS-based EKE</w:t>
      </w:r>
      <w:r>
        <w:rPr>
          <w:sz w:val="24"/>
          <w:szCs w:val="24"/>
          <w:lang w:val="en-US"/>
        </w:rPr>
        <w:t xml:space="preserve"> []</w:t>
      </w:r>
      <w:r w:rsidRPr="00F612CC">
        <w:rPr>
          <w:sz w:val="24"/>
          <w:szCs w:val="24"/>
          <w:lang w:val="en-US"/>
        </w:rPr>
        <w:t>. SIS is a public key encryption that avoids generating the big number of primes and thus can be used for the secure key exchange</w:t>
      </w:r>
      <w:r>
        <w:rPr>
          <w:sz w:val="24"/>
          <w:szCs w:val="24"/>
          <w:lang w:val="en-US"/>
        </w:rPr>
        <w:t xml:space="preserve"> [], []</w:t>
      </w:r>
      <w:r w:rsidRPr="00F612CC">
        <w:rPr>
          <w:sz w:val="24"/>
          <w:szCs w:val="24"/>
          <w:lang w:val="en-US"/>
        </w:rPr>
        <w:t>.</w:t>
      </w:r>
    </w:p>
    <w:p w:rsidR="00072DD3" w:rsidRPr="00F612CC" w:rsidRDefault="00072DD3" w:rsidP="00072DD3">
      <w:pPr>
        <w:rPr>
          <w:sz w:val="24"/>
          <w:szCs w:val="24"/>
        </w:rPr>
      </w:pPr>
      <w:r w:rsidRPr="00F612CC">
        <w:rPr>
          <w:sz w:val="24"/>
          <w:szCs w:val="24"/>
        </w:rPr>
        <w:t>There are generally 3 phases of any EKE:</w:t>
      </w:r>
    </w:p>
    <w:p w:rsidR="00072DD3" w:rsidRPr="00F612CC" w:rsidRDefault="00072DD3" w:rsidP="00072DD3">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072DD3" w:rsidRPr="00F612CC" w:rsidRDefault="00072DD3" w:rsidP="00072DD3">
      <w:pPr>
        <w:numPr>
          <w:ilvl w:val="0"/>
          <w:numId w:val="21"/>
        </w:numPr>
        <w:spacing w:after="200" w:line="276" w:lineRule="auto"/>
        <w:rPr>
          <w:sz w:val="24"/>
          <w:szCs w:val="24"/>
        </w:rPr>
      </w:pPr>
      <w:r w:rsidRPr="00F612CC">
        <w:rPr>
          <w:sz w:val="24"/>
          <w:szCs w:val="24"/>
        </w:rPr>
        <w:t>Key verification</w:t>
      </w:r>
    </w:p>
    <w:p w:rsidR="00072DD3" w:rsidRPr="00F612CC" w:rsidRDefault="00072DD3" w:rsidP="00072DD3">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Pr>
          <w:sz w:val="24"/>
          <w:szCs w:val="24"/>
          <w:lang w:val="en-US"/>
        </w:rPr>
        <w:t>.</w:t>
      </w:r>
    </w:p>
    <w:p w:rsidR="00072DD3" w:rsidRPr="00F612CC" w:rsidRDefault="00072DD3" w:rsidP="00072DD3">
      <w:pPr>
        <w:spacing w:after="200" w:line="276" w:lineRule="auto"/>
        <w:rPr>
          <w:sz w:val="24"/>
          <w:szCs w:val="24"/>
        </w:rPr>
      </w:pPr>
      <w:r>
        <w:rPr>
          <w:sz w:val="24"/>
          <w:szCs w:val="24"/>
          <w:lang w:val="en-US"/>
        </w:rPr>
        <w:t>In order to clarify the whole process, the J-PAKE protocol [], used for the user credential verification and the key renovation, is briefly described. The protocol acts as soon as the key is expired and the client asks the user to synchronize with the server. Note that the EKE is not demanded to send the files or statistics.</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5F4C98" w:rsidRDefault="005F4C98" w:rsidP="00072DD3">
      <w:pPr>
        <w:rPr>
          <w:ins w:id="74" w:author="TanTan" w:date="2016-02-02T00:45:00Z"/>
          <w:b/>
          <w:sz w:val="24"/>
          <w:szCs w:val="24"/>
          <w:lang w:val="en-US"/>
        </w:rPr>
      </w:pPr>
    </w:p>
    <w:p w:rsidR="00072DD3" w:rsidRDefault="00072DD3" w:rsidP="005F4C98">
      <w:pPr>
        <w:pStyle w:val="ListParagraph"/>
        <w:numPr>
          <w:ilvl w:val="0"/>
          <w:numId w:val="36"/>
        </w:numPr>
        <w:rPr>
          <w:ins w:id="75" w:author="TanTan" w:date="2016-02-02T01:25:00Z"/>
          <w:b/>
          <w:sz w:val="24"/>
          <w:szCs w:val="24"/>
          <w:lang w:val="en-US"/>
        </w:rPr>
        <w:pPrChange w:id="76" w:author="TanTan" w:date="2016-02-02T01:25:00Z">
          <w:pPr/>
        </w:pPrChange>
      </w:pPr>
      <w:r w:rsidRPr="005F4C98">
        <w:rPr>
          <w:b/>
          <w:sz w:val="24"/>
          <w:szCs w:val="24"/>
          <w:lang w:val="en-US"/>
          <w:rPrChange w:id="77" w:author="TanTan" w:date="2016-02-02T01:25:00Z">
            <w:rPr>
              <w:lang w:val="en-US"/>
            </w:rPr>
          </w:rPrChange>
        </w:rPr>
        <w:t>Security analysis</w:t>
      </w:r>
    </w:p>
    <w:p w:rsidR="005F4C98" w:rsidRDefault="005F4C98" w:rsidP="005F4C98">
      <w:pPr>
        <w:pStyle w:val="ListParagraph"/>
        <w:ind w:left="360"/>
        <w:rPr>
          <w:ins w:id="78" w:author="TanTan" w:date="2016-02-02T01:25:00Z"/>
          <w:b/>
          <w:sz w:val="24"/>
          <w:szCs w:val="24"/>
          <w:lang w:val="en-US"/>
        </w:rPr>
        <w:pPrChange w:id="79" w:author="TanTan" w:date="2016-02-02T01:25:00Z">
          <w:pPr/>
        </w:pPrChange>
      </w:pPr>
    </w:p>
    <w:p w:rsidR="005F4C98" w:rsidRPr="005F4C98" w:rsidRDefault="005F4C98" w:rsidP="005F4C98">
      <w:pPr>
        <w:pStyle w:val="ListParagraph"/>
        <w:numPr>
          <w:ilvl w:val="1"/>
          <w:numId w:val="36"/>
        </w:numPr>
        <w:rPr>
          <w:ins w:id="80" w:author="TanTan" w:date="2016-02-02T01:21:00Z"/>
          <w:b/>
          <w:sz w:val="24"/>
          <w:szCs w:val="24"/>
          <w:lang w:val="en-US"/>
          <w:rPrChange w:id="81" w:author="TanTan" w:date="2016-02-02T01:25:00Z">
            <w:rPr>
              <w:ins w:id="82" w:author="TanTan" w:date="2016-02-02T01:21:00Z"/>
              <w:lang w:val="en-US"/>
            </w:rPr>
          </w:rPrChange>
        </w:rPr>
        <w:pPrChange w:id="83" w:author="TanTan" w:date="2016-02-02T01:25:00Z">
          <w:pPr/>
        </w:pPrChange>
      </w:pPr>
      <w:ins w:id="84" w:author="TanTan" w:date="2016-02-02T01:25:00Z">
        <w:r>
          <w:rPr>
            <w:b/>
            <w:sz w:val="24"/>
            <w:szCs w:val="24"/>
            <w:lang w:val="en-US"/>
          </w:rPr>
          <w:t>Adversary model</w:t>
        </w:r>
      </w:ins>
    </w:p>
    <w:p w:rsidR="005F4C98" w:rsidRPr="00333C79" w:rsidRDefault="005F4C98" w:rsidP="00072DD3">
      <w:pPr>
        <w:rPr>
          <w:b/>
          <w:sz w:val="24"/>
          <w:szCs w:val="24"/>
          <w:lang w:val="en-US"/>
        </w:rPr>
      </w:pPr>
    </w:p>
    <w:p w:rsidR="00072DD3" w:rsidRDefault="00072DD3" w:rsidP="00072DD3">
      <w:pPr>
        <w:rPr>
          <w:sz w:val="24"/>
          <w:szCs w:val="24"/>
          <w:lang w:val="en-US"/>
        </w:rPr>
      </w:pPr>
    </w:p>
    <w:p w:rsidR="005F4C98" w:rsidRDefault="005F4C98" w:rsidP="005F4C98">
      <w:pPr>
        <w:pStyle w:val="ListParagraph"/>
        <w:numPr>
          <w:ilvl w:val="0"/>
          <w:numId w:val="28"/>
        </w:numPr>
        <w:spacing w:after="200" w:line="276" w:lineRule="auto"/>
        <w:rPr>
          <w:ins w:id="85" w:author="TanTan" w:date="2016-02-02T01:26:00Z"/>
          <w:b/>
          <w:sz w:val="24"/>
          <w:szCs w:val="24"/>
          <w:lang w:val="en-US"/>
        </w:rPr>
      </w:pPr>
      <w:ins w:id="86" w:author="TanTan" w:date="2016-02-02T01:26:00Z">
        <w:r>
          <w:rPr>
            <w:b/>
            <w:sz w:val="24"/>
            <w:szCs w:val="24"/>
            <w:lang w:val="en-US"/>
          </w:rPr>
          <w:t xml:space="preserve">8. 2. Common scenarios. </w:t>
        </w:r>
      </w:ins>
    </w:p>
    <w:p w:rsidR="005F4C98" w:rsidRPr="0041360B" w:rsidRDefault="005F4C98" w:rsidP="005F4C98">
      <w:pPr>
        <w:pStyle w:val="ListParagraph"/>
        <w:numPr>
          <w:ilvl w:val="0"/>
          <w:numId w:val="28"/>
        </w:numPr>
        <w:spacing w:after="200" w:line="276" w:lineRule="auto"/>
        <w:rPr>
          <w:b/>
          <w:sz w:val="24"/>
          <w:szCs w:val="24"/>
          <w:lang w:val="en-US"/>
        </w:rPr>
      </w:pPr>
      <w:r w:rsidRPr="0035785D">
        <w:rPr>
          <w:b/>
          <w:sz w:val="24"/>
          <w:szCs w:val="24"/>
          <w:lang w:val="en-US"/>
        </w:rPr>
        <w:t xml:space="preserve">Usage of expired password to perform non-authorized operations </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In the offline mode, the session time is used to restrict the operations during a specified period, although it is possible to manipulate the current time in mobile clients, to </w:t>
      </w:r>
      <w:r>
        <w:rPr>
          <w:sz w:val="24"/>
          <w:szCs w:val="24"/>
          <w:lang w:val="en-US"/>
        </w:rPr>
        <w:t>e</w:t>
      </w:r>
      <w:r w:rsidRPr="0065747A">
        <w:rPr>
          <w:sz w:val="24"/>
          <w:szCs w:val="24"/>
          <w:lang w:val="en-US"/>
        </w:rPr>
        <w:t xml:space="preserve">mulate a period </w:t>
      </w:r>
      <w:r>
        <w:rPr>
          <w:sz w:val="24"/>
          <w:szCs w:val="24"/>
          <w:lang w:val="en-US"/>
        </w:rPr>
        <w:t>in which</w:t>
      </w:r>
      <w:r w:rsidRPr="0065747A">
        <w:rPr>
          <w:sz w:val="24"/>
          <w:szCs w:val="24"/>
          <w:lang w:val="en-US"/>
        </w:rPr>
        <w:t xml:space="preserve"> the session was valid. </w:t>
      </w:r>
      <w:r>
        <w:rPr>
          <w:sz w:val="24"/>
          <w:szCs w:val="24"/>
          <w:lang w:val="en-US"/>
        </w:rPr>
        <w:t>The l</w:t>
      </w:r>
      <w:r w:rsidRPr="0065747A">
        <w:rPr>
          <w:sz w:val="24"/>
          <w:szCs w:val="24"/>
          <w:lang w:val="en-US"/>
        </w:rPr>
        <w:t>og analysis</w:t>
      </w:r>
      <w:r>
        <w:rPr>
          <w:sz w:val="24"/>
          <w:szCs w:val="24"/>
          <w:lang w:val="en-US"/>
        </w:rPr>
        <w:t xml:space="preserve"> by MOS</w:t>
      </w:r>
      <w:r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Pr>
          <w:sz w:val="24"/>
          <w:szCs w:val="24"/>
          <w:lang w:val="en-US"/>
        </w:rPr>
        <w:t>indicate</w:t>
      </w:r>
      <w:r w:rsidRPr="0065747A">
        <w:rPr>
          <w:sz w:val="24"/>
          <w:szCs w:val="24"/>
          <w:lang w:val="en-US"/>
        </w:rPr>
        <w:t xml:space="preserve"> a malicious behavior. Additionally, a large amount or sparse operation performed at the same time can </w:t>
      </w:r>
      <w:r>
        <w:rPr>
          <w:sz w:val="24"/>
          <w:szCs w:val="24"/>
          <w:lang w:val="en-US"/>
        </w:rPr>
        <w:t>indicate</w:t>
      </w:r>
      <w:r w:rsidRPr="0065747A">
        <w:rPr>
          <w:sz w:val="24"/>
          <w:szCs w:val="24"/>
          <w:lang w:val="en-US"/>
        </w:rPr>
        <w:t xml:space="preserve"> the use of backtrack techniques to ma</w:t>
      </w:r>
      <w:r>
        <w:rPr>
          <w:sz w:val="24"/>
          <w:szCs w:val="24"/>
          <w:lang w:val="en-US"/>
        </w:rPr>
        <w:t>i</w:t>
      </w:r>
      <w:r w:rsidRPr="0065747A">
        <w:rPr>
          <w:sz w:val="24"/>
          <w:szCs w:val="24"/>
          <w:lang w:val="en-US"/>
        </w:rPr>
        <w:t xml:space="preserve">ntain a valid session during necessary time to perform an attack. </w:t>
      </w:r>
    </w:p>
    <w:p w:rsidR="005F4C98" w:rsidRPr="0065747A" w:rsidRDefault="005F4C98" w:rsidP="005F4C98">
      <w:pPr>
        <w:spacing w:after="200" w:line="276" w:lineRule="auto"/>
        <w:ind w:left="360"/>
        <w:rPr>
          <w:sz w:val="24"/>
          <w:szCs w:val="24"/>
          <w:lang w:val="en-US"/>
        </w:rPr>
      </w:pPr>
      <w:r w:rsidRPr="0065747A">
        <w:rPr>
          <w:sz w:val="24"/>
          <w:szCs w:val="24"/>
          <w:lang w:val="en-US"/>
        </w:rPr>
        <w:t>Applying MOS to the analysis of the time between user operations can be effective in order to reveal the oc</w:t>
      </w:r>
      <w:r>
        <w:rPr>
          <w:sz w:val="24"/>
          <w:szCs w:val="24"/>
          <w:lang w:val="en-US"/>
        </w:rPr>
        <w:t>c</w:t>
      </w:r>
      <w:r w:rsidRPr="0065747A">
        <w:rPr>
          <w:sz w:val="24"/>
          <w:szCs w:val="24"/>
          <w:lang w:val="en-US"/>
        </w:rPr>
        <w:t xml:space="preserve">urrence of malicious behavior during an offline session. The </w:t>
      </w:r>
      <w:r>
        <w:rPr>
          <w:sz w:val="24"/>
          <w:szCs w:val="24"/>
          <w:lang w:val="en-US"/>
        </w:rPr>
        <w:t xml:space="preserve">MOS based on </w:t>
      </w:r>
      <w:r w:rsidRPr="0065747A">
        <w:rPr>
          <w:sz w:val="24"/>
          <w:szCs w:val="24"/>
          <w:lang w:val="en-US"/>
        </w:rPr>
        <w:t xml:space="preserve">correlation analysis identifies </w:t>
      </w:r>
      <w:r>
        <w:rPr>
          <w:sz w:val="24"/>
          <w:szCs w:val="24"/>
          <w:lang w:val="en-US"/>
        </w:rPr>
        <w:t>anomalies</w:t>
      </w:r>
      <w:r w:rsidRPr="0065747A">
        <w:rPr>
          <w:sz w:val="24"/>
          <w:szCs w:val="24"/>
          <w:lang w:val="en-US"/>
        </w:rPr>
        <w:t xml:space="preserve"> on sparse or subtle number of file operations, and the </w:t>
      </w:r>
      <w:r>
        <w:rPr>
          <w:sz w:val="24"/>
          <w:szCs w:val="24"/>
          <w:lang w:val="en-US"/>
        </w:rPr>
        <w:t xml:space="preserve">MOS based on </w:t>
      </w:r>
      <w:r w:rsidRPr="0065747A">
        <w:rPr>
          <w:sz w:val="24"/>
          <w:szCs w:val="24"/>
          <w:lang w:val="en-US"/>
        </w:rPr>
        <w:t xml:space="preserve">covariance analysis indicates abnormities </w:t>
      </w:r>
      <w:r>
        <w:rPr>
          <w:sz w:val="24"/>
          <w:szCs w:val="24"/>
          <w:lang w:val="en-US"/>
        </w:rPr>
        <w:t xml:space="preserve">caused by </w:t>
      </w:r>
      <w:r w:rsidRPr="0065747A">
        <w:rPr>
          <w:sz w:val="24"/>
          <w:szCs w:val="24"/>
          <w:lang w:val="en-US"/>
        </w:rPr>
        <w:t xml:space="preserve">large amounts of operations during a </w:t>
      </w:r>
      <w:commentRangeStart w:id="87"/>
      <w:commentRangeStart w:id="88"/>
      <w:commentRangeStart w:id="89"/>
      <w:commentRangeStart w:id="90"/>
      <w:r w:rsidRPr="0065747A">
        <w:rPr>
          <w:sz w:val="24"/>
          <w:szCs w:val="24"/>
          <w:lang w:val="en-US"/>
        </w:rPr>
        <w:t>period</w:t>
      </w:r>
      <w:commentRangeEnd w:id="87"/>
      <w:r>
        <w:rPr>
          <w:rStyle w:val="CommentReference"/>
        </w:rPr>
        <w:commentReference w:id="87"/>
      </w:r>
      <w:commentRangeEnd w:id="88"/>
      <w:commentRangeEnd w:id="89"/>
      <w:commentRangeEnd w:id="90"/>
      <w:r>
        <w:rPr>
          <w:rStyle w:val="CommentReference"/>
        </w:rPr>
        <w:commentReference w:id="88"/>
      </w:r>
      <w:r>
        <w:rPr>
          <w:rStyle w:val="CommentReference"/>
        </w:rPr>
        <w:commentReference w:id="89"/>
      </w:r>
      <w:r>
        <w:rPr>
          <w:rStyle w:val="CommentReference"/>
        </w:rPr>
        <w:commentReference w:id="90"/>
      </w:r>
      <w:r w:rsidRPr="0065747A">
        <w:rPr>
          <w:sz w:val="24"/>
          <w:szCs w:val="24"/>
          <w:lang w:val="en-US"/>
        </w:rPr>
        <w:t>.</w:t>
      </w:r>
    </w:p>
    <w:p w:rsidR="005F4C98" w:rsidRPr="008A165E" w:rsidRDefault="005F4C98" w:rsidP="005F4C98">
      <w:pPr>
        <w:pStyle w:val="ListParagraph"/>
        <w:numPr>
          <w:ilvl w:val="0"/>
          <w:numId w:val="28"/>
        </w:numPr>
        <w:spacing w:after="200" w:line="276" w:lineRule="auto"/>
        <w:rPr>
          <w:b/>
          <w:sz w:val="24"/>
          <w:szCs w:val="24"/>
          <w:lang w:val="en-US"/>
        </w:rPr>
      </w:pPr>
      <w:commentRangeStart w:id="91"/>
      <w:commentRangeStart w:id="92"/>
      <w:r w:rsidRPr="008A165E">
        <w:rPr>
          <w:b/>
          <w:sz w:val="24"/>
          <w:szCs w:val="24"/>
          <w:lang w:val="en-US"/>
        </w:rPr>
        <w:t>An attacker uses a valid password to perform operations on a bulk of files;</w:t>
      </w:r>
      <w:commentRangeEnd w:id="91"/>
      <w:r w:rsidRPr="008A165E">
        <w:rPr>
          <w:rStyle w:val="CommentReference"/>
          <w:b/>
        </w:rPr>
        <w:commentReference w:id="91"/>
      </w:r>
      <w:commentRangeEnd w:id="92"/>
      <w:r>
        <w:rPr>
          <w:rStyle w:val="CommentReference"/>
        </w:rPr>
        <w:commentReference w:id="92"/>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The session time defines the period when operations can be performed until the next session renewing. During this period, it is still necessary to identify attacks and malicious behavior on file operations, in order to avoid fast attacks to perform unauthorized information access or data </w:t>
      </w:r>
      <w:proofErr w:type="spellStart"/>
      <w:r w:rsidRPr="0065747A">
        <w:rPr>
          <w:sz w:val="24"/>
          <w:szCs w:val="24"/>
          <w:lang w:val="en-US"/>
        </w:rPr>
        <w:t>modification.Some</w:t>
      </w:r>
      <w:proofErr w:type="spellEnd"/>
      <w:r w:rsidRPr="0065747A">
        <w:rPr>
          <w:sz w:val="24"/>
          <w:szCs w:val="24"/>
          <w:lang w:val="en-US"/>
        </w:rPr>
        <w:t xml:space="preserve"> attacks present behavioral patterns based on abrupt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Pr>
          <w:sz w:val="24"/>
          <w:szCs w:val="24"/>
          <w:lang w:val="en-US"/>
        </w:rPr>
        <w:t>h</w:t>
      </w:r>
      <w:r w:rsidRPr="0065747A">
        <w:rPr>
          <w:sz w:val="24"/>
          <w:szCs w:val="24"/>
          <w:lang w:val="en-US"/>
        </w:rPr>
        <w:t xml:space="preserve">ich is a growing attack [21] that blocks the access to valuable resources and requires a payment in order to unblock the content. The access to the resources can be blocked by </w:t>
      </w:r>
      <w:r>
        <w:rPr>
          <w:sz w:val="24"/>
          <w:szCs w:val="24"/>
          <w:lang w:val="en-US"/>
        </w:rPr>
        <w:t xml:space="preserve">the attacker </w:t>
      </w:r>
      <w:proofErr w:type="spellStart"/>
      <w:r>
        <w:rPr>
          <w:sz w:val="24"/>
          <w:szCs w:val="24"/>
          <w:lang w:val="en-US"/>
        </w:rPr>
        <w:t>throught</w:t>
      </w:r>
      <w:proofErr w:type="spellEnd"/>
      <w:r>
        <w:rPr>
          <w:sz w:val="24"/>
          <w:szCs w:val="24"/>
          <w:lang w:val="en-US"/>
        </w:rPr>
        <w:t xml:space="preserve"> </w:t>
      </w:r>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MOS schemes </w:t>
      </w:r>
      <w:r>
        <w:rPr>
          <w:sz w:val="24"/>
          <w:szCs w:val="24"/>
          <w:lang w:val="en-US"/>
        </w:rPr>
        <w:t>based on</w:t>
      </w:r>
      <w:r w:rsidRPr="0065747A">
        <w:rPr>
          <w:sz w:val="24"/>
          <w:szCs w:val="24"/>
          <w:lang w:val="en-US"/>
        </w:rPr>
        <w:t xml:space="preserve"> covariance analysis are effective to reveal abrupt changing on behaviors over time [18], making possible to identify intense malicious behaviors on offline mode of mobile clients, such in case of </w:t>
      </w:r>
      <w:proofErr w:type="spellStart"/>
      <w:r w:rsidRPr="0065747A">
        <w:rPr>
          <w:sz w:val="24"/>
          <w:szCs w:val="24"/>
          <w:lang w:val="en-US"/>
        </w:rPr>
        <w:t>ransomware</w:t>
      </w:r>
      <w:proofErr w:type="spellEnd"/>
      <w:r w:rsidRPr="0065747A">
        <w:rPr>
          <w:sz w:val="24"/>
          <w:szCs w:val="24"/>
          <w:lang w:val="en-US"/>
        </w:rPr>
        <w:t xml:space="preserve"> attack or bulk access to sensitive data.</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In this context, the operations can also be evaluated in contrast to the estimated required time for operations done by legitimate behaviors, </w:t>
      </w:r>
      <w:r>
        <w:rPr>
          <w:sz w:val="24"/>
          <w:szCs w:val="24"/>
          <w:lang w:val="en-US"/>
        </w:rPr>
        <w:t xml:space="preserve">highlighting the occurrence of infeasible behaviors </w:t>
      </w:r>
      <w:r>
        <w:rPr>
          <w:rFonts w:eastAsia="Times New Roman"/>
          <w:kern w:val="28"/>
          <w:sz w:val="24"/>
          <w:szCs w:val="24"/>
          <w:lang w:val="en-US" w:eastAsia="ru-RU"/>
        </w:rPr>
        <w:t>in comparison to legitimate user activities.</w:t>
      </w:r>
    </w:p>
    <w:p w:rsidR="005F4C98" w:rsidRPr="00865E2F" w:rsidRDefault="005F4C98" w:rsidP="005F4C98">
      <w:pPr>
        <w:spacing w:after="200" w:line="276" w:lineRule="auto"/>
        <w:ind w:left="360"/>
      </w:pPr>
      <w:r w:rsidRPr="0065747A">
        <w:rPr>
          <w:sz w:val="24"/>
          <w:szCs w:val="24"/>
          <w:lang w:val="en-US"/>
        </w:rPr>
        <w:t>Sparse or subtl</w:t>
      </w:r>
      <w:r>
        <w:rPr>
          <w:sz w:val="24"/>
          <w:szCs w:val="24"/>
          <w:lang w:val="en-US"/>
        </w:rPr>
        <w:t>e</w:t>
      </w:r>
      <w:r w:rsidRPr="0065747A">
        <w:rPr>
          <w:sz w:val="24"/>
          <w:szCs w:val="24"/>
          <w:lang w:val="en-US"/>
        </w:rPr>
        <w:t xml:space="preserve"> file operations, with low number of operations distributed over different files or directories, during short period of time can indicate anomalies in contrast to the required time for </w:t>
      </w:r>
      <w:r w:rsidRPr="0065747A">
        <w:rPr>
          <w:sz w:val="24"/>
          <w:szCs w:val="24"/>
          <w:lang w:val="en-US"/>
        </w:rPr>
        <w:lastRenderedPageBreak/>
        <w:t xml:space="preserve">legitimate directory navigation. MOS and correlation analysis can be suitable if applied to evaluate the time and location of operations, in order to identify unreachable navigation, if compared to legitimate </w:t>
      </w:r>
      <w:commentRangeStart w:id="93"/>
      <w:commentRangeStart w:id="94"/>
      <w:commentRangeStart w:id="95"/>
      <w:r w:rsidRPr="0065747A">
        <w:rPr>
          <w:sz w:val="24"/>
          <w:szCs w:val="24"/>
          <w:lang w:val="en-US"/>
        </w:rPr>
        <w:t>navigation</w:t>
      </w:r>
      <w:commentRangeEnd w:id="93"/>
      <w:r>
        <w:rPr>
          <w:rStyle w:val="CommentReference"/>
        </w:rPr>
        <w:commentReference w:id="93"/>
      </w:r>
      <w:commentRangeEnd w:id="94"/>
      <w:r>
        <w:rPr>
          <w:rStyle w:val="CommentReference"/>
        </w:rPr>
        <w:commentReference w:id="94"/>
      </w:r>
      <w:commentRangeEnd w:id="95"/>
      <w:r>
        <w:rPr>
          <w:rStyle w:val="CommentReference"/>
        </w:rPr>
        <w:commentReference w:id="95"/>
      </w:r>
      <w:r w:rsidRPr="00884400">
        <w:rPr>
          <w:sz w:val="24"/>
          <w:szCs w:val="24"/>
          <w:lang w:val="en-US"/>
        </w:rPr>
        <w:t>.</w:t>
      </w:r>
    </w:p>
    <w:p w:rsidR="005F4C98" w:rsidRPr="005F4C98" w:rsidRDefault="005F4C98" w:rsidP="00072DD3">
      <w:pPr>
        <w:spacing w:after="200" w:line="276" w:lineRule="auto"/>
        <w:rPr>
          <w:ins w:id="96" w:author="TanTan" w:date="2016-02-02T00:45:00Z"/>
          <w:sz w:val="24"/>
          <w:szCs w:val="24"/>
          <w:rPrChange w:id="97" w:author="TanTan" w:date="2016-02-02T00:45:00Z">
            <w:rPr>
              <w:ins w:id="98" w:author="TanTan" w:date="2016-02-02T00:45:00Z"/>
              <w:sz w:val="24"/>
              <w:szCs w:val="24"/>
              <w:lang w:val="en-US"/>
            </w:rPr>
          </w:rPrChange>
        </w:rPr>
      </w:pPr>
    </w:p>
    <w:p w:rsidR="00072DD3" w:rsidRPr="00C2285D" w:rsidRDefault="00072DD3" w:rsidP="00072DD3">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072DD3" w:rsidRPr="00C2285D" w:rsidRDefault="00072DD3" w:rsidP="00072DD3">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072DD3" w:rsidRPr="00C2285D" w:rsidRDefault="00072DD3" w:rsidP="00072DD3">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072DD3" w:rsidRPr="00C2285D" w:rsidRDefault="00072DD3" w:rsidP="00072DD3">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w:t>
      </w:r>
      <w:proofErr w:type="gramStart"/>
      <w:r w:rsidRPr="00C2285D">
        <w:rPr>
          <w:sz w:val="24"/>
          <w:szCs w:val="24"/>
        </w:rPr>
        <w:t xml:space="preserve">of </w:t>
      </w:r>
      <w:r w:rsidRPr="00071057">
        <w:rPr>
          <w:sz w:val="24"/>
          <w:szCs w:val="24"/>
          <w:lang w:val="en-US"/>
        </w:rPr>
        <w:t>”</w:t>
      </w:r>
      <w:proofErr w:type="gramEnd"/>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072DD3" w:rsidRPr="00C2285D" w:rsidRDefault="00072DD3" w:rsidP="00072DD3">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072DD3" w:rsidRPr="00C2285D" w:rsidRDefault="00072DD3" w:rsidP="00072DD3">
      <w:pPr>
        <w:numPr>
          <w:ilvl w:val="1"/>
          <w:numId w:val="16"/>
        </w:numPr>
        <w:spacing w:after="200" w:line="276" w:lineRule="auto"/>
        <w:rPr>
          <w:sz w:val="24"/>
          <w:szCs w:val="24"/>
        </w:rPr>
      </w:pPr>
      <w:r w:rsidRPr="00C2285D">
        <w:rPr>
          <w:sz w:val="24"/>
          <w:szCs w:val="24"/>
        </w:rPr>
        <w:t>Steal the file and try to decrypt it with offline dictionary.</w:t>
      </w:r>
    </w:p>
    <w:p w:rsidR="00072DD3" w:rsidRDefault="00072DD3" w:rsidP="00072DD3">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072DD3" w:rsidRDefault="00072DD3" w:rsidP="00072DD3">
      <w:pPr>
        <w:rPr>
          <w:sz w:val="24"/>
          <w:szCs w:val="24"/>
          <w:lang w:val="en-US"/>
        </w:rPr>
      </w:pPr>
    </w:p>
    <w:p w:rsidR="00072DD3" w:rsidRPr="00C2285D" w:rsidRDefault="00072DD3" w:rsidP="00072DD3">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DEV_PASS and TIME synchronized with his credentials.</w:t>
      </w:r>
    </w:p>
    <w:p w:rsidR="00072DD3" w:rsidRPr="00C2285D" w:rsidRDefault="00072DD3" w:rsidP="00072DD3">
      <w:pPr>
        <w:numPr>
          <w:ilvl w:val="1"/>
          <w:numId w:val="17"/>
        </w:numPr>
        <w:spacing w:after="200" w:line="276" w:lineRule="auto"/>
        <w:rPr>
          <w:sz w:val="24"/>
          <w:szCs w:val="24"/>
        </w:rPr>
      </w:pPr>
      <w:r w:rsidRPr="00C2285D">
        <w:rPr>
          <w:sz w:val="24"/>
          <w:szCs w:val="24"/>
        </w:rPr>
        <w:t>He has to be able to combine.</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KEY_SET  synchronized with his credentials.</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protected FILE_KEY  (also synchronized) and file.</w:t>
      </w:r>
    </w:p>
    <w:p w:rsidR="00072DD3" w:rsidRPr="00C2285D" w:rsidRDefault="00072DD3" w:rsidP="00072DD3">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072DD3" w:rsidRPr="00C2285D" w:rsidRDefault="00072DD3" w:rsidP="00072DD3">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072DD3" w:rsidRDefault="00072DD3" w:rsidP="00072DD3">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072DD3" w:rsidRPr="002D21D9" w:rsidRDefault="00072DD3" w:rsidP="00072DD3">
      <w:pPr>
        <w:spacing w:after="200" w:line="276" w:lineRule="auto"/>
        <w:rPr>
          <w:sz w:val="24"/>
          <w:szCs w:val="24"/>
          <w:lang w:val="en-US"/>
        </w:rPr>
      </w:pPr>
      <w:r>
        <w:rPr>
          <w:sz w:val="24"/>
          <w:szCs w:val="24"/>
          <w:lang w:val="en-US"/>
        </w:rPr>
        <w:lastRenderedPageBreak/>
        <w:t>In the online mode the protection of the mobile system is backed up by the server. The key expiry period and the usage of J-PAKE guarantees that the sensitive data sent over the network cannot leak. The detailed security analysis of J-PAKE is presented in []. The data sent in the clear does not need to be protected as the AES and ABE guarantee its security.</w:t>
      </w:r>
    </w:p>
    <w:p w:rsidR="00072DD3" w:rsidRDefault="00072DD3" w:rsidP="00072DD3">
      <w:pPr>
        <w:spacing w:after="200" w:line="276" w:lineRule="auto"/>
        <w:rPr>
          <w:sz w:val="24"/>
          <w:szCs w:val="24"/>
          <w:lang w:val="en-US"/>
        </w:rPr>
      </w:pPr>
      <w:r>
        <w:rPr>
          <w:sz w:val="24"/>
          <w:szCs w:val="24"/>
          <w:lang w:val="en-US"/>
        </w:rPr>
        <w:t>Additionally, we use the MOS schemes in order to identify anomalous behavior that can indicate an attack and alarm the system of the wrong user behavior.</w:t>
      </w:r>
      <w:r w:rsidDel="00107256">
        <w:rPr>
          <w:sz w:val="24"/>
          <w:szCs w:val="24"/>
          <w:lang w:val="en-US"/>
        </w:rPr>
        <w:t xml:space="preserve"> </w:t>
      </w:r>
      <w:r>
        <w:rPr>
          <w:sz w:val="24"/>
          <w:szCs w:val="24"/>
          <w:lang w:val="en-US"/>
        </w:rPr>
        <w:t>Therefore, it is necessary to analyze the data that can be collected from user operations on mobile client, to identify features that can be modeled and submitted to MOS schemes, according to described in Section (</w:t>
      </w:r>
      <w:commentRangeStart w:id="99"/>
      <w:r w:rsidRPr="0040547D">
        <w:rPr>
          <w:sz w:val="24"/>
          <w:szCs w:val="24"/>
          <w:highlight w:val="yellow"/>
          <w:lang w:val="en-US"/>
        </w:rPr>
        <w:t>X</w:t>
      </w:r>
      <w:commentRangeEnd w:id="99"/>
      <w:r>
        <w:rPr>
          <w:rStyle w:val="CommentReference"/>
        </w:rPr>
        <w:commentReference w:id="99"/>
      </w:r>
      <w:r>
        <w:rPr>
          <w:sz w:val="24"/>
          <w:szCs w:val="24"/>
          <w:lang w:val="en-US"/>
        </w:rPr>
        <w:t>)</w:t>
      </w:r>
    </w:p>
    <w:p w:rsidR="00072DD3" w:rsidRDefault="00072DD3" w:rsidP="00072DD3">
      <w:pPr>
        <w:spacing w:after="200" w:line="276" w:lineRule="auto"/>
        <w:rPr>
          <w:sz w:val="24"/>
          <w:szCs w:val="24"/>
          <w:lang w:val="en-US"/>
        </w:rPr>
      </w:pPr>
      <w:r>
        <w:rPr>
          <w:sz w:val="24"/>
          <w:szCs w:val="24"/>
          <w:lang w:val="en-US"/>
        </w:rPr>
        <w:t>The selected features</w:t>
      </w:r>
      <w:r w:rsidRPr="008700BD">
        <w:rPr>
          <w:sz w:val="24"/>
          <w:szCs w:val="24"/>
          <w:lang w:val="en-US"/>
        </w:rPr>
        <w:t xml:space="preserve"> shall be modeled as matrices</w:t>
      </w:r>
      <w:r>
        <w:rPr>
          <w:sz w:val="24"/>
          <w:szCs w:val="24"/>
          <w:lang w:val="en-US"/>
        </w:rPr>
        <w:t xml:space="preserve"> which </w:t>
      </w:r>
      <w:r w:rsidRPr="008700BD">
        <w:rPr>
          <w:sz w:val="24"/>
          <w:szCs w:val="24"/>
          <w:lang w:val="en-US"/>
        </w:rPr>
        <w:t xml:space="preserve">represents a signal superposition containing noise, legitimate and malicious </w:t>
      </w:r>
      <w:r>
        <w:rPr>
          <w:sz w:val="24"/>
          <w:szCs w:val="24"/>
          <w:lang w:val="en-US"/>
        </w:rPr>
        <w:t xml:space="preserve">behavior [18], grouped into time </w:t>
      </w:r>
      <w:proofErr w:type="gramStart"/>
      <w:r>
        <w:rPr>
          <w:sz w:val="24"/>
          <w:szCs w:val="24"/>
          <w:lang w:val="en-US"/>
        </w:rPr>
        <w:t xml:space="preserve">frames </w:t>
      </w:r>
      <w:proofErr w:type="gramEnd"/>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Pr>
          <w:sz w:val="24"/>
          <w:szCs w:val="24"/>
          <w:lang w:val="en-US"/>
        </w:rPr>
        <w:t xml:space="preserve">, where </w:t>
      </w:r>
      <w:r w:rsidRPr="0040547D">
        <w:rPr>
          <w:i/>
          <w:sz w:val="24"/>
          <w:szCs w:val="24"/>
          <w:lang w:val="en-US"/>
        </w:rPr>
        <w:t>M</w:t>
      </w:r>
      <w:r>
        <w:rPr>
          <w:sz w:val="24"/>
          <w:szCs w:val="24"/>
          <w:lang w:val="en-US"/>
        </w:rPr>
        <w:t xml:space="preserve"> defines the decomposition of a selected feature, </w:t>
      </w:r>
      <w:r w:rsidRPr="0040547D">
        <w:rPr>
          <w:i/>
          <w:sz w:val="24"/>
          <w:szCs w:val="24"/>
          <w:lang w:val="en-US"/>
        </w:rPr>
        <w:t>N</w:t>
      </w:r>
      <w:r>
        <w:rPr>
          <w:sz w:val="24"/>
          <w:szCs w:val="24"/>
          <w:lang w:val="en-US"/>
        </w:rPr>
        <w:t xml:space="preserve"> defines the time decomposition and </w:t>
      </w:r>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m</m:t>
            </m:r>
            <m:r>
              <m:rPr>
                <m:sty m:val="p"/>
              </m:rPr>
              <w:rPr>
                <w:rFonts w:ascii="Cambria Math"/>
                <w:sz w:val="24"/>
                <w:szCs w:val="24"/>
                <w:lang w:val="en-US"/>
              </w:rPr>
              <m:t>×</m:t>
            </m:r>
            <m:r>
              <m:rPr>
                <m:sty m:val="p"/>
              </m:rPr>
              <w:rPr>
                <w:rFonts w:ascii="Cambria Math" w:hAnsi="Cambria Math"/>
                <w:sz w:val="24"/>
                <w:szCs w:val="24"/>
                <w:lang w:val="en-US"/>
              </w:rPr>
              <m:t xml:space="preserve">n </m:t>
            </m:r>
          </m:sub>
        </m:sSub>
      </m:oMath>
      <w:r w:rsidRPr="00AA14C8">
        <w:rPr>
          <w:sz w:val="24"/>
          <w:szCs w:val="24"/>
          <w:lang w:val="en-US"/>
        </w:rPr>
        <w:t xml:space="preserve">represents the number of occurrences of the feature </w:t>
      </w:r>
      <w:r>
        <w:rPr>
          <w:sz w:val="24"/>
          <w:szCs w:val="24"/>
          <w:lang w:val="en-US"/>
        </w:rPr>
        <w:t xml:space="preserve"> </w:t>
      </w:r>
      <m:oMath>
        <m:r>
          <w:rPr>
            <w:rFonts w:ascii="Cambria Math" w:eastAsiaTheme="minorHAnsi" w:hAnsi="Cambria Math"/>
            <w:sz w:val="24"/>
            <w:szCs w:val="24"/>
            <w:lang w:val="en-US"/>
          </w:rPr>
          <m:t>m</m:t>
        </m:r>
      </m:oMath>
      <w:r w:rsidRPr="00AA14C8">
        <w:rPr>
          <w:sz w:val="24"/>
          <w:szCs w:val="24"/>
          <w:lang w:val="en-US"/>
        </w:rPr>
        <w:t xml:space="preserve"> during the time </w:t>
      </w:r>
      <w:r>
        <w:rPr>
          <w:sz w:val="24"/>
          <w:szCs w:val="24"/>
          <w:lang w:val="en-US"/>
        </w:rPr>
        <w:t xml:space="preserve"> </w:t>
      </w:r>
      <m:oMath>
        <m:r>
          <w:rPr>
            <w:rFonts w:ascii="Cambria Math" w:eastAsiaTheme="minorHAnsi" w:hAnsi="Cambria Math"/>
            <w:sz w:val="24"/>
            <w:szCs w:val="24"/>
            <w:lang w:val="en-US"/>
          </w:rPr>
          <m:t>n</m:t>
        </m:r>
      </m:oMath>
      <w:r w:rsidRPr="00AA14C8">
        <w:rPr>
          <w:sz w:val="24"/>
          <w:szCs w:val="24"/>
          <w:lang w:val="en-US"/>
        </w:rPr>
        <w:t>.</w:t>
      </w:r>
    </w:p>
    <w:p w:rsidR="00072DD3" w:rsidRDefault="00072DD3" w:rsidP="00072DD3">
      <w:pPr>
        <w:spacing w:after="200" w:line="276" w:lineRule="auto"/>
        <w:rPr>
          <w:rFonts w:eastAsia="Times New Roman"/>
          <w:kern w:val="28"/>
          <w:sz w:val="24"/>
          <w:szCs w:val="24"/>
          <w:lang w:val="en-US" w:eastAsia="ru-RU"/>
        </w:rPr>
      </w:pPr>
      <w:commentRangeStart w:id="100"/>
      <w:r>
        <w:rPr>
          <w:rFonts w:eastAsia="Times New Roman"/>
          <w:kern w:val="28"/>
          <w:sz w:val="24"/>
          <w:szCs w:val="24"/>
          <w:lang w:val="en-US" w:eastAsia="ru-RU"/>
        </w:rPr>
        <w:t xml:space="preserve">On offline mode, the user is still allowed to get access to operations that do not require communication with the server side. These operations and their selected features are incrementally logged by the mobile client, in order to be evaluated to identify </w:t>
      </w:r>
      <w:commentRangeEnd w:id="100"/>
      <w:r w:rsidR="004573A4">
        <w:rPr>
          <w:rStyle w:val="CommentReference"/>
        </w:rPr>
        <w:commentReference w:id="100"/>
      </w:r>
      <w:r>
        <w:rPr>
          <w:rFonts w:eastAsia="Times New Roman"/>
          <w:kern w:val="28"/>
          <w:sz w:val="24"/>
          <w:szCs w:val="24"/>
          <w:lang w:val="en-US" w:eastAsia="ru-RU"/>
        </w:rPr>
        <w:t>malicious behaviors. This work proposes to evaluate the following features:</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Access (Time and File System Location)</w:t>
      </w:r>
      <w:r>
        <w:rPr>
          <w:rFonts w:eastAsia="Times New Roman"/>
          <w:kern w:val="28"/>
          <w:sz w:val="24"/>
          <w:szCs w:val="24"/>
          <w:lang w:val="en-US" w:eastAsia="ru-RU"/>
        </w:rPr>
        <w:t>;</w:t>
      </w:r>
      <w:r w:rsidRPr="0054456E">
        <w:rPr>
          <w:rFonts w:eastAsia="Times New Roman"/>
          <w:kern w:val="28"/>
          <w:sz w:val="24"/>
          <w:szCs w:val="24"/>
          <w:lang w:val="en-US" w:eastAsia="ru-RU"/>
        </w:rPr>
        <w:t xml:space="preserve"> </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Update (Time and File System Location)</w:t>
      </w:r>
      <w:r>
        <w:rPr>
          <w:rFonts w:eastAsia="Times New Roman"/>
          <w:kern w:val="28"/>
          <w:sz w:val="24"/>
          <w:szCs w:val="24"/>
          <w:lang w:val="en-US" w:eastAsia="ru-RU"/>
        </w:rPr>
        <w:t>;</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Download (Start Time, End Time and File System Location)</w:t>
      </w:r>
      <w:r>
        <w:rPr>
          <w:rFonts w:eastAsia="Times New Roman"/>
          <w:kern w:val="28"/>
          <w:sz w:val="24"/>
          <w:szCs w:val="24"/>
          <w:lang w:val="en-US" w:eastAsia="ru-RU"/>
        </w:rPr>
        <w:t>;</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Upload (Start Time, End Time and File System Location)</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These features provide the necessary information to apply MOS schemes for evaluating malicious behaviors according to the following scenarios and steps:</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few files at several folders</w:t>
      </w:r>
      <w:r>
        <w:rPr>
          <w:rFonts w:eastAsia="Times New Roman"/>
          <w:kern w:val="28"/>
          <w:sz w:val="24"/>
          <w:szCs w:val="24"/>
          <w:lang w:val="en-US" w:eastAsia="ru-RU"/>
        </w:rPr>
        <w: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few files at several folders</w:t>
      </w:r>
    </w:p>
    <w:p w:rsidR="00072DD3" w:rsidRPr="00B8021F"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several files at few folders</w:t>
      </w:r>
      <w:r>
        <w:rPr>
          <w:rFonts w:eastAsia="Times New Roman"/>
          <w:kern w:val="28"/>
          <w:sz w:val="24"/>
          <w:szCs w:val="24"/>
          <w:lang w:val="en-US" w:eastAsia="ru-RU"/>
        </w:rPr>
        <w: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w:t>
      </w:r>
      <w:r>
        <w:rPr>
          <w:rFonts w:eastAsia="Times New Roman"/>
          <w:kern w:val="28"/>
          <w:sz w:val="24"/>
          <w:szCs w:val="24"/>
          <w:lang w:val="en-US" w:eastAsia="ru-RU"/>
        </w:rPr>
        <w:t>several</w:t>
      </w:r>
      <w:r w:rsidRPr="008E04BD">
        <w:rPr>
          <w:rFonts w:eastAsia="Times New Roman"/>
          <w:kern w:val="28"/>
          <w:sz w:val="24"/>
          <w:szCs w:val="24"/>
          <w:lang w:val="en-US" w:eastAsia="ru-RU"/>
        </w:rPr>
        <w:t xml:space="preserve"> files at </w:t>
      </w:r>
      <w:r>
        <w:rPr>
          <w:rFonts w:eastAsia="Times New Roman"/>
          <w:kern w:val="28"/>
          <w:sz w:val="24"/>
          <w:szCs w:val="24"/>
          <w:lang w:val="en-US" w:eastAsia="ru-RU"/>
        </w:rPr>
        <w:t>few</w:t>
      </w:r>
      <w:r w:rsidRPr="008E04BD">
        <w:rPr>
          <w:rFonts w:eastAsia="Times New Roman"/>
          <w:kern w:val="28"/>
          <w:sz w:val="24"/>
          <w:szCs w:val="24"/>
          <w:lang w:val="en-US" w:eastAsia="ru-RU"/>
        </w:rPr>
        <w:t xml:space="preserve"> folders</w:t>
      </w:r>
    </w:p>
    <w:p w:rsidR="00072DD3" w:rsidRPr="008E04BD"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covariance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few files at several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Pr="005F273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sparse operations during the valid period;</w:t>
      </w:r>
    </w:p>
    <w:p w:rsidR="00072DD3" w:rsidRPr="008E04BD"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several files at few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Pr="005F273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bulk operations during the valid period;</w:t>
      </w:r>
    </w:p>
    <w:p w:rsidR="00072DD3" w:rsidRPr="0031040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310401">
        <w:rPr>
          <w:rFonts w:eastAsia="Times New Roman"/>
          <w:kern w:val="28"/>
          <w:sz w:val="24"/>
          <w:szCs w:val="24"/>
          <w:lang w:val="en-US" w:eastAsia="ru-RU"/>
        </w:rPr>
        <w:t>MOS and covariance analysis of the number of file operations, grouped by the file system location over time, indicate an anomalous behavior;</w:t>
      </w:r>
    </w:p>
    <w:p w:rsidR="00072DD3" w:rsidRPr="002D21D9" w:rsidRDefault="00072DD3" w:rsidP="00072DD3">
      <w:pPr>
        <w:spacing w:after="200" w:line="276" w:lineRule="auto"/>
        <w:rPr>
          <w:sz w:val="24"/>
          <w:szCs w:val="24"/>
          <w:lang w:val="en-US"/>
        </w:rPr>
      </w:pPr>
    </w:p>
    <w:p w:rsidR="00072DD3" w:rsidRPr="005F4C98" w:rsidRDefault="00072DD3" w:rsidP="005F4C98">
      <w:pPr>
        <w:pStyle w:val="ListParagraph"/>
        <w:numPr>
          <w:ilvl w:val="0"/>
          <w:numId w:val="36"/>
        </w:numPr>
        <w:rPr>
          <w:b/>
          <w:sz w:val="24"/>
          <w:szCs w:val="24"/>
          <w:lang w:val="en-US"/>
          <w:rPrChange w:id="101" w:author="TanTan" w:date="2016-02-02T01:27:00Z">
            <w:rPr>
              <w:lang w:val="en-US"/>
            </w:rPr>
          </w:rPrChange>
        </w:rPr>
        <w:pPrChange w:id="102" w:author="TanTan" w:date="2016-02-02T01:27:00Z">
          <w:pPr/>
        </w:pPrChange>
      </w:pPr>
      <w:r w:rsidRPr="005F4C98">
        <w:rPr>
          <w:b/>
          <w:sz w:val="24"/>
          <w:szCs w:val="24"/>
          <w:lang w:val="en-US"/>
          <w:rPrChange w:id="103" w:author="TanTan" w:date="2016-02-02T01:27:00Z">
            <w:rPr>
              <w:lang w:val="en-US"/>
            </w:rPr>
          </w:rPrChange>
        </w:rPr>
        <w:t>Complexity analysis</w:t>
      </w:r>
    </w:p>
    <w:p w:rsidR="00072DD3" w:rsidRPr="001606EA" w:rsidRDefault="00072DD3" w:rsidP="00072DD3">
      <w:pPr>
        <w:rPr>
          <w:i/>
          <w:sz w:val="24"/>
          <w:szCs w:val="24"/>
          <w:lang w:val="en-US"/>
        </w:rPr>
      </w:pPr>
    </w:p>
    <w:p w:rsidR="00072DD3" w:rsidRPr="001606EA" w:rsidRDefault="00072DD3" w:rsidP="00072DD3">
      <w:pPr>
        <w:rPr>
          <w:sz w:val="24"/>
          <w:szCs w:val="24"/>
          <w:lang w:val="en-US"/>
        </w:rPr>
      </w:pPr>
      <w:r>
        <w:rPr>
          <w:sz w:val="24"/>
          <w:szCs w:val="24"/>
          <w:lang w:val="en-US"/>
        </w:rPr>
        <w:t>In the offline mode t</w:t>
      </w:r>
      <w:r w:rsidRPr="001606EA">
        <w:rPr>
          <w:sz w:val="24"/>
          <w:szCs w:val="24"/>
          <w:lang w:val="en-US"/>
        </w:rPr>
        <w:t>he client actions are:</w:t>
      </w:r>
    </w:p>
    <w:p w:rsidR="00072DD3" w:rsidRPr="00C2285D" w:rsidRDefault="00072DD3" w:rsidP="00072DD3">
      <w:pPr>
        <w:rPr>
          <w:sz w:val="24"/>
          <w:szCs w:val="24"/>
          <w:lang w:val="en-US"/>
        </w:rPr>
      </w:pPr>
    </w:p>
    <w:p w:rsidR="00072DD3" w:rsidRPr="00C2285D" w:rsidRDefault="00072DD3" w:rsidP="00072DD3">
      <w:pPr>
        <w:numPr>
          <w:ilvl w:val="0"/>
          <w:numId w:val="14"/>
        </w:numPr>
        <w:spacing w:after="200" w:line="276" w:lineRule="auto"/>
        <w:rPr>
          <w:sz w:val="24"/>
          <w:szCs w:val="24"/>
        </w:rPr>
      </w:pPr>
      <w:r w:rsidRPr="00C2285D">
        <w:rPr>
          <w:sz w:val="24"/>
          <w:szCs w:val="24"/>
        </w:rPr>
        <w:t>Combine the PASS+PIN+TIME+DEV_PASS=KEY_SET_KEY    -------   SSS secret restoring</w:t>
      </w:r>
    </w:p>
    <w:p w:rsidR="00072DD3" w:rsidRPr="00C2285D" w:rsidRDefault="00072DD3" w:rsidP="00072DD3">
      <w:pPr>
        <w:numPr>
          <w:ilvl w:val="0"/>
          <w:numId w:val="15"/>
        </w:numPr>
        <w:spacing w:after="200" w:line="276" w:lineRule="auto"/>
        <w:rPr>
          <w:sz w:val="24"/>
          <w:szCs w:val="24"/>
        </w:rPr>
      </w:pPr>
      <w:r w:rsidRPr="00C2285D">
        <w:rPr>
          <w:sz w:val="24"/>
          <w:szCs w:val="24"/>
        </w:rPr>
        <w:lastRenderedPageBreak/>
        <w:t>Decrypt the KEY_SET with the KEY_SET_KEY --------- symmetric decryption</w:t>
      </w:r>
    </w:p>
    <w:p w:rsidR="00072DD3" w:rsidRPr="00C2285D" w:rsidRDefault="00072DD3" w:rsidP="00072DD3">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072DD3" w:rsidRPr="00C2285D" w:rsidRDefault="00072DD3" w:rsidP="00072DD3">
      <w:pPr>
        <w:numPr>
          <w:ilvl w:val="0"/>
          <w:numId w:val="15"/>
        </w:numPr>
        <w:spacing w:after="200" w:line="276" w:lineRule="auto"/>
        <w:rPr>
          <w:sz w:val="24"/>
          <w:szCs w:val="24"/>
        </w:rPr>
      </w:pPr>
      <w:r w:rsidRPr="00C2285D">
        <w:rPr>
          <w:sz w:val="24"/>
          <w:szCs w:val="24"/>
        </w:rPr>
        <w:t>Decrypt the FILE_KEY with the SHARE_KEY  ---------------- ABE decryption</w:t>
      </w:r>
    </w:p>
    <w:p w:rsidR="00072DD3" w:rsidRPr="00C2285D" w:rsidRDefault="00072DD3" w:rsidP="00072DD3">
      <w:pPr>
        <w:numPr>
          <w:ilvl w:val="0"/>
          <w:numId w:val="15"/>
        </w:numPr>
        <w:spacing w:after="200" w:line="276" w:lineRule="auto"/>
        <w:rPr>
          <w:sz w:val="24"/>
          <w:szCs w:val="24"/>
        </w:rPr>
      </w:pPr>
      <w:r w:rsidRPr="00C2285D">
        <w:rPr>
          <w:sz w:val="24"/>
          <w:szCs w:val="24"/>
        </w:rPr>
        <w:t>Decrypt the file with the FILE_KEY ----------------------------symmetric (AES) decryption</w:t>
      </w:r>
    </w:p>
    <w:p w:rsidR="00072DD3" w:rsidRPr="00C2285D" w:rsidRDefault="00072DD3" w:rsidP="00072DD3">
      <w:pPr>
        <w:numPr>
          <w:ilvl w:val="0"/>
          <w:numId w:val="15"/>
        </w:numPr>
        <w:spacing w:after="200" w:line="276" w:lineRule="auto"/>
        <w:rPr>
          <w:sz w:val="24"/>
          <w:szCs w:val="24"/>
        </w:rPr>
      </w:pPr>
      <w:r w:rsidRPr="00C2285D">
        <w:rPr>
          <w:sz w:val="24"/>
          <w:szCs w:val="24"/>
        </w:rPr>
        <w:t>Modify the TIME periodically ------------------------------ timer</w:t>
      </w:r>
    </w:p>
    <w:p w:rsidR="00072DD3" w:rsidRPr="00C2285D" w:rsidRDefault="00072DD3" w:rsidP="00072DD3">
      <w:pPr>
        <w:numPr>
          <w:ilvl w:val="0"/>
          <w:numId w:val="15"/>
        </w:numPr>
        <w:spacing w:after="200" w:line="276" w:lineRule="auto"/>
        <w:rPr>
          <w:sz w:val="24"/>
          <w:szCs w:val="24"/>
        </w:rPr>
      </w:pPr>
      <w:r w:rsidRPr="00C2285D">
        <w:rPr>
          <w:sz w:val="24"/>
          <w:szCs w:val="24"/>
        </w:rPr>
        <w:t>Count the tries within the TIME ---------------------------count</w:t>
      </w:r>
    </w:p>
    <w:p w:rsidR="00072DD3" w:rsidRPr="00333C79" w:rsidRDefault="00072DD3" w:rsidP="00072DD3">
      <w:pPr>
        <w:numPr>
          <w:ilvl w:val="0"/>
          <w:numId w:val="15"/>
        </w:numPr>
        <w:spacing w:after="200" w:line="276" w:lineRule="auto"/>
        <w:rPr>
          <w:sz w:val="24"/>
          <w:szCs w:val="24"/>
        </w:rPr>
      </w:pPr>
      <w:r w:rsidRPr="00C2285D">
        <w:rPr>
          <w:sz w:val="24"/>
          <w:szCs w:val="24"/>
        </w:rPr>
        <w:t>Modify or delete PUBLIC_SHARE_KEY</w:t>
      </w:r>
    </w:p>
    <w:p w:rsidR="00072DD3" w:rsidRPr="00C2285D" w:rsidRDefault="00072DD3" w:rsidP="00072DD3">
      <w:pPr>
        <w:numPr>
          <w:ilvl w:val="0"/>
          <w:numId w:val="15"/>
        </w:numPr>
        <w:spacing w:after="200" w:line="276" w:lineRule="auto"/>
        <w:rPr>
          <w:sz w:val="24"/>
          <w:szCs w:val="24"/>
        </w:rPr>
      </w:pPr>
      <w:r>
        <w:rPr>
          <w:sz w:val="24"/>
          <w:szCs w:val="24"/>
          <w:lang w:val="en-US"/>
        </w:rPr>
        <w:t>Analyzes the log data and deletes the files when necessary -------------------- TODO</w:t>
      </w:r>
    </w:p>
    <w:p w:rsidR="00072DD3" w:rsidRDefault="00072DD3" w:rsidP="00072DD3">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072DD3" w:rsidRDefault="00072DD3" w:rsidP="00072DD3">
      <w:pPr>
        <w:rPr>
          <w:sz w:val="24"/>
          <w:szCs w:val="24"/>
          <w:lang w:val="en-US"/>
        </w:rPr>
      </w:pPr>
    </w:p>
    <w:p w:rsidR="00072DD3" w:rsidRDefault="00072DD3" w:rsidP="00072DD3">
      <w:pPr>
        <w:rPr>
          <w:sz w:val="24"/>
          <w:szCs w:val="24"/>
          <w:lang w:val="en-US"/>
        </w:rPr>
      </w:pPr>
      <w:r>
        <w:rPr>
          <w:sz w:val="24"/>
          <w:szCs w:val="24"/>
          <w:lang w:val="en-US"/>
        </w:rPr>
        <w:t>In the online mode the client:</w:t>
      </w:r>
    </w:p>
    <w:p w:rsidR="00072DD3" w:rsidRDefault="00072DD3" w:rsidP="00072DD3">
      <w:pPr>
        <w:rPr>
          <w:sz w:val="24"/>
          <w:szCs w:val="24"/>
          <w:lang w:val="en-US"/>
        </w:rPr>
      </w:pPr>
    </w:p>
    <w:p w:rsidR="00072DD3" w:rsidRDefault="00072DD3" w:rsidP="00072DD3">
      <w:pPr>
        <w:pStyle w:val="ListParagraph"/>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072DD3" w:rsidRDefault="00072DD3" w:rsidP="00072DD3">
      <w:pPr>
        <w:pStyle w:val="ListParagraph"/>
        <w:numPr>
          <w:ilvl w:val="0"/>
          <w:numId w:val="32"/>
        </w:numPr>
        <w:rPr>
          <w:sz w:val="24"/>
          <w:szCs w:val="24"/>
          <w:lang w:val="en-US"/>
        </w:rPr>
      </w:pPr>
      <w:r>
        <w:rPr>
          <w:sz w:val="24"/>
          <w:szCs w:val="24"/>
          <w:lang w:val="en-US"/>
        </w:rPr>
        <w:t>Sends and receives data in the clear.</w:t>
      </w:r>
    </w:p>
    <w:p w:rsidR="00072DD3" w:rsidRDefault="00072DD3" w:rsidP="00072DD3">
      <w:pPr>
        <w:pStyle w:val="ListParagraph"/>
        <w:numPr>
          <w:ilvl w:val="0"/>
          <w:numId w:val="32"/>
        </w:numPr>
        <w:rPr>
          <w:sz w:val="24"/>
          <w:szCs w:val="24"/>
          <w:lang w:val="en-US"/>
        </w:rPr>
      </w:pPr>
      <w:r>
        <w:rPr>
          <w:sz w:val="24"/>
          <w:szCs w:val="24"/>
          <w:lang w:val="en-US"/>
        </w:rPr>
        <w:t>Performs operations 1)-7).</w:t>
      </w:r>
    </w:p>
    <w:p w:rsidR="00072DD3" w:rsidRPr="00333C79" w:rsidRDefault="00072DD3" w:rsidP="00072DD3">
      <w:pPr>
        <w:pStyle w:val="ListParagraph"/>
        <w:numPr>
          <w:ilvl w:val="0"/>
          <w:numId w:val="32"/>
        </w:numPr>
        <w:rPr>
          <w:sz w:val="24"/>
          <w:szCs w:val="24"/>
          <w:lang w:val="en-US"/>
        </w:rPr>
      </w:pPr>
      <w:r>
        <w:rPr>
          <w:sz w:val="24"/>
          <w:szCs w:val="24"/>
          <w:lang w:val="en-US"/>
        </w:rPr>
        <w:t>Analyses and sends the log data ------- TODO</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Pr="005F4C98" w:rsidRDefault="00072DD3" w:rsidP="005F4C98">
      <w:pPr>
        <w:pStyle w:val="ListParagraph"/>
        <w:keepNext/>
        <w:keepLines/>
        <w:numPr>
          <w:ilvl w:val="0"/>
          <w:numId w:val="36"/>
        </w:numPr>
        <w:tabs>
          <w:tab w:val="left" w:pos="709"/>
        </w:tabs>
        <w:suppressAutoHyphens/>
        <w:spacing w:before="360" w:after="120"/>
        <w:jc w:val="both"/>
        <w:outlineLvl w:val="0"/>
        <w:rPr>
          <w:rFonts w:eastAsia="Times New Roman"/>
          <w:b/>
          <w:kern w:val="28"/>
          <w:sz w:val="24"/>
          <w:szCs w:val="24"/>
          <w:lang w:val="en-US" w:eastAsia="ru-RU"/>
        </w:rPr>
        <w:pPrChange w:id="104" w:author="TanTan" w:date="2016-02-02T01:27:00Z">
          <w:pPr>
            <w:keepNext/>
            <w:keepLines/>
            <w:tabs>
              <w:tab w:val="left" w:pos="709"/>
            </w:tabs>
            <w:suppressAutoHyphens/>
            <w:spacing w:before="360" w:after="120"/>
            <w:jc w:val="both"/>
            <w:outlineLvl w:val="0"/>
          </w:pPr>
        </w:pPrChange>
      </w:pPr>
      <w:r w:rsidRPr="005F4C98">
        <w:rPr>
          <w:rFonts w:eastAsia="Times New Roman"/>
          <w:b/>
          <w:kern w:val="28"/>
          <w:sz w:val="24"/>
          <w:szCs w:val="24"/>
          <w:lang w:val="en-US" w:eastAsia="ru-RU"/>
        </w:rPr>
        <w:t>Implementation</w:t>
      </w:r>
      <w:ins w:id="105" w:author="TanTan" w:date="2016-02-02T01:29:00Z">
        <w:r w:rsidR="00C30896">
          <w:rPr>
            <w:rFonts w:eastAsia="Times New Roman"/>
            <w:b/>
            <w:kern w:val="28"/>
            <w:sz w:val="24"/>
            <w:szCs w:val="24"/>
            <w:lang w:val="en-US" w:eastAsia="ru-RU"/>
          </w:rPr>
          <w:t xml:space="preserve"> and results</w:t>
        </w:r>
      </w:ins>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It is possible to conclude that the proposed client is not overwhelmed with calculations due to the carefully selected mathematical operations. It can be successfully used and provides acceptable level of security.</w:t>
      </w:r>
    </w:p>
    <w:p w:rsidR="00072DD3" w:rsidRPr="005F4C98" w:rsidRDefault="00072DD3" w:rsidP="005F4C98">
      <w:pPr>
        <w:pStyle w:val="ListParagraph"/>
        <w:keepNext/>
        <w:keepLines/>
        <w:numPr>
          <w:ilvl w:val="0"/>
          <w:numId w:val="36"/>
        </w:numPr>
        <w:tabs>
          <w:tab w:val="left" w:pos="709"/>
        </w:tabs>
        <w:suppressAutoHyphens/>
        <w:spacing w:before="360" w:after="120"/>
        <w:jc w:val="both"/>
        <w:outlineLvl w:val="0"/>
        <w:rPr>
          <w:rFonts w:eastAsia="Times New Roman"/>
          <w:b/>
          <w:kern w:val="28"/>
          <w:sz w:val="24"/>
          <w:szCs w:val="24"/>
          <w:lang w:val="en-US" w:eastAsia="ru-RU"/>
        </w:rPr>
      </w:pPr>
      <w:r w:rsidRPr="005F4C98">
        <w:rPr>
          <w:rFonts w:eastAsia="Times New Roman"/>
          <w:b/>
          <w:kern w:val="28"/>
          <w:sz w:val="24"/>
          <w:szCs w:val="24"/>
          <w:lang w:val="en-US" w:eastAsia="ru-RU"/>
        </w:rPr>
        <w:t>Conclusion</w:t>
      </w:r>
      <w:ins w:id="106" w:author="TanTan" w:date="2016-02-02T01:29:00Z">
        <w:r w:rsidR="00C30896">
          <w:rPr>
            <w:rFonts w:eastAsia="Times New Roman"/>
            <w:b/>
            <w:kern w:val="28"/>
            <w:sz w:val="24"/>
            <w:szCs w:val="24"/>
            <w:lang w:val="en-US" w:eastAsia="ru-RU"/>
          </w:rPr>
          <w:t xml:space="preserve"> and future work</w:t>
        </w:r>
      </w:ins>
    </w:p>
    <w:p w:rsidR="00072DD3" w:rsidRDefault="00072DD3">
      <w:pPr>
        <w:autoSpaceDE w:val="0"/>
        <w:autoSpaceDN w:val="0"/>
        <w:adjustRightInd w:val="0"/>
        <w:rPr>
          <w:rFonts w:eastAsia="Times New Roman"/>
          <w:kern w:val="28"/>
          <w:sz w:val="24"/>
          <w:szCs w:val="24"/>
          <w:lang w:val="en-US" w:eastAsia="ru-RU"/>
        </w:rPr>
        <w:pPrChange w:id="107" w:author="TanTan" w:date="2016-02-01T16:46:00Z">
          <w:pPr>
            <w:keepNext/>
            <w:keepLines/>
            <w:tabs>
              <w:tab w:val="left" w:pos="709"/>
            </w:tabs>
            <w:suppressAutoHyphens/>
            <w:spacing w:before="360" w:after="120"/>
            <w:jc w:val="both"/>
            <w:outlineLvl w:val="0"/>
          </w:pPr>
        </w:pPrChange>
      </w:pPr>
      <w:r>
        <w:rPr>
          <w:rFonts w:eastAsia="Times New Roman"/>
          <w:b/>
          <w:kern w:val="28"/>
          <w:sz w:val="24"/>
          <w:szCs w:val="24"/>
          <w:lang w:val="en-US" w:eastAsia="ru-RU"/>
        </w:rPr>
        <w:t>References</w:t>
      </w:r>
      <w:r w:rsidRPr="00372B65">
        <w:rPr>
          <w:rFonts w:ascii="VxybfdTimes-Roman" w:eastAsiaTheme="minorHAnsi" w:hAnsi="VxybfdTimes-Roman" w:cs="VxybfdTimes-Roman"/>
          <w:sz w:val="17"/>
          <w:szCs w:val="17"/>
          <w:lang w:val="sv-SE"/>
        </w:rPr>
        <w:t xml:space="preserve"> </w:t>
      </w:r>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45" w:history="1">
        <w:r w:rsidRPr="00B03774">
          <w:rPr>
            <w:rStyle w:val="Hyperlink"/>
            <w:rFonts w:eastAsia="Times New Roman"/>
            <w:kern w:val="28"/>
            <w:sz w:val="24"/>
            <w:szCs w:val="24"/>
            <w:lang w:val="en-US" w:eastAsia="ru-RU"/>
          </w:rPr>
          <w:t>https://cloudsecurityalliance.org/</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6"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7" w:history="1">
        <w:r w:rsidRPr="00B03774">
          <w:rPr>
            <w:rStyle w:val="Hyperlink"/>
            <w:rFonts w:eastAsia="Times New Roman"/>
            <w:kern w:val="28"/>
            <w:sz w:val="24"/>
            <w:szCs w:val="24"/>
            <w:lang w:val="en-US" w:eastAsia="ru-RU"/>
          </w:rPr>
          <w:t>http://www.gartner.com/technology/topics/cloud-computing.jsp</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8" w:history="1">
        <w:r w:rsidRPr="00B03774">
          <w:rPr>
            <w:rStyle w:val="Hyperlink"/>
            <w:rFonts w:eastAsia="Times New Roman"/>
            <w:kern w:val="28"/>
            <w:sz w:val="24"/>
            <w:szCs w:val="24"/>
            <w:lang w:val="en-US" w:eastAsia="ru-RU"/>
          </w:rPr>
          <w:t>https://www.skyhighnetworks.com/cloud-university/what-is-cloud-access-security-broker/</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9" w:history="1">
        <w:r w:rsidRPr="00B03774">
          <w:rPr>
            <w:rStyle w:val="Hyperlink"/>
            <w:rFonts w:eastAsia="Times New Roman"/>
            <w:kern w:val="28"/>
            <w:sz w:val="24"/>
            <w:szCs w:val="24"/>
            <w:lang w:val="en-US" w:eastAsia="ru-RU"/>
          </w:rPr>
          <w:t>http://www.gartner.com/technology/reprints.do?id=1-2RUEH70&amp;ct=151110&amp;st=sb</w:t>
        </w:r>
      </w:hyperlink>
    </w:p>
    <w:p w:rsidR="00072DD3" w:rsidRPr="00B03774" w:rsidRDefault="00072DD3" w:rsidP="00072DD3">
      <w:pPr>
        <w:rPr>
          <w:sz w:val="24"/>
          <w:szCs w:val="24"/>
          <w:lang w:val="en-US"/>
        </w:rPr>
      </w:pPr>
      <w:r w:rsidRPr="00B03774">
        <w:rPr>
          <w:rFonts w:eastAsia="Times New Roman"/>
          <w:kern w:val="28"/>
          <w:sz w:val="24"/>
          <w:szCs w:val="24"/>
          <w:lang w:val="en-US" w:eastAsia="ru-RU"/>
        </w:rPr>
        <w:t xml:space="preserve">[6] </w:t>
      </w:r>
      <w:hyperlink r:id="rId50" w:history="1">
        <w:r w:rsidRPr="00B03774">
          <w:rPr>
            <w:rStyle w:val="Hyperlink"/>
            <w:sz w:val="24"/>
            <w:szCs w:val="24"/>
            <w:lang w:val="en-US"/>
          </w:rPr>
          <w:t>http://www.ciphercloud.com/blog/cloud-data-encryption-easy/</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51" w:history="1">
        <w:r w:rsidRPr="00B03774">
          <w:rPr>
            <w:rStyle w:val="Hyperlink"/>
            <w:rFonts w:eastAsia="Times New Roman"/>
            <w:kern w:val="28"/>
            <w:sz w:val="24"/>
            <w:szCs w:val="24"/>
            <w:lang w:val="en-US" w:eastAsia="ru-RU"/>
          </w:rPr>
          <w:t>https://securityintelligence.com/how-to-protect-mobile-apps-essentials/</w:t>
        </w:r>
      </w:hyperlink>
    </w:p>
    <w:p w:rsidR="004E2459" w:rsidRDefault="004E2459" w:rsidP="00072DD3">
      <w:pPr>
        <w:autoSpaceDE w:val="0"/>
        <w:autoSpaceDN w:val="0"/>
        <w:adjustRightInd w:val="0"/>
        <w:rPr>
          <w:ins w:id="108" w:author="TanTan" w:date="2016-02-01T16:46:00Z"/>
          <w:rFonts w:eastAsiaTheme="minorHAnsi"/>
          <w:bCs/>
          <w:sz w:val="24"/>
          <w:szCs w:val="24"/>
          <w:lang w:val="sv-SE"/>
        </w:rPr>
      </w:pPr>
    </w:p>
    <w:p w:rsidR="00072DD3" w:rsidRDefault="00072DD3" w:rsidP="00072D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C55CD5" w:rsidRDefault="00C55CD5" w:rsidP="00072DD3">
      <w:pPr>
        <w:autoSpaceDE w:val="0"/>
        <w:autoSpaceDN w:val="0"/>
        <w:adjustRightInd w:val="0"/>
        <w:rPr>
          <w:rFonts w:eastAsiaTheme="minorHAnsi"/>
          <w:bCs/>
          <w:sz w:val="24"/>
          <w:szCs w:val="24"/>
          <w:lang w:val="en-US"/>
        </w:rPr>
      </w:pPr>
    </w:p>
    <w:p w:rsidR="00C55CD5" w:rsidRPr="004E2459" w:rsidDel="00A132F1" w:rsidRDefault="00A132F1" w:rsidP="00C55CD5">
      <w:pPr>
        <w:autoSpaceDE w:val="0"/>
        <w:autoSpaceDN w:val="0"/>
        <w:adjustRightInd w:val="0"/>
        <w:rPr>
          <w:del w:id="109" w:author="TanTan" w:date="2016-02-01T17:48:00Z"/>
          <w:rFonts w:ascii="VxybfdTimes-Roman" w:eastAsiaTheme="minorHAnsi" w:hAnsi="VxybfdTimes-Roman" w:cs="VxybfdTimes-Roman"/>
          <w:sz w:val="24"/>
          <w:szCs w:val="24"/>
          <w:lang w:val="en-US"/>
        </w:rPr>
      </w:pPr>
      <w:ins w:id="110" w:author="TanTan" w:date="2016-02-01T17:48:00Z">
        <w:r w:rsidRPr="004E2459" w:rsidDel="00A132F1">
          <w:rPr>
            <w:rFonts w:ascii="VxybfdTimes-Roman" w:eastAsiaTheme="minorHAnsi" w:hAnsi="VxybfdTimes-Roman" w:cs="VxybfdTimes-Roman"/>
            <w:sz w:val="24"/>
            <w:szCs w:val="24"/>
            <w:lang w:val="en-US"/>
          </w:rPr>
          <w:t xml:space="preserve"> </w:t>
        </w:r>
      </w:ins>
      <w:del w:id="111" w:author="TanTan" w:date="2016-02-01T17:48:00Z">
        <w:r w:rsidR="00C55CD5" w:rsidRPr="004E2459" w:rsidDel="00A132F1">
          <w:rPr>
            <w:rFonts w:ascii="VxybfdTimes-Roman" w:eastAsiaTheme="minorHAnsi" w:hAnsi="VxybfdTimes-Roman" w:cs="VxybfdTimes-Roman"/>
            <w:sz w:val="24"/>
            <w:szCs w:val="24"/>
            <w:lang w:val="en-US"/>
          </w:rPr>
          <w:delText xml:space="preserve">[XXX] Shamsi, J., Khojaye, M.A., Qasmi, M.A.: Data-intensive cloud computing: requirements, expectations, challenges, and solutions. Journal of Grid Computing </w:delText>
        </w:r>
        <w:r w:rsidR="00C55CD5" w:rsidRPr="004E2459" w:rsidDel="00A132F1">
          <w:rPr>
            <w:rFonts w:ascii="PffxqjTimes-Bold" w:eastAsiaTheme="minorHAnsi" w:hAnsi="PffxqjTimes-Bold" w:cs="PffxqjTimes-Bold"/>
            <w:b/>
            <w:bCs/>
            <w:sz w:val="24"/>
            <w:szCs w:val="24"/>
            <w:lang w:val="en-US"/>
          </w:rPr>
          <w:delText>11</w:delText>
        </w:r>
        <w:r w:rsidR="00C55CD5" w:rsidRPr="004E2459" w:rsidDel="00A132F1">
          <w:rPr>
            <w:rFonts w:ascii="VxybfdTimes-Roman" w:eastAsiaTheme="minorHAnsi" w:hAnsi="VxybfdTimes-Roman" w:cs="VxybfdTimes-Roman"/>
            <w:sz w:val="24"/>
            <w:szCs w:val="24"/>
            <w:lang w:val="en-US"/>
          </w:rPr>
          <w:delText>, 281–310 (2013)</w:delText>
        </w:r>
      </w:del>
    </w:p>
    <w:p w:rsidR="00C55CD5" w:rsidRPr="004E2459" w:rsidRDefault="00C55CD5" w:rsidP="00C55CD5">
      <w:pPr>
        <w:autoSpaceDE w:val="0"/>
        <w:autoSpaceDN w:val="0"/>
        <w:adjustRightInd w:val="0"/>
        <w:rPr>
          <w:rFonts w:ascii="VxybfdTimes-Roman" w:eastAsiaTheme="minorHAnsi" w:hAnsi="VxybfdTimes-Roman" w:cs="VxybfdTimes-Roman"/>
          <w:sz w:val="24"/>
          <w:szCs w:val="24"/>
          <w:lang w:val="en-US"/>
        </w:rPr>
      </w:pPr>
      <w:r w:rsidRPr="004E2459">
        <w:rPr>
          <w:rFonts w:ascii="VxybfdTimes-Roman" w:eastAsiaTheme="minorHAnsi" w:hAnsi="VxybfdTimes-Roman" w:cs="VxybfdTimes-Roman"/>
          <w:sz w:val="24"/>
          <w:szCs w:val="24"/>
          <w:lang w:val="en-US"/>
        </w:rPr>
        <w:t>[</w:t>
      </w:r>
      <w:ins w:id="112" w:author="TanTan" w:date="2016-02-01T17:52:00Z">
        <w:r w:rsidR="0087047A">
          <w:rPr>
            <w:rFonts w:ascii="VxybfdTimes-Roman" w:eastAsiaTheme="minorHAnsi" w:hAnsi="VxybfdTimes-Roman" w:cs="VxybfdTimes-Roman"/>
            <w:sz w:val="24"/>
            <w:szCs w:val="24"/>
            <w:lang w:val="en-US"/>
          </w:rPr>
          <w:t>8.1</w:t>
        </w:r>
      </w:ins>
      <w:del w:id="113" w:author="TanTan" w:date="2016-02-01T17:52:00Z">
        <w:r w:rsidRPr="004E2459" w:rsidDel="0087047A">
          <w:rPr>
            <w:rFonts w:ascii="VxybfdTimes-Roman" w:eastAsiaTheme="minorHAnsi" w:hAnsi="VxybfdTimes-Roman" w:cs="VxybfdTimes-Roman"/>
            <w:sz w:val="24"/>
            <w:szCs w:val="24"/>
            <w:lang w:val="en-US"/>
          </w:rPr>
          <w:delText>XXX</w:delText>
        </w:r>
      </w:del>
      <w:r w:rsidRPr="004E2459">
        <w:rPr>
          <w:rFonts w:ascii="VxybfdTimes-Roman" w:eastAsiaTheme="minorHAnsi" w:hAnsi="VxybfdTimes-Roman" w:cs="VxybfdTimes-Roman"/>
          <w:sz w:val="24"/>
          <w:szCs w:val="24"/>
          <w:lang w:val="en-US"/>
        </w:rPr>
        <w:t xml:space="preserve">] Khan, A.R., Othman, M., </w:t>
      </w:r>
      <w:proofErr w:type="spellStart"/>
      <w:r w:rsidRPr="004E2459">
        <w:rPr>
          <w:rFonts w:ascii="VxybfdTimes-Roman" w:eastAsiaTheme="minorHAnsi" w:hAnsi="VxybfdTimes-Roman" w:cs="VxybfdTimes-Roman"/>
          <w:sz w:val="24"/>
          <w:szCs w:val="24"/>
          <w:lang w:val="en-US"/>
        </w:rPr>
        <w:t>Madani</w:t>
      </w:r>
      <w:proofErr w:type="spellEnd"/>
      <w:r w:rsidRPr="004E2459">
        <w:rPr>
          <w:rFonts w:ascii="VxybfdTimes-Roman" w:eastAsiaTheme="minorHAnsi" w:hAnsi="VxybfdTimes-Roman" w:cs="VxybfdTimes-Roman"/>
          <w:sz w:val="24"/>
          <w:szCs w:val="24"/>
          <w:lang w:val="en-US"/>
        </w:rPr>
        <w:t xml:space="preserve">, S.A., Khan, </w:t>
      </w:r>
      <w:proofErr w:type="gramStart"/>
      <w:r w:rsidRPr="004E2459">
        <w:rPr>
          <w:rFonts w:ascii="VxybfdTimes-Roman" w:eastAsiaTheme="minorHAnsi" w:hAnsi="VxybfdTimes-Roman" w:cs="VxybfdTimes-Roman"/>
          <w:sz w:val="24"/>
          <w:szCs w:val="24"/>
          <w:lang w:val="en-US"/>
        </w:rPr>
        <w:t>S.U</w:t>
      </w:r>
      <w:proofErr w:type="gramEnd"/>
      <w:r w:rsidRPr="004E2459">
        <w:rPr>
          <w:rFonts w:ascii="VxybfdTimes-Roman" w:eastAsiaTheme="minorHAnsi" w:hAnsi="VxybfdTimes-Roman" w:cs="VxybfdTimes-Roman"/>
          <w:sz w:val="24"/>
          <w:szCs w:val="24"/>
          <w:lang w:val="en-US"/>
        </w:rPr>
        <w:t xml:space="preserve">.: A survey of mobile cloud computing application </w:t>
      </w:r>
      <w:proofErr w:type="spellStart"/>
      <w:r w:rsidRPr="004E2459">
        <w:rPr>
          <w:rFonts w:ascii="VxybfdTimes-Roman" w:eastAsiaTheme="minorHAnsi" w:hAnsi="VxybfdTimes-Roman" w:cs="VxybfdTimes-Roman"/>
          <w:sz w:val="24"/>
          <w:szCs w:val="24"/>
          <w:lang w:val="en-US"/>
        </w:rPr>
        <w:t>models.Communications</w:t>
      </w:r>
      <w:proofErr w:type="spellEnd"/>
      <w:r w:rsidRPr="004E2459">
        <w:rPr>
          <w:rFonts w:ascii="VxybfdTimes-Roman" w:eastAsiaTheme="minorHAnsi" w:hAnsi="VxybfdTimes-Roman" w:cs="VxybfdTimes-Roman"/>
          <w:sz w:val="24"/>
          <w:szCs w:val="24"/>
          <w:lang w:val="en-US"/>
        </w:rPr>
        <w:t xml:space="preserve"> Surveys &amp; Tutorials, IEEE </w:t>
      </w:r>
      <w:r w:rsidRPr="004E2459">
        <w:rPr>
          <w:rFonts w:ascii="PffxqjTimes-Bold" w:eastAsiaTheme="minorHAnsi" w:hAnsi="PffxqjTimes-Bold" w:cs="PffxqjTimes-Bold"/>
          <w:b/>
          <w:bCs/>
          <w:sz w:val="24"/>
          <w:szCs w:val="24"/>
          <w:lang w:val="en-US"/>
        </w:rPr>
        <w:t>16</w:t>
      </w:r>
      <w:r w:rsidRPr="004E2459">
        <w:rPr>
          <w:rFonts w:ascii="VxybfdTimes-Roman" w:eastAsiaTheme="minorHAnsi" w:hAnsi="VxybfdTimes-Roman" w:cs="VxybfdTimes-Roman"/>
          <w:sz w:val="24"/>
          <w:szCs w:val="24"/>
          <w:lang w:val="en-US"/>
        </w:rPr>
        <w:t>, 393–413 (2014)</w:t>
      </w:r>
    </w:p>
    <w:p w:rsidR="00C55CD5" w:rsidRDefault="00C55CD5" w:rsidP="00C55CD5">
      <w:pPr>
        <w:autoSpaceDE w:val="0"/>
        <w:autoSpaceDN w:val="0"/>
        <w:adjustRightInd w:val="0"/>
        <w:rPr>
          <w:rFonts w:eastAsiaTheme="minorHAnsi"/>
          <w:bCs/>
          <w:sz w:val="24"/>
          <w:szCs w:val="24"/>
          <w:lang w:val="sv-SE"/>
        </w:rPr>
      </w:pPr>
    </w:p>
    <w:p w:rsidR="00C55CD5" w:rsidRPr="004E2459" w:rsidRDefault="00C55CD5" w:rsidP="00C55CD5">
      <w:pPr>
        <w:autoSpaceDE w:val="0"/>
        <w:autoSpaceDN w:val="0"/>
        <w:adjustRightInd w:val="0"/>
        <w:rPr>
          <w:rFonts w:eastAsia="Times New Roman"/>
          <w:kern w:val="28"/>
          <w:sz w:val="24"/>
          <w:szCs w:val="24"/>
          <w:lang w:val="en-US" w:eastAsia="ru-RU"/>
        </w:rPr>
      </w:pPr>
      <w:r w:rsidRPr="00176F2C">
        <w:rPr>
          <w:rFonts w:ascii="VxybfdTimes-Roman" w:eastAsiaTheme="minorHAnsi" w:hAnsi="VxybfdTimes-Roman" w:cs="VxybfdTimes-Roman"/>
          <w:sz w:val="24"/>
          <w:szCs w:val="24"/>
          <w:lang w:val="sv-SE"/>
        </w:rPr>
        <w:t>[</w:t>
      </w:r>
      <w:ins w:id="114" w:author="TanTan" w:date="2016-02-01T18:01:00Z">
        <w:r w:rsidR="0087047A">
          <w:rPr>
            <w:rFonts w:ascii="VxybfdTimes-Roman" w:eastAsiaTheme="minorHAnsi" w:hAnsi="VxybfdTimes-Roman" w:cs="VxybfdTimes-Roman"/>
            <w:sz w:val="24"/>
            <w:szCs w:val="24"/>
            <w:lang w:val="sv-SE"/>
          </w:rPr>
          <w:t>8.2</w:t>
        </w:r>
      </w:ins>
      <w:del w:id="115" w:author="TanTan" w:date="2016-02-01T18:01:00Z">
        <w:r w:rsidRPr="00176F2C" w:rsidDel="0087047A">
          <w:rPr>
            <w:rFonts w:ascii="VxybfdTimes-Roman" w:eastAsiaTheme="minorHAnsi" w:hAnsi="VxybfdTimes-Roman" w:cs="VxybfdTimes-Roman"/>
            <w:sz w:val="24"/>
            <w:szCs w:val="24"/>
            <w:lang w:val="sv-SE"/>
          </w:rPr>
          <w:delText>XXX</w:delText>
        </w:r>
      </w:del>
      <w:r w:rsidRPr="00176F2C">
        <w:rPr>
          <w:rFonts w:ascii="VxybfdTimes-Roman" w:eastAsiaTheme="minorHAnsi" w:hAnsi="VxybfdTimes-Roman" w:cs="VxybfdTimes-Roman"/>
          <w:sz w:val="24"/>
          <w:szCs w:val="24"/>
          <w:lang w:val="sv-SE"/>
        </w:rPr>
        <w:t xml:space="preserve">] Khan, A.N., Mat Kiah, M., Khan, S.U., Madani, S.A: </w:t>
      </w:r>
      <w:r w:rsidRPr="00176F2C">
        <w:rPr>
          <w:rFonts w:ascii="VxybfdTimes-Roman" w:eastAsiaTheme="minorHAnsi" w:hAnsi="VxybfdTimes-Roman" w:cs="VxybfdTimes-Roman"/>
          <w:sz w:val="24"/>
          <w:szCs w:val="24"/>
          <w:lang w:val="en-US"/>
        </w:rPr>
        <w:t xml:space="preserve">Towards secure mobile cloud computing: a survey. </w:t>
      </w:r>
      <w:proofErr w:type="spellStart"/>
      <w:r w:rsidRPr="00176F2C">
        <w:rPr>
          <w:rFonts w:ascii="VxybfdTimes-Roman" w:eastAsiaTheme="minorHAnsi" w:hAnsi="VxybfdTimes-Roman" w:cs="VxybfdTimes-Roman"/>
          <w:sz w:val="24"/>
          <w:szCs w:val="24"/>
          <w:lang w:val="en-US"/>
        </w:rPr>
        <w:t>Futur.Gener</w:t>
      </w:r>
      <w:proofErr w:type="spellEnd"/>
      <w:r w:rsidRPr="00176F2C">
        <w:rPr>
          <w:rFonts w:ascii="VxybfdTimes-Roman" w:eastAsiaTheme="minorHAnsi" w:hAnsi="VxybfdTimes-Roman" w:cs="VxybfdTimes-Roman"/>
          <w:sz w:val="24"/>
          <w:szCs w:val="24"/>
          <w:lang w:val="en-US"/>
        </w:rPr>
        <w:t xml:space="preserve">. </w:t>
      </w:r>
      <w:proofErr w:type="spellStart"/>
      <w:r w:rsidRPr="00176F2C">
        <w:rPr>
          <w:rFonts w:ascii="VxybfdTimes-Roman" w:eastAsiaTheme="minorHAnsi" w:hAnsi="VxybfdTimes-Roman" w:cs="VxybfdTimes-Roman"/>
          <w:sz w:val="24"/>
          <w:szCs w:val="24"/>
          <w:lang w:val="en-US"/>
        </w:rPr>
        <w:t>Comput</w:t>
      </w:r>
      <w:proofErr w:type="spellEnd"/>
      <w:r w:rsidRPr="00176F2C">
        <w:rPr>
          <w:rFonts w:ascii="VxybfdTimes-Roman" w:eastAsiaTheme="minorHAnsi" w:hAnsi="VxybfdTimes-Roman" w:cs="VxybfdTimes-Roman"/>
          <w:sz w:val="24"/>
          <w:szCs w:val="24"/>
          <w:lang w:val="en-US"/>
        </w:rPr>
        <w:t xml:space="preserve">. Syst. </w:t>
      </w:r>
      <w:r w:rsidRPr="00176F2C">
        <w:rPr>
          <w:rFonts w:ascii="PffxqjTimes-Bold" w:eastAsiaTheme="minorHAnsi" w:hAnsi="PffxqjTimes-Bold" w:cs="PffxqjTimes-Bold"/>
          <w:b/>
          <w:bCs/>
          <w:sz w:val="24"/>
          <w:szCs w:val="24"/>
          <w:lang w:val="en-US"/>
        </w:rPr>
        <w:t>29</w:t>
      </w:r>
      <w:r w:rsidRPr="00176F2C">
        <w:rPr>
          <w:rFonts w:ascii="VxybfdTimes-Roman" w:eastAsiaTheme="minorHAnsi" w:hAnsi="VxybfdTimes-Roman" w:cs="VxybfdTimes-Roman"/>
          <w:sz w:val="24"/>
          <w:szCs w:val="24"/>
          <w:lang w:val="en-US"/>
        </w:rPr>
        <w:t>, 1278–1299 (2013)</w:t>
      </w:r>
    </w:p>
    <w:p w:rsidR="00C55CD5" w:rsidRPr="00B03774" w:rsidRDefault="00C55CD5" w:rsidP="00072DD3">
      <w:pPr>
        <w:autoSpaceDE w:val="0"/>
        <w:autoSpaceDN w:val="0"/>
        <w:adjustRightInd w:val="0"/>
        <w:rPr>
          <w:rFonts w:eastAsiaTheme="minorHAnsi"/>
          <w:bCs/>
          <w:sz w:val="24"/>
          <w:szCs w:val="24"/>
          <w:lang w:val="en-US"/>
        </w:rPr>
      </w:pPr>
    </w:p>
    <w:p w:rsidR="00072DD3" w:rsidRPr="00B03774" w:rsidRDefault="00072DD3" w:rsidP="00072DD3">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w:t>
      </w:r>
      <w:proofErr w:type="spellStart"/>
      <w:r w:rsidRPr="00B03774">
        <w:rPr>
          <w:rFonts w:eastAsiaTheme="minorHAnsi"/>
          <w:bCs/>
          <w:color w:val="131413"/>
          <w:sz w:val="24"/>
          <w:szCs w:val="24"/>
          <w:lang w:val="en-US"/>
        </w:rPr>
        <w:t>Nasir</w:t>
      </w:r>
      <w:proofErr w:type="spellEnd"/>
      <w:r w:rsidRPr="00B03774">
        <w:rPr>
          <w:rFonts w:eastAsiaTheme="minorHAnsi"/>
          <w:bCs/>
          <w:color w:val="131413"/>
          <w:sz w:val="24"/>
          <w:szCs w:val="24"/>
          <w:lang w:val="en-US"/>
        </w:rPr>
        <w:t xml:space="preserve">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072DD3" w:rsidRPr="00B03774"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072DD3"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w:t>
      </w:r>
      <w:proofErr w:type="spellStart"/>
      <w:r w:rsidRPr="00EF1292">
        <w:rPr>
          <w:rFonts w:ascii="VxybfdTimes-Roman" w:eastAsiaTheme="minorHAnsi" w:hAnsi="VxybfdTimes-Roman" w:cs="VxybfdTimes-Roman"/>
          <w:sz w:val="24"/>
          <w:szCs w:val="24"/>
          <w:lang w:val="en-US"/>
        </w:rPr>
        <w:t>Ren</w:t>
      </w:r>
      <w:proofErr w:type="spellEnd"/>
      <w:r w:rsidRPr="00EF1292">
        <w:rPr>
          <w:rFonts w:ascii="VxybfdTimes-Roman" w:eastAsiaTheme="minorHAnsi" w:hAnsi="VxybfdTimes-Roman" w:cs="VxybfdTimes-Roman"/>
          <w:sz w:val="24"/>
          <w:szCs w:val="24"/>
          <w:lang w:val="en-US"/>
        </w:rPr>
        <w:t xml:space="preserve">, W., Yu, L., </w:t>
      </w:r>
      <w:proofErr w:type="spellStart"/>
      <w:proofErr w:type="gramStart"/>
      <w:r w:rsidRPr="00EF1292">
        <w:rPr>
          <w:rFonts w:ascii="VxybfdTimes-Roman" w:eastAsiaTheme="minorHAnsi" w:hAnsi="VxybfdTimes-Roman" w:cs="VxybfdTimes-Roman"/>
          <w:sz w:val="24"/>
          <w:szCs w:val="24"/>
          <w:lang w:val="en-US"/>
        </w:rPr>
        <w:t>Gao</w:t>
      </w:r>
      <w:proofErr w:type="spellEnd"/>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072DD3" w:rsidRDefault="00072DD3" w:rsidP="00072DD3">
      <w:pPr>
        <w:autoSpaceDE w:val="0"/>
        <w:autoSpaceDN w:val="0"/>
        <w:adjustRightInd w:val="0"/>
        <w:rPr>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Pr>
          <w:rFonts w:ascii="VxybfdTimes-Roman" w:hAnsi="VxybfdTimes-Roman" w:cs="VxybfdTimes-Roman"/>
        </w:rPr>
        <w:t>.</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B74A39">
        <w:rPr>
          <w:rFonts w:ascii="VxybfdTimes-Roman" w:hAnsi="VxybfdTimes-Roman" w:cs="VxybfdTimes-Roman"/>
        </w:rPr>
        <w:t>[</w:t>
      </w:r>
      <w:r>
        <w:rPr>
          <w:rFonts w:ascii="VxybfdTimes-Roman" w:eastAsiaTheme="minorHAnsi" w:hAnsi="VxybfdTimes-Roman" w:cs="VxybfdTimes-Roman"/>
          <w:sz w:val="24"/>
          <w:szCs w:val="24"/>
          <w:lang w:val="en-US"/>
        </w:rPr>
        <w:t xml:space="preserve">17] Lu, W., </w:t>
      </w:r>
      <w:proofErr w:type="spellStart"/>
      <w:r>
        <w:rPr>
          <w:rFonts w:ascii="VxybfdTimes-Roman" w:eastAsiaTheme="minorHAnsi" w:hAnsi="VxybfdTimes-Roman" w:cs="VxybfdTimes-Roman"/>
          <w:sz w:val="24"/>
          <w:szCs w:val="24"/>
          <w:lang w:val="en-US"/>
        </w:rPr>
        <w:t>Ghorbani</w:t>
      </w:r>
      <w:proofErr w:type="spellEnd"/>
      <w:r>
        <w:rPr>
          <w:rFonts w:ascii="VxybfdTimes-Roman" w:eastAsiaTheme="minorHAnsi" w:hAnsi="VxybfdTimes-Roman" w:cs="VxybfdTimes-Roman"/>
          <w:sz w:val="24"/>
          <w:szCs w:val="24"/>
          <w:lang w:val="en-US"/>
        </w:rPr>
        <w:t xml:space="preserve">, A.: A. Network anomaly detection based on wavelet analysis.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w:t>
      </w:r>
      <w:proofErr w:type="gramStart"/>
      <w:r>
        <w:rPr>
          <w:rFonts w:ascii="VxybfdTimes-Roman" w:eastAsiaTheme="minorHAnsi" w:hAnsi="VxybfdTimes-Roman" w:cs="VxybfdTimes-Roman"/>
          <w:sz w:val="24"/>
          <w:szCs w:val="24"/>
          <w:lang w:val="en-US"/>
        </w:rPr>
        <w:t>,  Vol</w:t>
      </w:r>
      <w:proofErr w:type="gramEnd"/>
      <w:r>
        <w:rPr>
          <w:rFonts w:ascii="VxybfdTimes-Roman" w:eastAsiaTheme="minorHAnsi" w:hAnsi="VxybfdTimes-Roman" w:cs="VxybfdTimes-Roman"/>
          <w:sz w:val="24"/>
          <w:szCs w:val="24"/>
          <w:lang w:val="en-US"/>
        </w:rPr>
        <w:t>. 4(1416 ). P. 1-17.</w:t>
      </w:r>
    </w:p>
    <w:p w:rsidR="00072DD3" w:rsidRPr="00B74A39" w:rsidRDefault="00072DD3" w:rsidP="00072DD3">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da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xml:space="preserve">, R.: Greatest eigenvalue time vector approach for blind detection of malicious track. </w:t>
      </w:r>
      <w:proofErr w:type="gramStart"/>
      <w:r>
        <w:rPr>
          <w:rFonts w:ascii="VxybfdTimes-Roman" w:eastAsiaTheme="minorHAnsi" w:hAnsi="VxybfdTimes-Roman" w:cs="VxybfdTimes-Roman"/>
          <w:sz w:val="24"/>
          <w:szCs w:val="24"/>
          <w:lang w:val="en-US"/>
        </w:rPr>
        <w:t>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2013.</w:t>
      </w:r>
      <w:proofErr w:type="gramEnd"/>
      <w:r>
        <w:rPr>
          <w:rFonts w:ascii="VxybfdTimes-Roman" w:eastAsiaTheme="minorHAnsi" w:hAnsi="VxybfdTimes-Roman" w:cs="VxybfdTimes-Roman"/>
          <w:sz w:val="24"/>
          <w:szCs w:val="24"/>
          <w:lang w:val="en-US"/>
        </w:rPr>
        <w:t xml:space="preserve"> Brasilia, 14-16 August 2013. P. 46-51. </w:t>
      </w:r>
    </w:p>
    <w:p w:rsidR="00072DD3" w:rsidRPr="00865E2F" w:rsidRDefault="00072DD3" w:rsidP="00072DD3">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 xml:space="preserve">[19] Huang, C.-T., Chang, R.K.C., Huang, </w:t>
      </w:r>
      <w:proofErr w:type="gramStart"/>
      <w:r>
        <w:rPr>
          <w:rFonts w:ascii="VxybfdTimes-Roman" w:eastAsiaTheme="minorHAnsi" w:hAnsi="VxybfdTimes-Roman" w:cs="VxybfdTimes-Roman"/>
          <w:sz w:val="24"/>
          <w:szCs w:val="24"/>
          <w:lang w:val="en-US"/>
        </w:rPr>
        <w:t>P</w:t>
      </w:r>
      <w:proofErr w:type="gramEnd"/>
      <w:r>
        <w:rPr>
          <w:rFonts w:ascii="VxybfdTimes-Roman" w:eastAsiaTheme="minorHAnsi" w:hAnsi="VxybfdTimes-Roman" w:cs="VxybfdTimes-Roman"/>
          <w:sz w:val="24"/>
          <w:szCs w:val="24"/>
          <w:lang w:val="en-US"/>
        </w:rPr>
        <w:t xml:space="preserve">.: Signal processing applications in network intrusion detection systems.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 Vol.  </w:t>
      </w:r>
      <w:proofErr w:type="gramStart"/>
      <w:r>
        <w:rPr>
          <w:rFonts w:ascii="VxybfdTimes-Roman" w:eastAsiaTheme="minorHAnsi" w:hAnsi="VxybfdTimes-Roman" w:cs="VxybfdTimes-Roman"/>
          <w:sz w:val="24"/>
          <w:szCs w:val="24"/>
          <w:lang w:val="en-US"/>
        </w:rPr>
        <w:t>9(192).</w:t>
      </w:r>
      <w:proofErr w:type="gramEnd"/>
      <w:r>
        <w:rPr>
          <w:rFonts w:ascii="VxybfdTimes-Roman" w:eastAsiaTheme="minorHAnsi" w:hAnsi="VxybfdTimes-Roman" w:cs="VxybfdTimes-Roman"/>
          <w:sz w:val="24"/>
          <w:szCs w:val="24"/>
          <w:lang w:val="en-US"/>
        </w:rPr>
        <w:t xml:space="preserve"> P. 1-4</w:t>
      </w:r>
      <w:proofErr w:type="gramStart"/>
      <w:r>
        <w:rPr>
          <w:rFonts w:ascii="VxybfdTimes-Roman" w:eastAsiaTheme="minorHAnsi" w:hAnsi="VxybfdTimes-Roman" w:cs="VxybfdTimes-Roman"/>
          <w:sz w:val="24"/>
          <w:szCs w:val="24"/>
          <w:lang w:val="en-US"/>
        </w:rPr>
        <w:t>.</w:t>
      </w:r>
      <w:r w:rsidRPr="00865E2F">
        <w:rPr>
          <w:rFonts w:eastAsiaTheme="minorHAnsi"/>
          <w:bCs/>
          <w:sz w:val="24"/>
          <w:szCs w:val="24"/>
          <w:lang w:val="en-US"/>
        </w:rPr>
        <w:t>[</w:t>
      </w:r>
      <w:proofErr w:type="gramEnd"/>
      <w:r>
        <w:rPr>
          <w:rFonts w:eastAsiaTheme="minorHAnsi"/>
          <w:bCs/>
          <w:sz w:val="24"/>
          <w:szCs w:val="24"/>
          <w:lang w:val="en-US"/>
        </w:rPr>
        <w:t>20</w:t>
      </w:r>
      <w:r w:rsidRPr="00865E2F">
        <w:rPr>
          <w:rFonts w:eastAsiaTheme="minorHAnsi"/>
          <w:bCs/>
          <w:sz w:val="24"/>
          <w:szCs w:val="24"/>
          <w:lang w:val="en-US"/>
        </w:rPr>
        <w:t xml:space="preserve">] Mobile Cyber Threats. </w:t>
      </w:r>
      <w:proofErr w:type="gramStart"/>
      <w:r w:rsidRPr="00865E2F">
        <w:rPr>
          <w:rFonts w:eastAsiaTheme="minorHAnsi"/>
          <w:bCs/>
          <w:sz w:val="24"/>
          <w:szCs w:val="24"/>
          <w:lang w:val="en-US"/>
        </w:rPr>
        <w:t>Kaspersky Lab &amp; INTERPOL Joint Report.</w:t>
      </w:r>
      <w:proofErr w:type="gramEnd"/>
      <w:r w:rsidRPr="00865E2F">
        <w:rPr>
          <w:rFonts w:eastAsiaTheme="minorHAnsi"/>
          <w:bCs/>
          <w:sz w:val="24"/>
          <w:szCs w:val="24"/>
          <w:lang w:val="en-US"/>
        </w:rPr>
        <w:t xml:space="preserve"> October, 2014. Available: http://media.kaspersky.com/pdf/Kaspersky-Lab-KSN-Report-mobile-cyberthreats-web.pdf</w:t>
      </w:r>
    </w:p>
    <w:p w:rsidR="00072DD3" w:rsidRDefault="00072DD3" w:rsidP="00072DD3">
      <w:pPr>
        <w:autoSpaceDE w:val="0"/>
        <w:autoSpaceDN w:val="0"/>
        <w:adjustRightInd w:val="0"/>
        <w:rPr>
          <w:rFonts w:eastAsiaTheme="minorHAnsi"/>
          <w:bCs/>
          <w:sz w:val="24"/>
          <w:szCs w:val="24"/>
          <w:lang w:val="en-US"/>
        </w:rPr>
      </w:pPr>
      <w:proofErr w:type="gramStart"/>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w:t>
      </w:r>
      <w:proofErr w:type="gramEnd"/>
      <w:r w:rsidRPr="00865E2F">
        <w:rPr>
          <w:rFonts w:eastAsiaTheme="minorHAnsi"/>
          <w:bCs/>
          <w:sz w:val="24"/>
          <w:szCs w:val="24"/>
          <w:lang w:val="en-US"/>
        </w:rPr>
        <w:t xml:space="preserve"> </w:t>
      </w:r>
      <w:proofErr w:type="gramStart"/>
      <w:r w:rsidRPr="00865E2F">
        <w:rPr>
          <w:rFonts w:eastAsiaTheme="minorHAnsi"/>
          <w:bCs/>
          <w:sz w:val="24"/>
          <w:szCs w:val="24"/>
          <w:lang w:val="en-US"/>
        </w:rPr>
        <w:t>McAfee.</w:t>
      </w:r>
      <w:proofErr w:type="gramEnd"/>
      <w:r w:rsidRPr="00865E2F">
        <w:rPr>
          <w:rFonts w:eastAsiaTheme="minorHAnsi"/>
          <w:bCs/>
          <w:sz w:val="24"/>
          <w:szCs w:val="24"/>
          <w:lang w:val="en-US"/>
        </w:rPr>
        <w:t xml:space="preserve"> Part of Intel Security. August 2015. http://www.mcafee.com/mx/resources/reports/rp-quarterly-threats-aug-2015.pdf</w:t>
      </w:r>
    </w:p>
    <w:p w:rsidR="009E0793" w:rsidRDefault="00072DD3" w:rsidP="00072DD3">
      <w:r>
        <w:rPr>
          <w:rFonts w:eastAsiaTheme="minorHAnsi"/>
          <w:bCs/>
          <w:sz w:val="24"/>
          <w:szCs w:val="24"/>
          <w:lang w:val="en-US"/>
        </w:rPr>
        <w:t xml:space="preserve">[22] </w:t>
      </w:r>
      <w:r w:rsidRPr="00F37259">
        <w:rPr>
          <w:rFonts w:eastAsiaTheme="minorHAnsi"/>
          <w:bCs/>
          <w:sz w:val="24"/>
          <w:szCs w:val="24"/>
          <w:lang w:val="en-US"/>
        </w:rPr>
        <w:t xml:space="preserve">da Costa, J.P.C.L., </w:t>
      </w:r>
      <w:proofErr w:type="spellStart"/>
      <w:r w:rsidRPr="00F37259">
        <w:rPr>
          <w:rFonts w:eastAsiaTheme="minorHAnsi"/>
          <w:bCs/>
          <w:sz w:val="24"/>
          <w:szCs w:val="24"/>
          <w:lang w:val="en-US"/>
        </w:rPr>
        <w:t>Thakre</w:t>
      </w:r>
      <w:proofErr w:type="spellEnd"/>
      <w:r w:rsidRPr="00F37259">
        <w:rPr>
          <w:rFonts w:eastAsiaTheme="minorHAnsi"/>
          <w:bCs/>
          <w:sz w:val="24"/>
          <w:szCs w:val="24"/>
          <w:lang w:val="en-US"/>
        </w:rPr>
        <w:t xml:space="preserve">, A., Roemer, F., </w:t>
      </w:r>
      <w:proofErr w:type="spellStart"/>
      <w:r w:rsidRPr="00F37259">
        <w:rPr>
          <w:rFonts w:eastAsiaTheme="minorHAnsi"/>
          <w:bCs/>
          <w:sz w:val="24"/>
          <w:szCs w:val="24"/>
          <w:lang w:val="en-US"/>
        </w:rPr>
        <w:t>Haardt</w:t>
      </w:r>
      <w:proofErr w:type="spellEnd"/>
      <w:r w:rsidRPr="00F37259">
        <w:rPr>
          <w:rFonts w:eastAsiaTheme="minorHAnsi"/>
          <w:bCs/>
          <w:sz w:val="24"/>
          <w:szCs w:val="24"/>
          <w:lang w:val="en-US"/>
        </w:rPr>
        <w:t>, M.: Comparison of model order selection techniques for</w:t>
      </w:r>
      <w:r>
        <w:rPr>
          <w:rFonts w:eastAsiaTheme="minorHAnsi"/>
          <w:bCs/>
          <w:sz w:val="24"/>
          <w:szCs w:val="24"/>
          <w:lang w:val="en-US"/>
        </w:rPr>
        <w:t xml:space="preserve"> </w:t>
      </w:r>
      <w:r w:rsidRPr="00F37259">
        <w:rPr>
          <w:rFonts w:eastAsiaTheme="minorHAnsi"/>
          <w:bCs/>
          <w:sz w:val="24"/>
          <w:szCs w:val="24"/>
          <w:lang w:val="en-US"/>
        </w:rPr>
        <w:t>high-resolution parameter estimation algorithms. In: Proc. 54th International Scienti</w:t>
      </w:r>
      <w:r>
        <w:rPr>
          <w:rFonts w:eastAsiaTheme="minorHAnsi"/>
          <w:bCs/>
          <w:sz w:val="24"/>
          <w:szCs w:val="24"/>
          <w:lang w:val="en-US"/>
        </w:rPr>
        <w:t>fi</w:t>
      </w:r>
      <w:r w:rsidRPr="00F37259">
        <w:rPr>
          <w:rFonts w:eastAsiaTheme="minorHAnsi"/>
          <w:bCs/>
          <w:sz w:val="24"/>
          <w:szCs w:val="24"/>
          <w:lang w:val="en-US"/>
        </w:rPr>
        <w:t>c Colloquium (IWK'09),</w:t>
      </w:r>
      <w:r>
        <w:rPr>
          <w:rFonts w:eastAsiaTheme="minorHAnsi"/>
          <w:bCs/>
          <w:sz w:val="24"/>
          <w:szCs w:val="24"/>
          <w:lang w:val="en-US"/>
        </w:rPr>
        <w:t xml:space="preserve"> </w:t>
      </w:r>
      <w:proofErr w:type="spellStart"/>
      <w:r w:rsidRPr="00F37259">
        <w:rPr>
          <w:rFonts w:eastAsiaTheme="minorHAnsi"/>
          <w:bCs/>
          <w:sz w:val="24"/>
          <w:szCs w:val="24"/>
          <w:lang w:val="en-US"/>
        </w:rPr>
        <w:t>Ilm</w:t>
      </w:r>
      <w:proofErr w:type="spellEnd"/>
    </w:p>
    <w:sectPr w:rsidR="009E0793">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hiago Pereira" w:date="2016-01-31T12:48:00Z" w:initials="tP">
    <w:p w:rsidR="00F56C49" w:rsidRDefault="00F56C49" w:rsidP="00072DD3">
      <w:pPr>
        <w:pStyle w:val="CommentText"/>
        <w:rPr>
          <w:lang w:val="pt-BR"/>
        </w:rPr>
      </w:pPr>
      <w:r>
        <w:rPr>
          <w:rStyle w:val="CommentReference"/>
        </w:rPr>
        <w:annotationRef/>
      </w:r>
      <w:r>
        <w:rPr>
          <w:lang w:val="pt-BR"/>
        </w:rPr>
        <w:t>It is not necessary a reference of academic paper?</w:t>
      </w:r>
    </w:p>
    <w:p w:rsidR="00F56C49" w:rsidRDefault="00F56C49" w:rsidP="00072DD3">
      <w:pPr>
        <w:pStyle w:val="CommentText"/>
        <w:rPr>
          <w:lang w:val="pt-BR"/>
        </w:rPr>
      </w:pPr>
    </w:p>
    <w:p w:rsidR="00F56C49" w:rsidRDefault="00F56C49" w:rsidP="00072DD3">
      <w:pPr>
        <w:pStyle w:val="CommentText"/>
      </w:pPr>
    </w:p>
  </w:comment>
  <w:comment w:id="25" w:author="TanTan" w:date="2016-01-31T12:48:00Z" w:initials="T">
    <w:p w:rsidR="00F56C49" w:rsidRPr="00307467" w:rsidRDefault="00F56C49">
      <w:pPr>
        <w:pStyle w:val="CommentText"/>
        <w:rPr>
          <w:lang w:val="en-US"/>
        </w:rPr>
      </w:pPr>
      <w:r>
        <w:rPr>
          <w:rStyle w:val="CommentReference"/>
        </w:rPr>
        <w:annotationRef/>
      </w:r>
      <w:r>
        <w:rPr>
          <w:lang w:val="en-US"/>
        </w:rPr>
        <w:t xml:space="preserve"> </w:t>
      </w:r>
      <w:r>
        <w:rPr>
          <w:lang w:val="pt-BR"/>
        </w:rPr>
        <w:t>Not necessary</w:t>
      </w:r>
    </w:p>
  </w:comment>
  <w:comment w:id="26" w:author="thiago Pereira" w:date="2016-01-31T12:50:00Z" w:initials="tP">
    <w:p w:rsidR="00F56C49" w:rsidRDefault="00F56C49" w:rsidP="00072DD3">
      <w:pPr>
        <w:pStyle w:val="CommentText"/>
        <w:rPr>
          <w:lang w:val="pt-BR"/>
        </w:rPr>
      </w:pPr>
      <w:r>
        <w:rPr>
          <w:rStyle w:val="CommentReference"/>
        </w:rPr>
        <w:annotationRef/>
      </w:r>
      <w:r>
        <w:rPr>
          <w:lang w:val="pt-BR"/>
        </w:rPr>
        <w:t>reference?</w:t>
      </w:r>
    </w:p>
    <w:p w:rsidR="00F56C49" w:rsidRPr="008A165E" w:rsidRDefault="00F56C49" w:rsidP="00072DD3">
      <w:pPr>
        <w:pStyle w:val="CommentText"/>
        <w:rPr>
          <w:lang w:val="pt-BR"/>
        </w:rPr>
      </w:pPr>
    </w:p>
  </w:comment>
  <w:comment w:id="27" w:author="TanTan" w:date="2016-01-31T12:51:00Z" w:initials="T">
    <w:p w:rsidR="00F56C49" w:rsidRPr="003F695F" w:rsidRDefault="00F56C49">
      <w:pPr>
        <w:pStyle w:val="CommentText"/>
        <w:rPr>
          <w:lang w:val="en-US"/>
        </w:rPr>
      </w:pPr>
      <w:r>
        <w:rPr>
          <w:rStyle w:val="CommentReference"/>
        </w:rPr>
        <w:annotationRef/>
      </w:r>
      <w:r>
        <w:rPr>
          <w:lang w:val="en-US"/>
        </w:rPr>
        <w:t xml:space="preserve"> This is a logical conclusion. Controlling one person is easier than 20.</w:t>
      </w:r>
    </w:p>
  </w:comment>
  <w:comment w:id="30" w:author="thiago Pereira" w:date="2016-01-31T18:59:00Z" w:initials="tP">
    <w:p w:rsidR="00F56C49" w:rsidRPr="004D71CD" w:rsidRDefault="00F56C49" w:rsidP="00072DD3">
      <w:pPr>
        <w:pStyle w:val="CommentText"/>
        <w:rPr>
          <w:lang w:val="pt-BR"/>
        </w:rPr>
      </w:pPr>
      <w:r>
        <w:rPr>
          <w:rFonts w:ascii="Helvetica" w:hAnsi="Helvetica"/>
          <w:color w:val="383838"/>
          <w:sz w:val="12"/>
          <w:szCs w:val="12"/>
          <w:lang w:val="pt-BR"/>
        </w:rPr>
        <w:t>bbbii</w:t>
      </w:r>
      <w:r>
        <w:rPr>
          <w:rStyle w:val="CommentReference"/>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results and their analysis wont be part of the paper?</w:t>
      </w:r>
    </w:p>
    <w:p w:rsidR="00F56C49" w:rsidRDefault="00F56C49" w:rsidP="00072DD3">
      <w:pPr>
        <w:pStyle w:val="CommentText"/>
      </w:pPr>
    </w:p>
  </w:comment>
  <w:comment w:id="31" w:author="TanTan" w:date="2016-01-31T12:59:00Z" w:initials="T">
    <w:p w:rsidR="00F56C49" w:rsidRPr="000744BA" w:rsidRDefault="00F56C49">
      <w:pPr>
        <w:pStyle w:val="CommentText"/>
        <w:rPr>
          <w:lang w:val="en-US"/>
        </w:rPr>
      </w:pPr>
      <w:r>
        <w:rPr>
          <w:rStyle w:val="CommentReference"/>
        </w:rPr>
        <w:annotationRef/>
      </w:r>
      <w:r>
        <w:rPr>
          <w:lang w:val="en-US"/>
        </w:rPr>
        <w:t xml:space="preserve">WE can of course change the format once there some metrics and results. </w:t>
      </w:r>
    </w:p>
  </w:comment>
  <w:comment w:id="33" w:author="thiago Pereira" w:date="2016-01-31T12:12:00Z" w:initials="tP">
    <w:p w:rsidR="00F56C49" w:rsidRDefault="00F56C49" w:rsidP="00072DD3">
      <w:pPr>
        <w:pStyle w:val="CommentText"/>
      </w:pPr>
      <w:r>
        <w:rPr>
          <w:rStyle w:val="CommentReference"/>
        </w:rPr>
        <w:annotationRef/>
      </w:r>
      <w:r>
        <w:rPr>
          <w:lang w:val="pt-BR"/>
        </w:rPr>
        <w:t>section 2.1 or section 3?</w:t>
      </w:r>
    </w:p>
  </w:comment>
  <w:comment w:id="34" w:author="TanTan" w:date="2016-01-31T13:01:00Z" w:initials="T">
    <w:p w:rsidR="00F56C49" w:rsidRPr="00654667" w:rsidRDefault="00F56C49">
      <w:pPr>
        <w:pStyle w:val="CommentText"/>
        <w:rPr>
          <w:lang w:val="en-US"/>
        </w:rPr>
      </w:pPr>
      <w:r>
        <w:rPr>
          <w:rStyle w:val="CommentReference"/>
        </w:rPr>
        <w:annotationRef/>
      </w:r>
      <w:r>
        <w:rPr>
          <w:lang w:val="en-US"/>
        </w:rPr>
        <w:t>I didn’t put enumeration but it is section 3, of course, we have just finished the introductory part</w:t>
      </w:r>
    </w:p>
  </w:comment>
  <w:comment w:id="40" w:author="thiago Pereira" w:date="2016-01-31T12:12:00Z" w:initials="tP">
    <w:p w:rsidR="00F56C49" w:rsidRDefault="00F56C49" w:rsidP="00072DD3">
      <w:pPr>
        <w:pStyle w:val="CommentText"/>
        <w:rPr>
          <w:lang w:val="en-US"/>
        </w:rPr>
      </w:pPr>
      <w:r>
        <w:rPr>
          <w:rStyle w:val="CommentReference"/>
        </w:rPr>
        <w:annotationRef/>
      </w:r>
      <w:r w:rsidRPr="0065747A">
        <w:rPr>
          <w:highlight w:val="yellow"/>
          <w:lang w:val="en-US"/>
        </w:rPr>
        <w:t xml:space="preserve">Edison: </w:t>
      </w:r>
      <w:r>
        <w:rPr>
          <w:highlight w:val="yellow"/>
          <w:lang w:val="en-US"/>
        </w:rPr>
        <w:t xml:space="preserve">The word </w:t>
      </w:r>
      <w:r w:rsidRPr="0065747A">
        <w:rPr>
          <w:highlight w:val="yellow"/>
          <w:lang w:val="en-US"/>
        </w:rPr>
        <w:t>“patterns” fit</w:t>
      </w:r>
      <w:r>
        <w:rPr>
          <w:highlight w:val="yellow"/>
          <w:lang w:val="en-US"/>
        </w:rPr>
        <w:t>s</w:t>
      </w:r>
      <w:r w:rsidRPr="0065747A">
        <w:rPr>
          <w:highlight w:val="yellow"/>
          <w:lang w:val="en-US"/>
        </w:rPr>
        <w:t xml:space="preserve"> well here.</w:t>
      </w:r>
      <w:r>
        <w:rPr>
          <w:lang w:val="en-US"/>
        </w:rPr>
        <w:t xml:space="preserve"> </w:t>
      </w:r>
    </w:p>
    <w:p w:rsidR="00F56C49" w:rsidRDefault="00F56C49" w:rsidP="00072DD3">
      <w:pPr>
        <w:pStyle w:val="CommentText"/>
        <w:rPr>
          <w:lang w:val="en-US"/>
        </w:rPr>
      </w:pPr>
    </w:p>
    <w:p w:rsidR="00F56C49" w:rsidRDefault="00F56C49" w:rsidP="00072DD3">
      <w:pPr>
        <w:pStyle w:val="CommentText"/>
      </w:pPr>
      <w:r>
        <w:rPr>
          <w:lang w:val="en-US"/>
        </w:rPr>
        <w:t>OK.</w:t>
      </w:r>
    </w:p>
  </w:comment>
  <w:comment w:id="59" w:author="TanTan" w:date="2016-02-02T01:18:00Z" w:initials="T">
    <w:p w:rsidR="00F56C49" w:rsidRPr="0026503C" w:rsidRDefault="00F56C49" w:rsidP="00072DD3">
      <w:pPr>
        <w:pStyle w:val="CommentText"/>
        <w:rPr>
          <w:lang w:val="en-US"/>
        </w:rPr>
      </w:pPr>
      <w:proofErr w:type="gramStart"/>
      <w:r>
        <w:rPr>
          <w:lang w:val="en-US"/>
        </w:rPr>
        <w:t>5.</w:t>
      </w:r>
      <w:proofErr w:type="gramEnd"/>
      <w:r>
        <w:rPr>
          <w:rStyle w:val="CommentReference"/>
        </w:rPr>
        <w:annotationRef/>
      </w:r>
      <w:r>
        <w:rPr>
          <w:lang w:val="en-US"/>
        </w:rPr>
        <w:t>File share can be a folder, not necessary a single file.</w:t>
      </w:r>
    </w:p>
  </w:comment>
  <w:comment w:id="62" w:author="Edison" w:date="2016-01-31T12:12:00Z" w:initials="E">
    <w:p w:rsidR="00F56C49" w:rsidRDefault="00F56C49" w:rsidP="00072DD3">
      <w:pPr>
        <w:pStyle w:val="CommentText"/>
        <w:rPr>
          <w:lang w:val="en-US"/>
        </w:rPr>
      </w:pPr>
      <w:r>
        <w:rPr>
          <w:rStyle w:val="CommentReference"/>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F56C49" w:rsidRDefault="00F56C49" w:rsidP="00072DD3">
      <w:pPr>
        <w:pStyle w:val="CommentText"/>
        <w:rPr>
          <w:lang w:val="en-US"/>
        </w:rPr>
      </w:pPr>
    </w:p>
    <w:p w:rsidR="00F56C49" w:rsidRDefault="00F56C49" w:rsidP="00072DD3">
      <w:pPr>
        <w:pStyle w:val="CommentText"/>
        <w:rPr>
          <w:lang w:val="en-US"/>
        </w:rPr>
      </w:pPr>
      <w:r>
        <w:rPr>
          <w:lang w:val="en-US"/>
        </w:rPr>
        <w:t>Yes it is a subdivision</w:t>
      </w:r>
    </w:p>
    <w:p w:rsidR="00F56C49" w:rsidRDefault="00F56C49" w:rsidP="00072DD3">
      <w:pPr>
        <w:pStyle w:val="CommentText"/>
        <w:rPr>
          <w:lang w:val="en-US"/>
        </w:rPr>
      </w:pPr>
    </w:p>
    <w:p w:rsidR="00F56C49" w:rsidRDefault="00F56C49" w:rsidP="00072DD3">
      <w:pPr>
        <w:pStyle w:val="CommentText"/>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F56C49" w:rsidRDefault="00F56C49" w:rsidP="00072DD3">
      <w:pPr>
        <w:pStyle w:val="CommentText"/>
        <w:rPr>
          <w:lang w:val="en-US"/>
        </w:rPr>
      </w:pPr>
    </w:p>
    <w:p w:rsidR="00F56C49" w:rsidRPr="00DF5F25" w:rsidRDefault="00F56C49" w:rsidP="00072DD3">
      <w:pPr>
        <w:pStyle w:val="CommentText"/>
        <w:rPr>
          <w:lang w:val="en-US"/>
        </w:rPr>
      </w:pPr>
      <w:r>
        <w:rPr>
          <w:lang w:val="en-US"/>
        </w:rPr>
        <w:t>Ok</w:t>
      </w:r>
    </w:p>
  </w:comment>
  <w:comment w:id="87" w:author="TanTan" w:date="2016-02-02T00:45:00Z" w:initials="T">
    <w:p w:rsidR="00F56C49" w:rsidRDefault="00F56C49" w:rsidP="005F4C98">
      <w:pPr>
        <w:pStyle w:val="CommentText"/>
        <w:rPr>
          <w:lang w:val="en-US"/>
        </w:rPr>
      </w:pPr>
      <w:r>
        <w:rPr>
          <w:rStyle w:val="CommentReference"/>
        </w:rPr>
        <w:annotationRef/>
      </w:r>
      <w:r>
        <w:rPr>
          <w:lang w:val="en-US"/>
        </w:rPr>
        <w:t xml:space="preserve">This is all very nicely written but not very practical…If you read the text and the name of subsection – “a </w:t>
      </w:r>
      <w:proofErr w:type="gramStart"/>
      <w:r>
        <w:rPr>
          <w:lang w:val="en-US"/>
        </w:rPr>
        <w:t>scenario  -</w:t>
      </w:r>
      <w:proofErr w:type="gramEnd"/>
      <w:r>
        <w:rPr>
          <w:lang w:val="en-US"/>
        </w:rPr>
        <w:t xml:space="preserve"> an attacker uses..” – </w:t>
      </w:r>
      <w:proofErr w:type="gramStart"/>
      <w:r>
        <w:rPr>
          <w:lang w:val="en-US"/>
        </w:rPr>
        <w:t>there</w:t>
      </w:r>
      <w:proofErr w:type="gramEnd"/>
      <w:r>
        <w:rPr>
          <w:lang w:val="en-US"/>
        </w:rPr>
        <w:t xml:space="preserve"> is no connection between text and the name.</w:t>
      </w:r>
    </w:p>
    <w:p w:rsidR="00F56C49" w:rsidRDefault="00F56C49" w:rsidP="005F4C98">
      <w:pPr>
        <w:pStyle w:val="CommentText"/>
        <w:rPr>
          <w:lang w:val="en-US"/>
        </w:rPr>
      </w:pPr>
    </w:p>
    <w:p w:rsidR="00F56C49" w:rsidRDefault="00F56C49" w:rsidP="005F4C98">
      <w:pPr>
        <w:pStyle w:val="CommentText"/>
        <w:rPr>
          <w:lang w:val="en-US"/>
        </w:rPr>
      </w:pPr>
      <w:r>
        <w:rPr>
          <w:lang w:val="en-US"/>
        </w:rPr>
        <w:t>I propose to use the following format of the scenario description:</w:t>
      </w:r>
    </w:p>
    <w:p w:rsidR="00F56C49" w:rsidRDefault="00F56C49" w:rsidP="005F4C98">
      <w:pPr>
        <w:pStyle w:val="CommentText"/>
        <w:numPr>
          <w:ilvl w:val="0"/>
          <w:numId w:val="31"/>
        </w:numPr>
        <w:rPr>
          <w:lang w:val="en-US"/>
        </w:rPr>
      </w:pPr>
      <w:r>
        <w:rPr>
          <w:lang w:val="en-US"/>
        </w:rPr>
        <w:t>The list of attacker activities (like, 1. The user copies the expired keys. 2. The user tries to access the files in the offline using the old keys.)</w:t>
      </w:r>
    </w:p>
    <w:p w:rsidR="00F56C49" w:rsidRDefault="00F56C49" w:rsidP="005F4C98">
      <w:pPr>
        <w:pStyle w:val="CommentText"/>
        <w:numPr>
          <w:ilvl w:val="0"/>
          <w:numId w:val="31"/>
        </w:numPr>
        <w:rPr>
          <w:lang w:val="en-US"/>
        </w:rPr>
      </w:pPr>
      <w:r>
        <w:rPr>
          <w:lang w:val="en-US"/>
        </w:rPr>
        <w:t>This list of log activities.</w:t>
      </w:r>
    </w:p>
    <w:p w:rsidR="00F56C49" w:rsidRDefault="00F56C49" w:rsidP="005F4C98">
      <w:pPr>
        <w:pStyle w:val="CommentText"/>
        <w:numPr>
          <w:ilvl w:val="0"/>
          <w:numId w:val="31"/>
        </w:numPr>
        <w:rPr>
          <w:lang w:val="en-US"/>
        </w:rPr>
      </w:pPr>
      <w:r>
        <w:rPr>
          <w:lang w:val="en-US"/>
        </w:rPr>
        <w:t>This list of data to be analyzed.</w:t>
      </w:r>
    </w:p>
    <w:p w:rsidR="00F56C49" w:rsidRDefault="00F56C49" w:rsidP="005F4C98">
      <w:pPr>
        <w:pStyle w:val="CommentText"/>
        <w:numPr>
          <w:ilvl w:val="0"/>
          <w:numId w:val="31"/>
        </w:numPr>
        <w:rPr>
          <w:lang w:val="en-US"/>
        </w:rPr>
      </w:pPr>
      <w:r>
        <w:rPr>
          <w:lang w:val="en-US"/>
        </w:rPr>
        <w:t>The analysis description (probably this can be in a separate section)</w:t>
      </w:r>
    </w:p>
    <w:p w:rsidR="00F56C49" w:rsidRDefault="00F56C49" w:rsidP="005F4C98">
      <w:pPr>
        <w:pStyle w:val="CommentText"/>
        <w:rPr>
          <w:lang w:val="en-US"/>
        </w:rPr>
      </w:pPr>
    </w:p>
    <w:p w:rsidR="00F56C49" w:rsidRPr="0065747A" w:rsidRDefault="00F56C49" w:rsidP="005F4C98">
      <w:pPr>
        <w:pStyle w:val="CommentText"/>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F56C49" w:rsidRPr="008D0E9E" w:rsidRDefault="00F56C49" w:rsidP="005F4C98">
      <w:pPr>
        <w:pStyle w:val="CommentText"/>
        <w:rPr>
          <w:lang w:val="en-US"/>
        </w:rPr>
      </w:pPr>
      <w:r w:rsidRPr="0065747A">
        <w:rPr>
          <w:highlight w:val="yellow"/>
          <w:lang w:val="en-US"/>
        </w:rPr>
        <w:t>Usage of expired password to perform non-authorized operations.</w:t>
      </w:r>
    </w:p>
  </w:comment>
  <w:comment w:id="88" w:author="thiago Pereira" w:date="2016-02-02T00:45:00Z" w:initials="tP">
    <w:p w:rsidR="00F56C49" w:rsidRDefault="00F56C49" w:rsidP="005F4C98">
      <w:pPr>
        <w:pStyle w:val="CommentText"/>
      </w:pPr>
      <w:r>
        <w:rPr>
          <w:rStyle w:val="CommentReference"/>
        </w:rPr>
        <w:annotationRef/>
      </w:r>
      <w:r>
        <w:rPr>
          <w:lang w:val="pt-BR"/>
        </w:rPr>
        <w:t>What are the possibilities of system usage with expired session?</w:t>
      </w:r>
    </w:p>
  </w:comment>
  <w:comment w:id="89" w:author="thiago Pereira" w:date="2016-02-02T00:45:00Z" w:initials="tP">
    <w:p w:rsidR="00F56C49" w:rsidRDefault="00F56C49" w:rsidP="005F4C98">
      <w:pPr>
        <w:pStyle w:val="CommentText"/>
      </w:pPr>
      <w:r>
        <w:rPr>
          <w:rStyle w:val="CommentReference"/>
        </w:rPr>
        <w:annotationRef/>
      </w:r>
      <w:r>
        <w:rPr>
          <w:lang w:val="pt-BR"/>
        </w:rPr>
        <w:t xml:space="preserve">About </w:t>
      </w:r>
      <w:r>
        <w:rPr>
          <w:lang w:val="pt-BR"/>
        </w:rPr>
        <w:t>the paper structure, I assumed that this is the section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so the proposal was basically defined and linked to the specified problems.</w:t>
      </w:r>
    </w:p>
  </w:comment>
  <w:comment w:id="90" w:author="thiago Pereira" w:date="2016-02-02T00:45:00Z" w:initials="tP">
    <w:p w:rsidR="00F56C49" w:rsidRDefault="00F56C49" w:rsidP="005F4C98">
      <w:pPr>
        <w:pStyle w:val="CommentText"/>
        <w:rPr>
          <w:lang w:val="pt-BR"/>
        </w:rPr>
      </w:pPr>
      <w:r>
        <w:rPr>
          <w:rStyle w:val="CommentReference"/>
        </w:rPr>
        <w:annotationRef/>
      </w:r>
      <w:r>
        <w:rPr>
          <w:lang w:val="pt-BR"/>
        </w:rPr>
        <w:t xml:space="preserve">My </w:t>
      </w:r>
      <w:r>
        <w:rPr>
          <w:lang w:val="pt-BR"/>
        </w:rPr>
        <w:t>assumption is:</w:t>
      </w:r>
    </w:p>
    <w:p w:rsidR="00F56C49" w:rsidRDefault="00F56C49" w:rsidP="005F4C98">
      <w:pPr>
        <w:pStyle w:val="CommentText"/>
      </w:pPr>
      <w:r w:rsidRPr="00EF32F3">
        <w:rPr>
          <w:lang w:val="pt-BR"/>
        </w:rPr>
        <w:t>an attacker uses an expired password and forges the system's time to a period when the password was valid.</w:t>
      </w:r>
    </w:p>
  </w:comment>
  <w:comment w:id="91" w:author="Edison" w:date="2016-02-02T00:45:00Z" w:initials="E">
    <w:p w:rsidR="00F56C49" w:rsidRPr="0065747A" w:rsidRDefault="00F56C49" w:rsidP="005F4C98">
      <w:pPr>
        <w:pStyle w:val="CommentText"/>
        <w:rPr>
          <w:lang w:val="en-US"/>
        </w:rPr>
      </w:pPr>
      <w:r>
        <w:rPr>
          <w:rStyle w:val="CommentReference"/>
        </w:rPr>
        <w:annotationRef/>
      </w:r>
      <w:r w:rsidRPr="0065747A">
        <w:rPr>
          <w:lang w:val="en-US"/>
        </w:rPr>
        <w:t xml:space="preserve">Again here: Usage of valid </w:t>
      </w:r>
      <w:proofErr w:type="gramStart"/>
      <w:r w:rsidRPr="0065747A">
        <w:rPr>
          <w:lang w:val="en-US"/>
        </w:rPr>
        <w:t>password ...</w:t>
      </w:r>
      <w:proofErr w:type="gramEnd"/>
    </w:p>
  </w:comment>
  <w:comment w:id="92" w:author="TanTan" w:date="2016-02-02T00:45:00Z" w:initials="T">
    <w:p w:rsidR="00F56C49" w:rsidRPr="00C402C9" w:rsidRDefault="00F56C49" w:rsidP="005F4C98">
      <w:pPr>
        <w:pStyle w:val="CommentText"/>
        <w:rPr>
          <w:lang w:val="en-US"/>
        </w:rPr>
      </w:pPr>
      <w:r>
        <w:rPr>
          <w:rStyle w:val="CommentReference"/>
        </w:rPr>
        <w:annotationRef/>
      </w:r>
      <w:r>
        <w:rPr>
          <w:lang w:val="en-US"/>
        </w:rPr>
        <w:t>I think we should make a separate section with scenario description. The scenarios can be described separately later, not in the offline mode concept I agree that this is confusing</w:t>
      </w:r>
    </w:p>
  </w:comment>
  <w:comment w:id="93" w:author="TanTan" w:date="2016-02-02T00:45:00Z" w:initials="T">
    <w:p w:rsidR="00F56C49" w:rsidRDefault="00F56C49" w:rsidP="005F4C98">
      <w:pPr>
        <w:pStyle w:val="CommentText"/>
        <w:rPr>
          <w:lang w:val="en-US"/>
        </w:rPr>
      </w:pPr>
      <w:r>
        <w:rPr>
          <w:rStyle w:val="CommentReference"/>
        </w:rPr>
        <w:annotationRef/>
      </w:r>
      <w:r>
        <w:rPr>
          <w:lang w:val="en-US"/>
        </w:rPr>
        <w:t>The same problem. You don’t need to write in general, try to be more concrete.</w:t>
      </w:r>
    </w:p>
    <w:p w:rsidR="00F56C49" w:rsidRDefault="00F56C49" w:rsidP="005F4C98">
      <w:pPr>
        <w:pStyle w:val="CommentText"/>
        <w:rPr>
          <w:lang w:val="en-US"/>
        </w:rPr>
      </w:pPr>
    </w:p>
    <w:p w:rsidR="00F56C49" w:rsidRPr="008D0E9E" w:rsidRDefault="00F56C49" w:rsidP="005F4C98">
      <w:pPr>
        <w:pStyle w:val="CommentText"/>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94" w:author="thiago Pereira" w:date="2016-02-02T00:45:00Z" w:initials="tP">
    <w:p w:rsidR="00F56C49" w:rsidRPr="0035785D" w:rsidRDefault="00F56C49" w:rsidP="005F4C98">
      <w:pPr>
        <w:pStyle w:val="CommentText"/>
        <w:rPr>
          <w:lang w:val="pt-BR"/>
        </w:rPr>
      </w:pPr>
      <w:r>
        <w:rPr>
          <w:rStyle w:val="CommentReference"/>
        </w:rPr>
        <w:annotationRef/>
      </w:r>
      <w:r>
        <w:rPr>
          <w:lang w:val="pt-BR"/>
        </w:rPr>
        <w:t>I agree with Edison's suggestion. I think that section 4 and 5 are adequate place to describe the "</w:t>
      </w:r>
      <w:r>
        <w:rPr>
          <w:lang w:val="en-US"/>
        </w:rPr>
        <w:t>scenario description</w:t>
      </w:r>
      <w:r>
        <w:rPr>
          <w:lang w:val="pt-BR"/>
        </w:rPr>
        <w:t>", according to the format proposed by Tanya.</w:t>
      </w:r>
    </w:p>
  </w:comment>
  <w:comment w:id="95" w:author="TanTan" w:date="2016-02-02T00:45:00Z" w:initials="T">
    <w:p w:rsidR="00F56C49" w:rsidRPr="00C402C9" w:rsidRDefault="00F56C49" w:rsidP="005F4C98">
      <w:pPr>
        <w:pStyle w:val="CommentText"/>
        <w:rPr>
          <w:lang w:val="en-US"/>
        </w:rPr>
      </w:pPr>
      <w:r>
        <w:rPr>
          <w:rStyle w:val="CommentReference"/>
        </w:rPr>
        <w:annotationRef/>
      </w:r>
      <w:proofErr w:type="gramStart"/>
      <w:r>
        <w:rPr>
          <w:lang w:val="en-US"/>
        </w:rPr>
        <w:t>agree</w:t>
      </w:r>
      <w:proofErr w:type="gramEnd"/>
    </w:p>
  </w:comment>
  <w:comment w:id="99" w:author="thiago Pereira" w:date="2016-01-31T12:12:00Z" w:initials="tP">
    <w:p w:rsidR="00F56C49" w:rsidRPr="0040547D" w:rsidRDefault="00F56C49" w:rsidP="00072DD3">
      <w:pPr>
        <w:pStyle w:val="CommentText"/>
        <w:rPr>
          <w:lang w:val="pt-BR"/>
        </w:rPr>
      </w:pPr>
      <w:r>
        <w:rPr>
          <w:rStyle w:val="CommentReference"/>
        </w:rPr>
        <w:annotationRef/>
      </w:r>
      <w:r>
        <w:rPr>
          <w:lang w:val="pt-BR"/>
        </w:rPr>
        <w:t>It is necessary the paper structuring and its numbering</w:t>
      </w:r>
    </w:p>
  </w:comment>
  <w:comment w:id="100" w:author="TanTan" w:date="2016-01-31T13:34:00Z" w:initials="T">
    <w:p w:rsidR="00F56C49" w:rsidRPr="004573A4" w:rsidRDefault="00F56C49">
      <w:pPr>
        <w:pStyle w:val="CommentText"/>
        <w:rPr>
          <w:lang w:val="en-US"/>
        </w:rPr>
      </w:pPr>
      <w:r>
        <w:rPr>
          <w:rStyle w:val="CommentReference"/>
        </w:rPr>
        <w:annotationRef/>
      </w:r>
      <w:r>
        <w:rPr>
          <w:lang w:val="en-US"/>
        </w:rPr>
        <w:t xml:space="preserve">I suggest to put this part with the </w:t>
      </w:r>
      <w:proofErr w:type="spellStart"/>
      <w:r>
        <w:rPr>
          <w:lang w:val="en-US"/>
        </w:rPr>
        <w:t>descrition</w:t>
      </w:r>
      <w:proofErr w:type="spellEnd"/>
      <w:r>
        <w:rPr>
          <w:lang w:val="en-US"/>
        </w:rPr>
        <w:t xml:space="preserve"> of the scenarios before the security analysis and the above text from the offline mode </w:t>
      </w:r>
      <w:proofErr w:type="gramStart"/>
      <w:r>
        <w:rPr>
          <w:lang w:val="en-US"/>
        </w:rPr>
        <w:t>section .</w:t>
      </w:r>
      <w:proofErr w:type="gramEnd"/>
      <w:r>
        <w:rPr>
          <w:lang w:val="en-US"/>
        </w:rP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CC"/>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B4879"/>
    <w:multiLevelType w:val="hybridMultilevel"/>
    <w:tmpl w:val="02C0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6A7F"/>
    <w:multiLevelType w:val="hybridMultilevel"/>
    <w:tmpl w:val="CCFEDE5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0">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0E4696"/>
    <w:multiLevelType w:val="multilevel"/>
    <w:tmpl w:val="40E0454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nsid w:val="63127396"/>
    <w:multiLevelType w:val="hybridMultilevel"/>
    <w:tmpl w:val="399A1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5D7425"/>
    <w:multiLevelType w:val="hybridMultilevel"/>
    <w:tmpl w:val="FCE0C208"/>
    <w:lvl w:ilvl="0" w:tplc="0416000F">
      <w:start w:val="1"/>
      <w:numFmt w:val="decimal"/>
      <w:lvlText w:val="%1."/>
      <w:lvlJc w:val="left"/>
      <w:pPr>
        <w:ind w:left="990" w:hanging="360"/>
      </w:p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num w:numId="1">
    <w:abstractNumId w:val="1"/>
  </w:num>
  <w:num w:numId="2">
    <w:abstractNumId w:val="26"/>
  </w:num>
  <w:num w:numId="3">
    <w:abstractNumId w:val="12"/>
  </w:num>
  <w:num w:numId="4">
    <w:abstractNumId w:val="14"/>
  </w:num>
  <w:num w:numId="5">
    <w:abstractNumId w:val="17"/>
  </w:num>
  <w:num w:numId="6">
    <w:abstractNumId w:val="16"/>
  </w:num>
  <w:num w:numId="7">
    <w:abstractNumId w:val="33"/>
  </w:num>
  <w:num w:numId="8">
    <w:abstractNumId w:val="9"/>
  </w:num>
  <w:num w:numId="9">
    <w:abstractNumId w:val="29"/>
  </w:num>
  <w:num w:numId="10">
    <w:abstractNumId w:val="18"/>
  </w:num>
  <w:num w:numId="11">
    <w:abstractNumId w:val="21"/>
  </w:num>
  <w:num w:numId="12">
    <w:abstractNumId w:val="4"/>
  </w:num>
  <w:num w:numId="13">
    <w:abstractNumId w:val="5"/>
  </w:num>
  <w:num w:numId="14">
    <w:abstractNumId w:val="0"/>
  </w:num>
  <w:num w:numId="15">
    <w:abstractNumId w:val="32"/>
  </w:num>
  <w:num w:numId="16">
    <w:abstractNumId w:val="19"/>
  </w:num>
  <w:num w:numId="17">
    <w:abstractNumId w:val="25"/>
  </w:num>
  <w:num w:numId="18">
    <w:abstractNumId w:val="23"/>
  </w:num>
  <w:num w:numId="19">
    <w:abstractNumId w:val="24"/>
  </w:num>
  <w:num w:numId="20">
    <w:abstractNumId w:val="30"/>
  </w:num>
  <w:num w:numId="21">
    <w:abstractNumId w:val="13"/>
  </w:num>
  <w:num w:numId="22">
    <w:abstractNumId w:val="7"/>
  </w:num>
  <w:num w:numId="23">
    <w:abstractNumId w:val="6"/>
  </w:num>
  <w:num w:numId="24">
    <w:abstractNumId w:val="10"/>
  </w:num>
  <w:num w:numId="25">
    <w:abstractNumId w:val="11"/>
  </w:num>
  <w:num w:numId="26">
    <w:abstractNumId w:val="22"/>
  </w:num>
  <w:num w:numId="27">
    <w:abstractNumId w:val="31"/>
  </w:num>
  <w:num w:numId="28">
    <w:abstractNumId w:val="35"/>
  </w:num>
  <w:num w:numId="29">
    <w:abstractNumId w:val="15"/>
  </w:num>
  <w:num w:numId="30">
    <w:abstractNumId w:val="34"/>
  </w:num>
  <w:num w:numId="31">
    <w:abstractNumId w:val="8"/>
  </w:num>
  <w:num w:numId="32">
    <w:abstractNumId w:val="20"/>
  </w:num>
  <w:num w:numId="33">
    <w:abstractNumId w:val="28"/>
  </w:num>
  <w:num w:numId="34">
    <w:abstractNumId w:val="3"/>
  </w:num>
  <w:num w:numId="35">
    <w:abstractNumId w:val="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DD3"/>
    <w:rsid w:val="00056365"/>
    <w:rsid w:val="00072DD3"/>
    <w:rsid w:val="000744BA"/>
    <w:rsid w:val="000B3D10"/>
    <w:rsid w:val="000B5092"/>
    <w:rsid w:val="000D6F45"/>
    <w:rsid w:val="000F2793"/>
    <w:rsid w:val="00267171"/>
    <w:rsid w:val="00307467"/>
    <w:rsid w:val="0033457B"/>
    <w:rsid w:val="00356937"/>
    <w:rsid w:val="003F695F"/>
    <w:rsid w:val="00430651"/>
    <w:rsid w:val="00452671"/>
    <w:rsid w:val="004573A4"/>
    <w:rsid w:val="004E2459"/>
    <w:rsid w:val="005B33B3"/>
    <w:rsid w:val="005E1FDE"/>
    <w:rsid w:val="005F4C98"/>
    <w:rsid w:val="00617B58"/>
    <w:rsid w:val="00650B21"/>
    <w:rsid w:val="00654667"/>
    <w:rsid w:val="00660BB1"/>
    <w:rsid w:val="00673A6C"/>
    <w:rsid w:val="00694E88"/>
    <w:rsid w:val="006C15D5"/>
    <w:rsid w:val="006C2898"/>
    <w:rsid w:val="00747566"/>
    <w:rsid w:val="00760C13"/>
    <w:rsid w:val="00787BCD"/>
    <w:rsid w:val="0087047A"/>
    <w:rsid w:val="008758FE"/>
    <w:rsid w:val="00925C73"/>
    <w:rsid w:val="0096652E"/>
    <w:rsid w:val="009E0793"/>
    <w:rsid w:val="009F105D"/>
    <w:rsid w:val="00A132F1"/>
    <w:rsid w:val="00A3626F"/>
    <w:rsid w:val="00B06ED5"/>
    <w:rsid w:val="00B17681"/>
    <w:rsid w:val="00B65FF9"/>
    <w:rsid w:val="00BB46FE"/>
    <w:rsid w:val="00BB5970"/>
    <w:rsid w:val="00C30896"/>
    <w:rsid w:val="00C402C9"/>
    <w:rsid w:val="00C55CD5"/>
    <w:rsid w:val="00D62B40"/>
    <w:rsid w:val="00DC7ECD"/>
    <w:rsid w:val="00DD4628"/>
    <w:rsid w:val="00E17D70"/>
    <w:rsid w:val="00E37A75"/>
    <w:rsid w:val="00E72277"/>
    <w:rsid w:val="00E92992"/>
    <w:rsid w:val="00EA2555"/>
    <w:rsid w:val="00F36678"/>
    <w:rsid w:val="00F56C49"/>
    <w:rsid w:val="00FB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1"/>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1"/>
    <w:uiPriority w:val="99"/>
    <w:semiHidden/>
    <w:unhideWhenUsed/>
    <w:rsid w:val="00072DD3"/>
    <w:rPr>
      <w:rFonts w:ascii="Tahoma" w:hAnsi="Tahoma" w:cs="Tahoma"/>
      <w:sz w:val="16"/>
      <w:szCs w:val="16"/>
    </w:rPr>
  </w:style>
  <w:style w:type="character" w:customStyle="1" w:styleId="BalloonTextChar1">
    <w:name w:val="Balloon Text Char1"/>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CommentTextChar1"/>
    <w:uiPriority w:val="99"/>
    <w:semiHidden/>
    <w:unhideWhenUsed/>
    <w:rsid w:val="00072DD3"/>
  </w:style>
  <w:style w:type="character" w:customStyle="1" w:styleId="CommentTextChar1">
    <w:name w:val="Comment Text Char1"/>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1"/>
    <w:uiPriority w:val="99"/>
    <w:semiHidden/>
    <w:unhideWhenUsed/>
    <w:rsid w:val="00072DD3"/>
    <w:rPr>
      <w:b/>
      <w:bCs/>
    </w:rPr>
  </w:style>
  <w:style w:type="character" w:customStyle="1" w:styleId="CommentSubjectChar1">
    <w:name w:val="Comment Subject Char1"/>
    <w:basedOn w:val="CommentTextChar1"/>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1"/>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1"/>
    <w:uiPriority w:val="99"/>
    <w:semiHidden/>
    <w:unhideWhenUsed/>
    <w:rsid w:val="00072DD3"/>
    <w:rPr>
      <w:rFonts w:ascii="Tahoma" w:hAnsi="Tahoma" w:cs="Tahoma"/>
      <w:sz w:val="16"/>
      <w:szCs w:val="16"/>
    </w:rPr>
  </w:style>
  <w:style w:type="character" w:customStyle="1" w:styleId="BalloonTextChar1">
    <w:name w:val="Balloon Text Char1"/>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CommentTextChar1"/>
    <w:uiPriority w:val="99"/>
    <w:semiHidden/>
    <w:unhideWhenUsed/>
    <w:rsid w:val="00072DD3"/>
  </w:style>
  <w:style w:type="character" w:customStyle="1" w:styleId="CommentTextChar1">
    <w:name w:val="Comment Text Char1"/>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1"/>
    <w:uiPriority w:val="99"/>
    <w:semiHidden/>
    <w:unhideWhenUsed/>
    <w:rsid w:val="00072DD3"/>
    <w:rPr>
      <w:b/>
      <w:bCs/>
    </w:rPr>
  </w:style>
  <w:style w:type="character" w:customStyle="1" w:styleId="CommentSubjectChar1">
    <w:name w:val="Comment Subject Char1"/>
    <w:basedOn w:val="CommentTextChar1"/>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oleObject" Target="embeddings/oleObject1.bin"/><Relationship Id="rId26" Type="http://schemas.openxmlformats.org/officeDocument/2006/relationships/oleObject" Target="embeddings/oleObject4.bin"/><Relationship Id="rId39" Type="http://schemas.microsoft.com/office/2007/relationships/diagramDrawing" Target="diagrams/drawing3.xml"/><Relationship Id="rId3" Type="http://schemas.microsoft.com/office/2007/relationships/stylesWithEffects" Target="stylesWithEffects.xml"/><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diagramQuickStyle" Target="diagrams/quickStyle4.xml"/><Relationship Id="rId47" Type="http://schemas.openxmlformats.org/officeDocument/2006/relationships/hyperlink" Target="http://www.gartner.com/technology/topics/cloud-computing.jsp" TargetMode="External"/><Relationship Id="rId50" Type="http://schemas.openxmlformats.org/officeDocument/2006/relationships/hyperlink" Target="http://www.ciphercloud.com/blog/cloud-data-encryption-easy/"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wmf"/><Relationship Id="rId25" Type="http://schemas.openxmlformats.org/officeDocument/2006/relationships/image" Target="media/image6.wmf"/><Relationship Id="rId33" Type="http://schemas.openxmlformats.org/officeDocument/2006/relationships/image" Target="media/image11.wmf"/><Relationship Id="rId38" Type="http://schemas.openxmlformats.org/officeDocument/2006/relationships/diagramColors" Target="diagrams/colors3.xml"/><Relationship Id="rId46" Type="http://schemas.openxmlformats.org/officeDocument/2006/relationships/hyperlink" Target="http://www.ciphercloud.com/blog/cloud-data-security-and-eu-data-privacy-rules-compliance-with-encryption-and-tokenization/"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3.wmf"/><Relationship Id="rId29" Type="http://schemas.openxmlformats.org/officeDocument/2006/relationships/oleObject" Target="embeddings/oleObject5.bin"/><Relationship Id="rId41" Type="http://schemas.openxmlformats.org/officeDocument/2006/relationships/diagramLayout" Target="diagrams/layout4.xml"/><Relationship Id="rId1" Type="http://schemas.openxmlformats.org/officeDocument/2006/relationships/numbering" Target="numbering.xml"/><Relationship Id="rId6" Type="http://schemas.openxmlformats.org/officeDocument/2006/relationships/comments" Target="comments.xml"/><Relationship Id="rId11" Type="http://schemas.microsoft.com/office/2007/relationships/diagramDrawing" Target="diagrams/drawing1.xml"/><Relationship Id="rId24" Type="http://schemas.openxmlformats.org/officeDocument/2006/relationships/oleObject" Target="embeddings/oleObject3.bin"/><Relationship Id="rId32" Type="http://schemas.openxmlformats.org/officeDocument/2006/relationships/oleObject" Target="embeddings/oleObject6.bin"/><Relationship Id="rId37" Type="http://schemas.openxmlformats.org/officeDocument/2006/relationships/diagramQuickStyle" Target="diagrams/quickStyle3.xml"/><Relationship Id="rId40" Type="http://schemas.openxmlformats.org/officeDocument/2006/relationships/diagramData" Target="diagrams/data4.xml"/><Relationship Id="rId45" Type="http://schemas.openxmlformats.org/officeDocument/2006/relationships/hyperlink" Target="https://cloudsecurityalliance.or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5.wmf"/><Relationship Id="rId28" Type="http://schemas.openxmlformats.org/officeDocument/2006/relationships/image" Target="media/image8.wmf"/><Relationship Id="rId36" Type="http://schemas.openxmlformats.org/officeDocument/2006/relationships/diagramLayout" Target="diagrams/layout3.xml"/><Relationship Id="rId49" Type="http://schemas.openxmlformats.org/officeDocument/2006/relationships/hyperlink" Target="http://www.gartner.com/technology/reprints.do?id=1-2RUEH70&amp;ct=151110&amp;st=sb" TargetMode="External"/><Relationship Id="rId10" Type="http://schemas.openxmlformats.org/officeDocument/2006/relationships/diagramColors" Target="diagrams/colors1.xml"/><Relationship Id="rId19" Type="http://schemas.openxmlformats.org/officeDocument/2006/relationships/image" Target="media/image2.png"/><Relationship Id="rId31" Type="http://schemas.openxmlformats.org/officeDocument/2006/relationships/image" Target="media/image10.wmf"/><Relationship Id="rId44" Type="http://schemas.microsoft.com/office/2007/relationships/diagramDrawing" Target="diagrams/drawing4.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diagramData" Target="diagrams/data3.xml"/><Relationship Id="rId43" Type="http://schemas.openxmlformats.org/officeDocument/2006/relationships/diagramColors" Target="diagrams/colors4.xml"/><Relationship Id="rId48" Type="http://schemas.openxmlformats.org/officeDocument/2006/relationships/hyperlink" Target="https://www.skyhighnetworks.com/cloud-university/what-is-cloud-access-security-broker/" TargetMode="External"/><Relationship Id="rId8" Type="http://schemas.openxmlformats.org/officeDocument/2006/relationships/diagramLayout" Target="diagrams/layout1.xml"/><Relationship Id="rId51" Type="http://schemas.openxmlformats.org/officeDocument/2006/relationships/hyperlink" Target="https://securityintelligence.com/how-to-protect-mobile-apps-essential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B7579-7228-4BBD-829A-C9FACCFFE890}" type="doc">
      <dgm:prSet loTypeId="urn:microsoft.com/office/officeart/2005/8/layout/process1" loCatId="process" qsTypeId="urn:microsoft.com/office/officeart/2005/8/quickstyle/simple1" qsCatId="simple" csTypeId="urn:microsoft.com/office/officeart/2005/8/colors/accent1_2" csCatId="accent1" phldr="1"/>
      <dgm:spPr/>
    </dgm:pt>
    <dgm:pt modelId="{E7914FB5-CE0D-43C1-BFA1-23327D1D77D1}">
      <dgm:prSet phldrT="[Text]"/>
      <dgm:spPr/>
      <dgm:t>
        <a:bodyPr/>
        <a:lstStyle/>
        <a:p>
          <a:r>
            <a:rPr lang="en-US"/>
            <a:t>Online mode operations:</a:t>
          </a:r>
        </a:p>
        <a:p>
          <a:r>
            <a:rPr lang="en-US"/>
            <a:t>1. checking user credentials </a:t>
          </a:r>
        </a:p>
        <a:p>
          <a:r>
            <a:rPr lang="en-US"/>
            <a:t>2. expired key renovation </a:t>
          </a:r>
        </a:p>
        <a:p>
          <a:r>
            <a:rPr lang="en-US"/>
            <a:t>3. downloading the files </a:t>
          </a:r>
        </a:p>
        <a:p>
          <a:r>
            <a:rPr lang="en-US"/>
            <a:t>4. uploading the files</a:t>
          </a:r>
        </a:p>
      </dgm:t>
    </dgm:pt>
    <dgm:pt modelId="{CD892D16-5987-4339-8AA6-7F329117693C}" type="parTrans" cxnId="{023853D2-40AB-419C-82D3-E1A72BA6DBDB}">
      <dgm:prSet/>
      <dgm:spPr/>
      <dgm:t>
        <a:bodyPr/>
        <a:lstStyle/>
        <a:p>
          <a:endParaRPr lang="en-US"/>
        </a:p>
      </dgm:t>
    </dgm:pt>
    <dgm:pt modelId="{78599D8F-81DD-4B4A-B3DA-69E5D78F3F78}" type="sibTrans" cxnId="{023853D2-40AB-419C-82D3-E1A72BA6DBDB}">
      <dgm:prSet/>
      <dgm:spPr/>
      <dgm:t>
        <a:bodyPr/>
        <a:lstStyle/>
        <a:p>
          <a:endParaRPr lang="en-US"/>
        </a:p>
      </dgm:t>
    </dgm:pt>
    <dgm:pt modelId="{4AEB130B-D776-4A1A-89A0-85A15F2F7685}">
      <dgm:prSet phldrT="[Text]"/>
      <dgm:spPr/>
      <dgm:t>
        <a:bodyPr/>
        <a:lstStyle/>
        <a:p>
          <a:r>
            <a:rPr lang="en-US"/>
            <a:t>Threat intelligence operations: </a:t>
          </a:r>
        </a:p>
        <a:p>
          <a:r>
            <a:rPr lang="en-US"/>
            <a:t>1. gathering log information, </a:t>
          </a:r>
        </a:p>
        <a:p>
          <a:r>
            <a:rPr lang="en-US"/>
            <a:t>2. counting tries,</a:t>
          </a:r>
        </a:p>
        <a:p>
          <a:r>
            <a:rPr lang="en-US"/>
            <a:t>3. sending info to server,</a:t>
          </a:r>
        </a:p>
        <a:p>
          <a:r>
            <a:rPr lang="en-US"/>
            <a:t>4.  alerting and blocking</a:t>
          </a:r>
        </a:p>
      </dgm:t>
    </dgm:pt>
    <dgm:pt modelId="{A0901AC0-AB86-4BE9-902B-41B149C8A8E6}" type="parTrans" cxnId="{016B4454-5998-4450-A8B8-1978DBF272E4}">
      <dgm:prSet/>
      <dgm:spPr/>
      <dgm:t>
        <a:bodyPr/>
        <a:lstStyle/>
        <a:p>
          <a:endParaRPr lang="en-US"/>
        </a:p>
      </dgm:t>
    </dgm:pt>
    <dgm:pt modelId="{600A254C-0C36-4F46-BC39-42810E8AFD6D}" type="sibTrans" cxnId="{016B4454-5998-4450-A8B8-1978DBF272E4}">
      <dgm:prSet/>
      <dgm:spPr/>
      <dgm:t>
        <a:bodyPr/>
        <a:lstStyle/>
        <a:p>
          <a:endParaRPr lang="en-US"/>
        </a:p>
      </dgm:t>
    </dgm:pt>
    <dgm:pt modelId="{5F30630A-80CE-4470-B99C-4E7B741E6AD1}">
      <dgm:prSet phldrT="[Text]"/>
      <dgm:spPr/>
      <dgm:t>
        <a:bodyPr/>
        <a:lstStyle/>
        <a:p>
          <a:r>
            <a:rPr lang="en-US"/>
            <a:t>Offline mode operations: </a:t>
          </a:r>
        </a:p>
        <a:p>
          <a:r>
            <a:rPr lang="en-US"/>
            <a:t>1. restoring the shared key, </a:t>
          </a:r>
        </a:p>
        <a:p>
          <a:r>
            <a:rPr lang="en-US"/>
            <a:t>2. file decryption,</a:t>
          </a:r>
        </a:p>
        <a:p>
          <a:r>
            <a:rPr lang="en-US"/>
            <a:t>3.  deleting the expired key </a:t>
          </a:r>
        </a:p>
      </dgm:t>
    </dgm:pt>
    <dgm:pt modelId="{C72B8485-7FF8-4A10-B2D0-866352067949}" type="parTrans" cxnId="{9658F46E-F887-41DA-BBFF-64F1AF77B629}">
      <dgm:prSet/>
      <dgm:spPr/>
      <dgm:t>
        <a:bodyPr/>
        <a:lstStyle/>
        <a:p>
          <a:endParaRPr lang="en-US"/>
        </a:p>
      </dgm:t>
    </dgm:pt>
    <dgm:pt modelId="{B754817A-B465-4263-A968-294AF747F4F2}" type="sibTrans" cxnId="{9658F46E-F887-41DA-BBFF-64F1AF77B629}">
      <dgm:prSet/>
      <dgm:spPr/>
      <dgm:t>
        <a:bodyPr/>
        <a:lstStyle/>
        <a:p>
          <a:endParaRPr lang="en-US"/>
        </a:p>
      </dgm:t>
    </dgm:pt>
    <dgm:pt modelId="{8FEEF292-B0EB-466D-9B47-7D4B69FDF691}" type="pres">
      <dgm:prSet presAssocID="{062B7579-7228-4BBD-829A-C9FACCFFE890}" presName="Name0" presStyleCnt="0">
        <dgm:presLayoutVars>
          <dgm:dir/>
          <dgm:resizeHandles val="exact"/>
        </dgm:presLayoutVars>
      </dgm:prSet>
      <dgm:spPr/>
    </dgm:pt>
    <dgm:pt modelId="{294E54A2-F005-41C2-B2E0-CB06D722CB0C}" type="pres">
      <dgm:prSet presAssocID="{E7914FB5-CE0D-43C1-BFA1-23327D1D77D1}" presName="node" presStyleLbl="node1" presStyleIdx="0" presStyleCnt="3">
        <dgm:presLayoutVars>
          <dgm:bulletEnabled val="1"/>
        </dgm:presLayoutVars>
      </dgm:prSet>
      <dgm:spPr/>
      <dgm:t>
        <a:bodyPr/>
        <a:lstStyle/>
        <a:p>
          <a:endParaRPr lang="en-US"/>
        </a:p>
      </dgm:t>
    </dgm:pt>
    <dgm:pt modelId="{030E0C27-AEC2-4E50-8BE6-92516347D69A}" type="pres">
      <dgm:prSet presAssocID="{78599D8F-81DD-4B4A-B3DA-69E5D78F3F78}" presName="sibTrans" presStyleLbl="sibTrans2D1" presStyleIdx="0" presStyleCnt="2"/>
      <dgm:spPr/>
    </dgm:pt>
    <dgm:pt modelId="{52173934-C251-4C89-9265-A5B48671CD40}" type="pres">
      <dgm:prSet presAssocID="{78599D8F-81DD-4B4A-B3DA-69E5D78F3F78}" presName="connectorText" presStyleLbl="sibTrans2D1" presStyleIdx="0" presStyleCnt="2"/>
      <dgm:spPr/>
    </dgm:pt>
    <dgm:pt modelId="{C3682880-182B-4F46-A555-0904DC1B806F}" type="pres">
      <dgm:prSet presAssocID="{4AEB130B-D776-4A1A-89A0-85A15F2F7685}" presName="node" presStyleLbl="node1" presStyleIdx="1" presStyleCnt="3">
        <dgm:presLayoutVars>
          <dgm:bulletEnabled val="1"/>
        </dgm:presLayoutVars>
      </dgm:prSet>
      <dgm:spPr/>
      <dgm:t>
        <a:bodyPr/>
        <a:lstStyle/>
        <a:p>
          <a:endParaRPr lang="en-US"/>
        </a:p>
      </dgm:t>
    </dgm:pt>
    <dgm:pt modelId="{1B0F4DB2-24C1-431C-A170-D208D7D4A66F}" type="pres">
      <dgm:prSet presAssocID="{600A254C-0C36-4F46-BC39-42810E8AFD6D}" presName="sibTrans" presStyleLbl="sibTrans2D1" presStyleIdx="1" presStyleCnt="2"/>
      <dgm:spPr/>
    </dgm:pt>
    <dgm:pt modelId="{E52DBDCD-EB24-4AD6-B347-2A18B8261634}" type="pres">
      <dgm:prSet presAssocID="{600A254C-0C36-4F46-BC39-42810E8AFD6D}" presName="connectorText" presStyleLbl="sibTrans2D1" presStyleIdx="1" presStyleCnt="2"/>
      <dgm:spPr/>
    </dgm:pt>
    <dgm:pt modelId="{4CFC9047-F2C1-47AB-B593-09419EF47AD4}" type="pres">
      <dgm:prSet presAssocID="{5F30630A-80CE-4470-B99C-4E7B741E6AD1}" presName="node" presStyleLbl="node1" presStyleIdx="2" presStyleCnt="3">
        <dgm:presLayoutVars>
          <dgm:bulletEnabled val="1"/>
        </dgm:presLayoutVars>
      </dgm:prSet>
      <dgm:spPr/>
      <dgm:t>
        <a:bodyPr/>
        <a:lstStyle/>
        <a:p>
          <a:endParaRPr lang="en-US"/>
        </a:p>
      </dgm:t>
    </dgm:pt>
  </dgm:ptLst>
  <dgm:cxnLst>
    <dgm:cxn modelId="{9658F46E-F887-41DA-BBFF-64F1AF77B629}" srcId="{062B7579-7228-4BBD-829A-C9FACCFFE890}" destId="{5F30630A-80CE-4470-B99C-4E7B741E6AD1}" srcOrd="2" destOrd="0" parTransId="{C72B8485-7FF8-4A10-B2D0-866352067949}" sibTransId="{B754817A-B465-4263-A968-294AF747F4F2}"/>
    <dgm:cxn modelId="{50BBA661-E184-4C46-90FA-D30100650ACB}" type="presOf" srcId="{E7914FB5-CE0D-43C1-BFA1-23327D1D77D1}" destId="{294E54A2-F005-41C2-B2E0-CB06D722CB0C}" srcOrd="0" destOrd="0" presId="urn:microsoft.com/office/officeart/2005/8/layout/process1"/>
    <dgm:cxn modelId="{016B4454-5998-4450-A8B8-1978DBF272E4}" srcId="{062B7579-7228-4BBD-829A-C9FACCFFE890}" destId="{4AEB130B-D776-4A1A-89A0-85A15F2F7685}" srcOrd="1" destOrd="0" parTransId="{A0901AC0-AB86-4BE9-902B-41B149C8A8E6}" sibTransId="{600A254C-0C36-4F46-BC39-42810E8AFD6D}"/>
    <dgm:cxn modelId="{F96AE0FC-4D81-4456-9C09-64EB2B56B824}" type="presOf" srcId="{78599D8F-81DD-4B4A-B3DA-69E5D78F3F78}" destId="{52173934-C251-4C89-9265-A5B48671CD40}" srcOrd="1" destOrd="0" presId="urn:microsoft.com/office/officeart/2005/8/layout/process1"/>
    <dgm:cxn modelId="{CB8E9FEE-11F5-4630-84B0-762AE91C8C39}" type="presOf" srcId="{062B7579-7228-4BBD-829A-C9FACCFFE890}" destId="{8FEEF292-B0EB-466D-9B47-7D4B69FDF691}" srcOrd="0" destOrd="0" presId="urn:microsoft.com/office/officeart/2005/8/layout/process1"/>
    <dgm:cxn modelId="{87F3F6AF-126D-403C-8425-1E83B1FA5BDC}" type="presOf" srcId="{5F30630A-80CE-4470-B99C-4E7B741E6AD1}" destId="{4CFC9047-F2C1-47AB-B593-09419EF47AD4}" srcOrd="0" destOrd="0" presId="urn:microsoft.com/office/officeart/2005/8/layout/process1"/>
    <dgm:cxn modelId="{22A5BF2C-674F-420E-B246-B9CFEA33D9D3}" type="presOf" srcId="{600A254C-0C36-4F46-BC39-42810E8AFD6D}" destId="{E52DBDCD-EB24-4AD6-B347-2A18B8261634}" srcOrd="1" destOrd="0" presId="urn:microsoft.com/office/officeart/2005/8/layout/process1"/>
    <dgm:cxn modelId="{023853D2-40AB-419C-82D3-E1A72BA6DBDB}" srcId="{062B7579-7228-4BBD-829A-C9FACCFFE890}" destId="{E7914FB5-CE0D-43C1-BFA1-23327D1D77D1}" srcOrd="0" destOrd="0" parTransId="{CD892D16-5987-4339-8AA6-7F329117693C}" sibTransId="{78599D8F-81DD-4B4A-B3DA-69E5D78F3F78}"/>
    <dgm:cxn modelId="{7A6B1CB3-DCB6-4BBC-AD2A-C2E8D6769C9B}" type="presOf" srcId="{4AEB130B-D776-4A1A-89A0-85A15F2F7685}" destId="{C3682880-182B-4F46-A555-0904DC1B806F}" srcOrd="0" destOrd="0" presId="urn:microsoft.com/office/officeart/2005/8/layout/process1"/>
    <dgm:cxn modelId="{F6F13734-C737-444C-9ADE-BDE494B3F7E7}" type="presOf" srcId="{600A254C-0C36-4F46-BC39-42810E8AFD6D}" destId="{1B0F4DB2-24C1-431C-A170-D208D7D4A66F}" srcOrd="0" destOrd="0" presId="urn:microsoft.com/office/officeart/2005/8/layout/process1"/>
    <dgm:cxn modelId="{825F4EA7-CFB6-44D6-9E03-51A3AD288DC5}" type="presOf" srcId="{78599D8F-81DD-4B4A-B3DA-69E5D78F3F78}" destId="{030E0C27-AEC2-4E50-8BE6-92516347D69A}" srcOrd="0" destOrd="0" presId="urn:microsoft.com/office/officeart/2005/8/layout/process1"/>
    <dgm:cxn modelId="{0C50D88C-90B6-41DD-A32E-B3470574945A}" type="presParOf" srcId="{8FEEF292-B0EB-466D-9B47-7D4B69FDF691}" destId="{294E54A2-F005-41C2-B2E0-CB06D722CB0C}" srcOrd="0" destOrd="0" presId="urn:microsoft.com/office/officeart/2005/8/layout/process1"/>
    <dgm:cxn modelId="{F5B720AE-3282-4B0E-9C37-B81A09C015B2}" type="presParOf" srcId="{8FEEF292-B0EB-466D-9B47-7D4B69FDF691}" destId="{030E0C27-AEC2-4E50-8BE6-92516347D69A}" srcOrd="1" destOrd="0" presId="urn:microsoft.com/office/officeart/2005/8/layout/process1"/>
    <dgm:cxn modelId="{65437074-856E-431D-ADE8-C7E15D882071}" type="presParOf" srcId="{030E0C27-AEC2-4E50-8BE6-92516347D69A}" destId="{52173934-C251-4C89-9265-A5B48671CD40}" srcOrd="0" destOrd="0" presId="urn:microsoft.com/office/officeart/2005/8/layout/process1"/>
    <dgm:cxn modelId="{B577B80E-A418-49D5-B3D0-2C90C1B94C88}" type="presParOf" srcId="{8FEEF292-B0EB-466D-9B47-7D4B69FDF691}" destId="{C3682880-182B-4F46-A555-0904DC1B806F}" srcOrd="2" destOrd="0" presId="urn:microsoft.com/office/officeart/2005/8/layout/process1"/>
    <dgm:cxn modelId="{37C9E8BB-1E8E-42E0-9211-0A81230A0E41}" type="presParOf" srcId="{8FEEF292-B0EB-466D-9B47-7D4B69FDF691}" destId="{1B0F4DB2-24C1-431C-A170-D208D7D4A66F}" srcOrd="3" destOrd="0" presId="urn:microsoft.com/office/officeart/2005/8/layout/process1"/>
    <dgm:cxn modelId="{8EC181C3-EAB4-48BB-B6DE-4CCFD6AE694F}" type="presParOf" srcId="{1B0F4DB2-24C1-431C-A170-D208D7D4A66F}" destId="{E52DBDCD-EB24-4AD6-B347-2A18B8261634}" srcOrd="0" destOrd="0" presId="urn:microsoft.com/office/officeart/2005/8/layout/process1"/>
    <dgm:cxn modelId="{797717F5-ED71-4F80-96A3-F9DC1EA0344F}" type="presParOf" srcId="{8FEEF292-B0EB-466D-9B47-7D4B69FDF691}" destId="{4CFC9047-F2C1-47AB-B593-09419EF47AD4}"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Threat Intelligence</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Online and offline 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Protected 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t>
        <a:bodyPr/>
        <a:lstStyle/>
        <a:p>
          <a:endParaRPr lang="pt-BR"/>
        </a:p>
      </dgm:t>
    </dgm:pt>
    <dgm:pt modelId="{4752ABEE-9CB0-4397-A41D-3A144FF1A729}" type="sibTrans" cxnId="{50BA878E-F0FC-4A11-BEF0-91B439675AF2}">
      <dgm:prSet/>
      <dgm:spPr/>
      <dgm:t>
        <a:bodyPr/>
        <a:lstStyle/>
        <a:p>
          <a:endParaRPr lang="pt-BR"/>
        </a:p>
      </dgm:t>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t>
        <a:bodyPr/>
        <a:lstStyle/>
        <a:p>
          <a:endParaRPr lang="pt-BR"/>
        </a:p>
      </dgm:t>
    </dgm:pt>
    <dgm:pt modelId="{35AE2607-59E5-4F03-8CAF-157D7C3646C0}" type="sibTrans" cxnId="{A74B60B9-3167-4616-AC74-CDB923E101CF}">
      <dgm:prSet/>
      <dgm:spPr/>
      <dgm:t>
        <a:bodyPr/>
        <a:lstStyle/>
        <a:p>
          <a:endParaRPr lang="pt-BR"/>
        </a:p>
      </dgm:t>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t>
        <a:bodyPr/>
        <a:lstStyle/>
        <a:p>
          <a:endParaRPr lang="pt-BR"/>
        </a:p>
      </dgm:t>
    </dgm:pt>
    <dgm:pt modelId="{78A39F98-D460-4B49-B39B-47EA0291C5FB}" type="sibTrans" cxnId="{DD6D399B-2567-42FD-8ADE-CB92633D23E4}">
      <dgm:prSet/>
      <dgm:spPr/>
      <dgm:t>
        <a:bodyPr/>
        <a:lstStyle/>
        <a:p>
          <a:endParaRPr lang="pt-BR"/>
        </a:p>
      </dgm:t>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t>
        <a:bodyPr/>
        <a:lstStyle/>
        <a:p>
          <a:endParaRPr lang="pt-BR"/>
        </a:p>
      </dgm:t>
    </dgm:pt>
    <dgm:pt modelId="{537DCA01-976E-49B0-B77F-034514E6BC3A}" type="sibTrans" cxnId="{2BEA7BA3-680D-4180-AA33-1282F5165EBC}">
      <dgm:prSet/>
      <dgm:spPr/>
      <dgm:t>
        <a:bodyPr/>
        <a:lstStyle/>
        <a:p>
          <a:endParaRPr lang="pt-BR"/>
        </a:p>
      </dgm:t>
    </dgm:pt>
    <dgm:pt modelId="{526F85A1-2726-4149-A4CB-6750DD0FC67C}">
      <dgm:prSet phldrT="[Text]" custT="1"/>
      <dgm:spPr/>
      <dgm:t>
        <a:bodyPr/>
        <a:lstStyle/>
        <a:p>
          <a:endParaRPr lang="en-US" sz="900"/>
        </a:p>
      </dgm:t>
    </dgm:pt>
    <dgm:pt modelId="{7E0350AA-B755-466E-BDBE-A7B10F5EF432}" type="parTrans" cxnId="{EE570E6A-B87E-481D-B987-16BA987887F2}">
      <dgm:prSet/>
      <dgm:spPr/>
      <dgm:t>
        <a:bodyPr/>
        <a:lstStyle/>
        <a:p>
          <a:endParaRPr lang="pt-BR"/>
        </a:p>
      </dgm:t>
    </dgm:pt>
    <dgm:pt modelId="{7C5BEFF5-708D-4474-A5ED-D7C51AB589D3}" type="sibTrans" cxnId="{EE570E6A-B87E-481D-B987-16BA987887F2}">
      <dgm:prSet/>
      <dgm:spPr/>
      <dgm:t>
        <a:bodyPr/>
        <a:lstStyle/>
        <a:p>
          <a:endParaRPr lang="pt-BR"/>
        </a:p>
      </dgm:t>
    </dgm:pt>
    <dgm:pt modelId="{CAAD6071-9F98-4340-9055-DC56C603E7D6}">
      <dgm:prSet phldrT="[Text]" custT="1"/>
      <dgm:spPr/>
      <dgm:t>
        <a:bodyPr/>
        <a:lstStyle/>
        <a:p>
          <a:endParaRPr lang="en-US" sz="900"/>
        </a:p>
      </dgm:t>
    </dgm:pt>
    <dgm:pt modelId="{57644DF6-5AFC-4055-8FD1-FEF2E8F24976}" type="parTrans" cxnId="{3E4AF2D3-C379-4784-86AE-3EFCE4E2F04F}">
      <dgm:prSet/>
      <dgm:spPr/>
      <dgm:t>
        <a:bodyPr/>
        <a:lstStyle/>
        <a:p>
          <a:endParaRPr lang="pt-BR"/>
        </a:p>
      </dgm:t>
    </dgm:pt>
    <dgm:pt modelId="{FFDA923C-EEED-48AD-BACC-ADC191038C1C}" type="sibTrans" cxnId="{3E4AF2D3-C379-4784-86AE-3EFCE4E2F04F}">
      <dgm:prSet/>
      <dgm:spPr/>
      <dgm:t>
        <a:bodyPr/>
        <a:lstStyle/>
        <a:p>
          <a:endParaRPr lang="pt-BR"/>
        </a:p>
      </dgm:t>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520C89EA-5481-44D4-AB28-6E1D3AB7CAE7}" srcId="{2CD6076F-1361-4462-B0F3-D7DC62688267}" destId="{407D49C8-B5F2-43DD-8590-DE76505F7030}" srcOrd="1" destOrd="0" parTransId="{6E3FF1D1-57B6-4243-A1B3-1C934AE109E5}" sibTransId="{FAB2CBE5-0FCC-4E81-A519-52A97AA1A1ED}"/>
    <dgm:cxn modelId="{520F0E07-FE68-4358-8CBD-FE6486A309E7}" srcId="{13EC7ACB-7329-433D-A955-455EBCCC708A}" destId="{2399F0C6-80D6-479F-9967-079D5BAA6349}" srcOrd="3" destOrd="0" parTransId="{5E9F96A1-3EFE-41D2-9D01-B06BC1600569}" sibTransId="{23F840F0-B0A9-41DE-B8E1-3CBB1EFACE05}"/>
    <dgm:cxn modelId="{74A6E5C0-4804-47C9-A690-5C44FC033EB2}" type="presOf" srcId="{F7141563-7F3F-485E-98D2-1C727FE650E4}" destId="{9F5355FE-8376-48C4-8954-999E8C2DD298}" srcOrd="0" destOrd="7" presId="urn:microsoft.com/office/officeart/2005/8/layout/cycle4#1"/>
    <dgm:cxn modelId="{9ADFB342-BDD5-445F-990A-2E9915F24A18}" type="presOf" srcId="{AA9CBC9B-8396-41AE-9877-68B79520A4C8}" destId="{E1FEE11A-39ED-44F8-BC1B-6D918F5D5758}" srcOrd="0" destOrd="1" presId="urn:microsoft.com/office/officeart/2005/8/layout/cycle4#1"/>
    <dgm:cxn modelId="{BA815D94-BE15-4B21-8976-3EA72DA20530}" type="presOf" srcId="{588BE1B6-1176-4305-A403-1812EF78797D}" destId="{E1FEE11A-39ED-44F8-BC1B-6D918F5D5758}" srcOrd="0" destOrd="3" presId="urn:microsoft.com/office/officeart/2005/8/layout/cycle4#1"/>
    <dgm:cxn modelId="{FE140471-5F7E-4E6C-9F53-521D221736D3}" type="presOf" srcId="{2CD6076F-1361-4462-B0F3-D7DC62688267}" destId="{D89B6D85-FDA0-49B8-8C67-4F0D5FBD0BA2}" srcOrd="0" destOrd="0"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AF312FD2-F5DB-4CB0-B667-906AA3075305}" type="presOf" srcId="{9D196F09-C995-4990-A515-BAC0BE410666}" destId="{E00D023A-A401-42CD-8DC3-1B5F6A20B2C1}" srcOrd="0" destOrd="3" presId="urn:microsoft.com/office/officeart/2005/8/layout/cycle4#1"/>
    <dgm:cxn modelId="{5A99C87F-215D-4193-80B4-EF6EB408C3D5}" type="presOf" srcId="{47BDCA0B-1BDC-41BA-BED2-0C22999953EE}" destId="{E00D023A-A401-42CD-8DC3-1B5F6A20B2C1}" srcOrd="0" destOrd="2" presId="urn:microsoft.com/office/officeart/2005/8/layout/cycle4#1"/>
    <dgm:cxn modelId="{56C3C58D-554D-4052-93E9-5AA0A43EB6B5}" type="presOf" srcId="{2F209D3E-DCB1-4CDA-8D7B-7D48071ECE60}" destId="{56964E23-D52C-4EA7-9F51-3590978DE5D4}" srcOrd="1" destOrd="0"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B46094F3-BB79-47D7-A592-6E17E077A4FE}" type="presOf" srcId="{97A395F5-AB61-422A-AA90-480DB60FCC63}" destId="{332E8055-E2A6-4147-B886-039AEA1CCF7F}" srcOrd="0" destOrd="0" presId="urn:microsoft.com/office/officeart/2005/8/layout/cycle4#1"/>
    <dgm:cxn modelId="{554DAB03-0B70-4147-88C9-510D0CB2127E}" type="presOf" srcId="{CF787608-35F6-4217-8ACE-EDCA9A3BDD71}" destId="{56964E23-D52C-4EA7-9F51-3590978DE5D4}" srcOrd="1" destOrd="3" presId="urn:microsoft.com/office/officeart/2005/8/layout/cycle4#1"/>
    <dgm:cxn modelId="{A58ECD27-298A-4304-AEFB-E3F75D11CB49}" type="presOf" srcId="{9C939C0F-6074-4871-9C22-874B84310573}" destId="{8C26464B-8E30-4463-89FF-343B1127A532}" srcOrd="1" destOrd="6" presId="urn:microsoft.com/office/officeart/2005/8/layout/cycle4#1"/>
    <dgm:cxn modelId="{26E4A007-77AF-4789-9E98-AB5A35EF453D}" type="presOf" srcId="{DA47FBDF-508A-4746-972B-0D7DB8206BC1}" destId="{E7B4DC49-709E-4238-811E-50B704954A90}" srcOrd="1" destOrd="10" presId="urn:microsoft.com/office/officeart/2005/8/layout/cycle4#1"/>
    <dgm:cxn modelId="{918DFE05-17E4-4A28-B321-005F3F99D59E}" type="presOf" srcId="{D99895E7-C37B-48CA-884A-B4A8FCEF7DE4}" destId="{8C26464B-8E30-4463-89FF-343B1127A532}" srcOrd="1" destOrd="4" presId="urn:microsoft.com/office/officeart/2005/8/layout/cycle4#1"/>
    <dgm:cxn modelId="{3C7D7733-9BDA-4A4E-9084-18A705447F4B}" type="presOf" srcId="{59AC0907-FA70-48A5-8AEC-F5524D15CDC9}" destId="{8C26464B-8E30-4463-89FF-343B1127A532}" srcOrd="1" destOrd="2" presId="urn:microsoft.com/office/officeart/2005/8/layout/cycle4#1"/>
    <dgm:cxn modelId="{8733A0E6-77D4-4867-BCEF-EE6A3F815BB8}" type="presOf" srcId="{749DDB85-59C7-40BD-8C2C-BAB0802320EA}" destId="{8C26464B-8E30-4463-89FF-343B1127A532}" srcOrd="1" destOrd="3" presId="urn:microsoft.com/office/officeart/2005/8/layout/cycle4#1"/>
    <dgm:cxn modelId="{A12D3B69-5251-43B4-94DF-0E52BB3B2F7C}" type="presOf" srcId="{588BE1B6-1176-4305-A403-1812EF78797D}" destId="{E7829519-77F5-4F59-9FE4-B15F813B3820}" srcOrd="1" destOrd="3"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F79499D0-A51A-4BC3-A8CE-45CB25ACC2AF}" type="presOf" srcId="{EB1C0B0D-DCDC-4E06-9709-05788F2CC9FC}" destId="{8C26464B-8E30-4463-89FF-343B1127A532}" srcOrd="1" destOrd="0" presId="urn:microsoft.com/office/officeart/2005/8/layout/cycle4#1"/>
    <dgm:cxn modelId="{F83DAA33-BBAA-43CE-AE9A-87D03C529C86}" type="presOf" srcId="{E685B00F-452B-41EB-B5E3-07DB8972D3E2}" destId="{8C26464B-8E30-4463-89FF-343B1127A532}" srcOrd="1" destOrd="1"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87A50913-FD09-4C6F-AFED-8894C5D1C9F8}" type="presOf" srcId="{526F85A1-2726-4149-A4CB-6750DD0FC67C}" destId="{E00D023A-A401-42CD-8DC3-1B5F6A20B2C1}" srcOrd="0" destOrd="0" presId="urn:microsoft.com/office/officeart/2005/8/layout/cycle4#1"/>
    <dgm:cxn modelId="{F93F3406-0DDC-44C1-ACA5-127856A33232}" type="presOf" srcId="{8E10A98A-82CD-496A-8E34-46C9DEFBE9F5}" destId="{E7829519-77F5-4F59-9FE4-B15F813B3820}" srcOrd="1" destOrd="0"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969B7498-35B2-478F-B083-C5B169964CA2}" type="presOf" srcId="{407D49C8-B5F2-43DD-8590-DE76505F7030}" destId="{56964E23-D52C-4EA7-9F51-3590978DE5D4}" srcOrd="1" destOrd="1" presId="urn:microsoft.com/office/officeart/2005/8/layout/cycle4#1"/>
    <dgm:cxn modelId="{796CCA19-1AD2-481C-9F5A-FA2D2922D823}" srcId="{13EC7ACB-7329-433D-A955-455EBCCC708A}" destId="{47BDCA0B-1BDC-41BA-BED2-0C22999953EE}" srcOrd="2" destOrd="0" parTransId="{C5DB78ED-DBB0-4830-9192-831AB3BF78F8}" sibTransId="{916DB021-7F56-438E-AFD7-58F43055C9C3}"/>
    <dgm:cxn modelId="{B1CFF9C6-DF97-437F-9D7B-C6D08DD8DE75}" type="presOf" srcId="{A7A48A13-4903-4CA8-9F87-2D12186D389F}" destId="{E7B4DC49-709E-4238-811E-50B704954A90}" srcOrd="1" destOrd="7"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500C5453-E9A8-4BDF-8E09-1411AEC050D9}" srcId="{2399F0C6-80D6-479F-9967-079D5BAA6349}" destId="{84098891-0ED9-404D-9101-4C12F86A1730}" srcOrd="2" destOrd="0" parTransId="{F04C809C-807C-4D42-A5BC-95AA39C1464D}" sibTransId="{E57AC5D1-640D-479B-BB6D-D2E270A6C439}"/>
    <dgm:cxn modelId="{04E702D2-7AB4-492C-A702-E5D43B666C9F}" type="presOf" srcId="{CCED8486-ED12-4404-A154-01B07A6C98E5}" destId="{E7829519-77F5-4F59-9FE4-B15F813B3820}" srcOrd="1" destOrd="2" presId="urn:microsoft.com/office/officeart/2005/8/layout/cycle4#1"/>
    <dgm:cxn modelId="{501EC153-0FAD-41EB-98A1-99E0860BB12E}" type="presOf" srcId="{DA47FBDF-508A-4746-972B-0D7DB8206BC1}" destId="{E00D023A-A401-42CD-8DC3-1B5F6A20B2C1}" srcOrd="0" destOrd="10"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20DB4F0D-874A-4F95-B132-B8A787206A4C}" type="presOf" srcId="{9FC692AD-EF5A-403F-9DDE-BB1BBF7780E7}" destId="{E00D023A-A401-42CD-8DC3-1B5F6A20B2C1}" srcOrd="0" destOrd="8" presId="urn:microsoft.com/office/officeart/2005/8/layout/cycle4#1"/>
    <dgm:cxn modelId="{79679228-0722-4A7C-B793-3E4F90EBBB12}" type="presOf" srcId="{0687488E-3BFC-4C59-A95B-A39128E21876}" destId="{9F5355FE-8376-48C4-8954-999E8C2DD298}" srcOrd="0" destOrd="5" presId="urn:microsoft.com/office/officeart/2005/8/layout/cycle4#1"/>
    <dgm:cxn modelId="{18033355-CBF0-42FE-8B5D-17C4375150B6}" type="presOf" srcId="{24C80CD2-B8F4-4357-87F8-80D2AC2D2D07}" destId="{56964E23-D52C-4EA7-9F51-3590978DE5D4}" srcOrd="1" destOrd="2" presId="urn:microsoft.com/office/officeart/2005/8/layout/cycle4#1"/>
    <dgm:cxn modelId="{D537C096-17B8-434C-8FC6-0AED0A158AC6}" type="presOf" srcId="{D99895E7-C37B-48CA-884A-B4A8FCEF7DE4}" destId="{9F5355FE-8376-48C4-8954-999E8C2DD298}" srcOrd="0" destOrd="4"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B4B84BEC-73CB-472B-A37E-B5B7DF423B6C}" type="presOf" srcId="{DD60D0C9-57A0-45F9-8A02-92D936F4981F}" destId="{4496749F-5334-4312-86CA-D299A1189246}" srcOrd="0" destOrd="0"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349BA798-73C9-4934-975E-8A67ADD49CF1}" srcId="{2CD6076F-1361-4462-B0F3-D7DC62688267}" destId="{24C80CD2-B8F4-4357-87F8-80D2AC2D2D07}" srcOrd="2" destOrd="0" parTransId="{B7CFF865-4CB6-45CC-9BA9-0BC28B0B02AB}" sibTransId="{E83EF73C-3F5F-4F82-8B0E-C21CA1A9121C}"/>
    <dgm:cxn modelId="{2BEA7BA3-680D-4180-AA33-1282F5165EBC}" srcId="{97A395F5-AB61-422A-AA90-480DB60FCC63}" destId="{59AC0907-FA70-48A5-8AEC-F5524D15CDC9}" srcOrd="2" destOrd="0" parTransId="{1E26EC74-F63A-41F0-94F7-036129A22440}" sibTransId="{537DCA01-976E-49B0-B77F-034514E6BC3A}"/>
    <dgm:cxn modelId="{31586337-8E47-4E47-A708-02F9AB7E7C1C}" srcId="{47BDCA0B-1BDC-41BA-BED2-0C22999953EE}" destId="{D9133001-D80B-4675-AE7C-7AAF26BBFF95}" srcOrd="2" destOrd="0" parTransId="{6AD1F2ED-6114-4F58-A0C5-D3BA312F00EE}" sibTransId="{42152F83-DCDF-4490-B676-047176D61930}"/>
    <dgm:cxn modelId="{50BA878E-F0FC-4A11-BEF0-91B439675AF2}" srcId="{97A395F5-AB61-422A-AA90-480DB60FCC63}" destId="{EB1C0B0D-DCDC-4E06-9709-05788F2CC9FC}" srcOrd="0" destOrd="0" parTransId="{AF9310BC-9BA0-4DED-A87A-1D69E05373F0}" sibTransId="{4752ABEE-9CB0-4397-A41D-3A144FF1A729}"/>
    <dgm:cxn modelId="{D2AFF4E5-28D4-4524-A8D3-410235D37532}" type="presOf" srcId="{84098891-0ED9-404D-9101-4C12F86A1730}" destId="{E00D023A-A401-42CD-8DC3-1B5F6A20B2C1}" srcOrd="0" destOrd="9" presId="urn:microsoft.com/office/officeart/2005/8/layout/cycle4#1"/>
    <dgm:cxn modelId="{7D56929F-7380-4E7A-8F70-84BA32D7B3EF}" type="presOf" srcId="{47BDCA0B-1BDC-41BA-BED2-0C22999953EE}" destId="{E7B4DC49-709E-4238-811E-50B704954A90}" srcOrd="1" destOrd="2"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EE570E6A-B87E-481D-B987-16BA987887F2}" srcId="{13EC7ACB-7329-433D-A955-455EBCCC708A}" destId="{526F85A1-2726-4149-A4CB-6750DD0FC67C}" srcOrd="0" destOrd="0" parTransId="{7E0350AA-B755-466E-BDBE-A7B10F5EF432}" sibTransId="{7C5BEFF5-708D-4474-A5ED-D7C51AB589D3}"/>
    <dgm:cxn modelId="{4C308F7C-A3B4-4849-AB27-51982B5FB8AF}" type="presOf" srcId="{7F572821-B453-46A6-A0EF-9BFC3C20329F}" destId="{E7B4DC49-709E-4238-811E-50B704954A90}" srcOrd="1" destOrd="4" presId="urn:microsoft.com/office/officeart/2005/8/layout/cycle4#1"/>
    <dgm:cxn modelId="{22E595FC-F242-476A-BD38-0F5EF4DF18AA}" type="presOf" srcId="{A7A48A13-4903-4CA8-9F87-2D12186D389F}" destId="{E00D023A-A401-42CD-8DC3-1B5F6A20B2C1}" srcOrd="0" destOrd="7" presId="urn:microsoft.com/office/officeart/2005/8/layout/cycle4#1"/>
    <dgm:cxn modelId="{4E8C2004-5BAD-4027-8EC2-840B85666589}" type="presOf" srcId="{D9133001-D80B-4675-AE7C-7AAF26BBFF95}" destId="{E7B4DC49-709E-4238-811E-50B704954A90}" srcOrd="1" destOrd="5" presId="urn:microsoft.com/office/officeart/2005/8/layout/cycle4#1"/>
    <dgm:cxn modelId="{A3FEBDAC-4DEF-403E-95CE-34E10130E920}" type="presOf" srcId="{59AC0907-FA70-48A5-8AEC-F5524D15CDC9}" destId="{9F5355FE-8376-48C4-8954-999E8C2DD298}" srcOrd="0" destOrd="2"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58357810-DA66-4ADC-BF90-646DD64C5343}" type="presOf" srcId="{24C80CD2-B8F4-4357-87F8-80D2AC2D2D07}" destId="{588D548F-B28A-4A55-AD85-0B68DCCB973D}" srcOrd="0" destOrd="2" presId="urn:microsoft.com/office/officeart/2005/8/layout/cycle4#1"/>
    <dgm:cxn modelId="{E3C4CC4B-3942-48E2-9BC8-732A7F4286F0}" type="presOf" srcId="{2F209D3E-DCB1-4CDA-8D7B-7D48071ECE60}" destId="{588D548F-B28A-4A55-AD85-0B68DCCB973D}" srcOrd="0" destOrd="0" presId="urn:microsoft.com/office/officeart/2005/8/layout/cycle4#1"/>
    <dgm:cxn modelId="{4EFB9199-1173-4061-B8F8-718F736B2C56}" srcId="{2CD6076F-1361-4462-B0F3-D7DC62688267}" destId="{2F209D3E-DCB1-4CDA-8D7B-7D48071ECE60}" srcOrd="0" destOrd="0" parTransId="{6EC112E7-316A-47A0-8AB9-2315A9ED0325}" sibTransId="{0F8883FD-7F5E-4740-90D3-939916830E24}"/>
    <dgm:cxn modelId="{BB74ABAF-C97B-41C2-AFDD-FD43DB102AE4}" type="presOf" srcId="{EB1C0B0D-DCDC-4E06-9709-05788F2CC9FC}" destId="{9F5355FE-8376-48C4-8954-999E8C2DD298}" srcOrd="0" destOrd="0" presId="urn:microsoft.com/office/officeart/2005/8/layout/cycle4#1"/>
    <dgm:cxn modelId="{E4CE948F-7E92-42E9-B0B9-811E3F41AA3E}" type="presOf" srcId="{9FC692AD-EF5A-403F-9DDE-BB1BBF7780E7}" destId="{E7B4DC49-709E-4238-811E-50B704954A90}" srcOrd="1" destOrd="8" presId="urn:microsoft.com/office/officeart/2005/8/layout/cycle4#1"/>
    <dgm:cxn modelId="{AC23574D-4027-42EF-B26B-6C7010738067}" type="presOf" srcId="{E685B00F-452B-41EB-B5E3-07DB8972D3E2}" destId="{9F5355FE-8376-48C4-8954-999E8C2DD298}" srcOrd="0" destOrd="1" presId="urn:microsoft.com/office/officeart/2005/8/layout/cycle4#1"/>
    <dgm:cxn modelId="{C24DCB6A-3F3D-4B0A-8D2A-FA06686914A2}" srcId="{2399F0C6-80D6-479F-9967-079D5BAA6349}" destId="{DA47FBDF-508A-4746-972B-0D7DB8206BC1}" srcOrd="3" destOrd="0" parTransId="{2A759C9A-B9C6-459E-A4EE-63A7930AB0E3}" sibTransId="{F2F83EDE-A257-462A-9ADB-694F3A2CB549}"/>
    <dgm:cxn modelId="{A32F5529-4EFC-4F20-90FB-6261EB5E8275}" type="presOf" srcId="{2399F0C6-80D6-479F-9967-079D5BAA6349}" destId="{E7B4DC49-709E-4238-811E-50B704954A90}" srcOrd="1" destOrd="6" presId="urn:microsoft.com/office/officeart/2005/8/layout/cycle4#1"/>
    <dgm:cxn modelId="{6FF9E86B-D79F-4B49-9C6C-DA0A17A41709}" type="presOf" srcId="{9B4F0599-89EA-40A3-A52C-C20FDAFB1BFE}" destId="{8C26464B-8E30-4463-89FF-343B1127A532}" srcOrd="1" destOrd="8" presId="urn:microsoft.com/office/officeart/2005/8/layout/cycle4#1"/>
    <dgm:cxn modelId="{7095DF89-5B25-45CC-90EC-26E8C2218380}" type="presOf" srcId="{7F572821-B453-46A6-A0EF-9BFC3C20329F}" destId="{E00D023A-A401-42CD-8DC3-1B5F6A20B2C1}" srcOrd="0" destOrd="4" presId="urn:microsoft.com/office/officeart/2005/8/layout/cycle4#1"/>
    <dgm:cxn modelId="{34781488-9044-4655-A4B3-8FD2CB1E7C14}" type="presOf" srcId="{8E10A98A-82CD-496A-8E34-46C9DEFBE9F5}" destId="{E1FEE11A-39ED-44F8-BC1B-6D918F5D5758}" srcOrd="0" destOrd="0" presId="urn:microsoft.com/office/officeart/2005/8/layout/cycle4#1"/>
    <dgm:cxn modelId="{53A6F4D9-2C28-4EE5-8017-622A616DE965}" type="presOf" srcId="{9C939C0F-6074-4871-9C22-874B84310573}" destId="{9F5355FE-8376-48C4-8954-999E8C2DD298}" srcOrd="0" destOrd="6"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DB7B2B63-0275-46DE-8C39-A1974A098023}" type="presOf" srcId="{2399F0C6-80D6-479F-9967-079D5BAA6349}" destId="{E00D023A-A401-42CD-8DC3-1B5F6A20B2C1}" srcOrd="0" destOrd="6"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9A35E5FB-B938-4ADA-BBB3-5E55AF2828D3}" type="presOf" srcId="{D9133001-D80B-4675-AE7C-7AAF26BBFF95}" destId="{E00D023A-A401-42CD-8DC3-1B5F6A20B2C1}" srcOrd="0" destOrd="5" presId="urn:microsoft.com/office/officeart/2005/8/layout/cycle4#1"/>
    <dgm:cxn modelId="{AB9143DC-60E9-42C2-A8A7-5D5D0F2A90E8}" type="presOf" srcId="{CAAD6071-9F98-4340-9055-DC56C603E7D6}" destId="{E00D023A-A401-42CD-8DC3-1B5F6A20B2C1}" srcOrd="0" destOrd="1" presId="urn:microsoft.com/office/officeart/2005/8/layout/cycle4#1"/>
    <dgm:cxn modelId="{5E8F67E8-1D47-47D5-9575-6B057CFA00DB}" srcId="{97A395F5-AB61-422A-AA90-480DB60FCC63}" destId="{9C939C0F-6074-4871-9C22-874B84310573}" srcOrd="6" destOrd="0" parTransId="{9F61ACE4-EEEF-4BE7-ADF8-0CF653C141E5}" sibTransId="{B0E1DA61-BD49-426E-B616-66750AD1571B}"/>
    <dgm:cxn modelId="{F4BE20FD-BC6B-4A13-845E-892DD4B94281}" srcId="{97A395F5-AB61-422A-AA90-480DB60FCC63}" destId="{F7141563-7F3F-485E-98D2-1C727FE650E4}" srcOrd="7" destOrd="0" parTransId="{D5E5C063-4616-4FCC-A1D6-50BAC4A69672}" sibTransId="{0A96311A-5969-49D8-84FD-D9DF3309327D}"/>
    <dgm:cxn modelId="{9E869BE2-98BE-4E6D-9145-4872A92FE51F}" srcId="{DD60D0C9-57A0-45F9-8A02-92D936F4981F}" destId="{13EC7ACB-7329-433D-A955-455EBCCC708A}" srcOrd="3" destOrd="0" parTransId="{16F978C2-9034-48A1-A28F-6E79591EA16B}" sibTransId="{7E3C6B17-6C80-4CD6-86FC-6AFB02EBCB99}"/>
    <dgm:cxn modelId="{8EF5D335-F2C5-4564-A353-7388FBDA4BE6}" type="presOf" srcId="{13EC7ACB-7329-433D-A955-455EBCCC708A}" destId="{7D17D470-2487-4F92-B308-B97AF66A175D}" srcOrd="0" destOrd="0" presId="urn:microsoft.com/office/officeart/2005/8/layout/cycle4#1"/>
    <dgm:cxn modelId="{B47422C3-26CC-40EF-90A0-B0CE4E7A79A0}" srcId="{97A395F5-AB61-422A-AA90-480DB60FCC63}" destId="{D99895E7-C37B-48CA-884A-B4A8FCEF7DE4}" srcOrd="4" destOrd="0" parTransId="{53EA72FB-14DF-4FF6-AD14-E4B1F8253095}" sibTransId="{3AA811AA-A6C0-4241-8992-7A315119423F}"/>
    <dgm:cxn modelId="{09DB3F59-4825-48C1-B766-C1AA4C542D9D}" type="presOf" srcId="{9B4F0599-89EA-40A3-A52C-C20FDAFB1BFE}" destId="{9F5355FE-8376-48C4-8954-999E8C2DD298}" srcOrd="0" destOrd="8" presId="urn:microsoft.com/office/officeart/2005/8/layout/cycle4#1"/>
    <dgm:cxn modelId="{BA9829F5-C53F-42FA-963E-FBD99CA68B00}" type="presOf" srcId="{CA644581-1BF0-4499-A6EC-4F3D2AA25851}" destId="{F44A7436-8D9D-424D-84FF-3DCE77BB9E61}" srcOrd="0" destOrd="0" presId="urn:microsoft.com/office/officeart/2005/8/layout/cycle4#1"/>
    <dgm:cxn modelId="{69A5005E-555E-4276-8A86-6FA8214782ED}" type="presOf" srcId="{AA9CBC9B-8396-41AE-9877-68B79520A4C8}" destId="{E7829519-77F5-4F59-9FE4-B15F813B3820}" srcOrd="1" destOrd="1" presId="urn:microsoft.com/office/officeart/2005/8/layout/cycle4#1"/>
    <dgm:cxn modelId="{9A0887FF-8EF2-4098-8427-4B20D00183BE}" type="presOf" srcId="{526F85A1-2726-4149-A4CB-6750DD0FC67C}" destId="{E7B4DC49-709E-4238-811E-50B704954A90}" srcOrd="1" destOrd="0" presId="urn:microsoft.com/office/officeart/2005/8/layout/cycle4#1"/>
    <dgm:cxn modelId="{2C31DC04-3938-4703-8BE7-1AAC744FEBD1}" type="presOf" srcId="{749DDB85-59C7-40BD-8C2C-BAB0802320EA}" destId="{9F5355FE-8376-48C4-8954-999E8C2DD298}" srcOrd="0" destOrd="3" presId="urn:microsoft.com/office/officeart/2005/8/layout/cycle4#1"/>
    <dgm:cxn modelId="{ADF8627D-84D6-4D5E-9794-2AB5403D5AFD}" type="presOf" srcId="{9D196F09-C995-4990-A515-BAC0BE410666}" destId="{E7B4DC49-709E-4238-811E-50B704954A90}" srcOrd="1" destOrd="3"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B13A0251-0CD2-4568-8AC4-7E8A566CE8FC}" type="presOf" srcId="{CAAD6071-9F98-4340-9055-DC56C603E7D6}" destId="{E7B4DC49-709E-4238-811E-50B704954A90}" srcOrd="1" destOrd="1"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3E4AF2D3-C379-4784-86AE-3EFCE4E2F04F}" srcId="{13EC7ACB-7329-433D-A955-455EBCCC708A}" destId="{CAAD6071-9F98-4340-9055-DC56C603E7D6}" srcOrd="1" destOrd="0" parTransId="{57644DF6-5AFC-4055-8FD1-FEF2E8F24976}" sibTransId="{FFDA923C-EEED-48AD-BACC-ADC191038C1C}"/>
    <dgm:cxn modelId="{1D0221F0-BA93-4D69-85B4-D646731A68D8}" type="presOf" srcId="{407D49C8-B5F2-43DD-8590-DE76505F7030}" destId="{588D548F-B28A-4A55-AD85-0B68DCCB973D}" srcOrd="0" destOrd="1" presId="urn:microsoft.com/office/officeart/2005/8/layout/cycle4#1"/>
    <dgm:cxn modelId="{22B83BAF-2B1E-49C3-8A30-F9ABA95C97CA}" type="presOf" srcId="{CCED8486-ED12-4404-A154-01B07A6C98E5}" destId="{E1FEE11A-39ED-44F8-BC1B-6D918F5D5758}" srcOrd="0" destOrd="2" presId="urn:microsoft.com/office/officeart/2005/8/layout/cycle4#1"/>
    <dgm:cxn modelId="{3E3D32A8-BF19-41EC-A29C-8E623DC462E9}" type="presOf" srcId="{84098891-0ED9-404D-9101-4C12F86A1730}" destId="{E7B4DC49-709E-4238-811E-50B704954A90}" srcOrd="1" destOrd="9"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2FC7784B-1880-4328-8958-3B1E810E9F24}" type="presOf" srcId="{CF787608-35F6-4217-8ACE-EDCA9A3BDD71}" destId="{588D548F-B28A-4A55-AD85-0B68DCCB973D}" srcOrd="0" destOrd="3" presId="urn:microsoft.com/office/officeart/2005/8/layout/cycle4#1"/>
    <dgm:cxn modelId="{451CDCF7-4F79-41D5-A094-A8E3D0EB800C}" type="presOf" srcId="{0687488E-3BFC-4C59-A95B-A39128E21876}" destId="{8C26464B-8E30-4463-89FF-343B1127A532}" srcOrd="1" destOrd="5" presId="urn:microsoft.com/office/officeart/2005/8/layout/cycle4#1"/>
    <dgm:cxn modelId="{46424864-3085-4EC5-9A57-81FB1F254804}" type="presOf" srcId="{F7141563-7F3F-485E-98D2-1C727FE650E4}" destId="{8C26464B-8E30-4463-89FF-343B1127A532}" srcOrd="1" destOrd="7" presId="urn:microsoft.com/office/officeart/2005/8/layout/cycle4#1"/>
    <dgm:cxn modelId="{648D21FF-1CC1-4A29-9D63-ABBA67617572}" type="presParOf" srcId="{4496749F-5334-4312-86CA-D299A1189246}" destId="{82088E4A-021E-4A3E-A254-90AF2809693A}" srcOrd="0" destOrd="0" presId="urn:microsoft.com/office/officeart/2005/8/layout/cycle4#1"/>
    <dgm:cxn modelId="{6DB1E85C-CB2B-49B8-8023-207CA98F583A}" type="presParOf" srcId="{82088E4A-021E-4A3E-A254-90AF2809693A}" destId="{AFD76E59-5B3B-4869-9CC0-BCE18A109C9C}" srcOrd="0" destOrd="0" presId="urn:microsoft.com/office/officeart/2005/8/layout/cycle4#1"/>
    <dgm:cxn modelId="{3E9949E5-1514-4053-9EFA-ABECF67C4303}" type="presParOf" srcId="{AFD76E59-5B3B-4869-9CC0-BCE18A109C9C}" destId="{E1FEE11A-39ED-44F8-BC1B-6D918F5D5758}" srcOrd="0" destOrd="0" presId="urn:microsoft.com/office/officeart/2005/8/layout/cycle4#1"/>
    <dgm:cxn modelId="{6180B07C-0B3B-4ACB-A048-4D67762070C4}" type="presParOf" srcId="{AFD76E59-5B3B-4869-9CC0-BCE18A109C9C}" destId="{E7829519-77F5-4F59-9FE4-B15F813B3820}" srcOrd="1" destOrd="0" presId="urn:microsoft.com/office/officeart/2005/8/layout/cycle4#1"/>
    <dgm:cxn modelId="{AF79F175-F063-479C-84D1-6A7AE69B03B0}" type="presParOf" srcId="{82088E4A-021E-4A3E-A254-90AF2809693A}" destId="{3BED5D87-789C-479C-AF82-82AE7FE1899C}" srcOrd="1" destOrd="0" presId="urn:microsoft.com/office/officeart/2005/8/layout/cycle4#1"/>
    <dgm:cxn modelId="{EC73317D-5A08-449C-9E5C-985285AEDA89}" type="presParOf" srcId="{3BED5D87-789C-479C-AF82-82AE7FE1899C}" destId="{588D548F-B28A-4A55-AD85-0B68DCCB973D}" srcOrd="0" destOrd="0" presId="urn:microsoft.com/office/officeart/2005/8/layout/cycle4#1"/>
    <dgm:cxn modelId="{4B8D9416-E2A4-44F1-AD80-112C94CC0612}" type="presParOf" srcId="{3BED5D87-789C-479C-AF82-82AE7FE1899C}" destId="{56964E23-D52C-4EA7-9F51-3590978DE5D4}" srcOrd="1" destOrd="0" presId="urn:microsoft.com/office/officeart/2005/8/layout/cycle4#1"/>
    <dgm:cxn modelId="{A4D072D1-1D69-4CF9-BCD9-5A030DF8B218}" type="presParOf" srcId="{82088E4A-021E-4A3E-A254-90AF2809693A}" destId="{30BD394F-D417-4F98-8C0B-A724483E5A9C}" srcOrd="2" destOrd="0" presId="urn:microsoft.com/office/officeart/2005/8/layout/cycle4#1"/>
    <dgm:cxn modelId="{619AD794-74D8-4FB3-889C-2D0BEBC2BED6}" type="presParOf" srcId="{30BD394F-D417-4F98-8C0B-A724483E5A9C}" destId="{9F5355FE-8376-48C4-8954-999E8C2DD298}" srcOrd="0" destOrd="0" presId="urn:microsoft.com/office/officeart/2005/8/layout/cycle4#1"/>
    <dgm:cxn modelId="{3F7BFAFE-8125-497E-ADDB-1AC29461A7F8}" type="presParOf" srcId="{30BD394F-D417-4F98-8C0B-A724483E5A9C}" destId="{8C26464B-8E30-4463-89FF-343B1127A532}" srcOrd="1" destOrd="0" presId="urn:microsoft.com/office/officeart/2005/8/layout/cycle4#1"/>
    <dgm:cxn modelId="{02B7F2AE-D70A-4126-B144-E897CC62E788}" type="presParOf" srcId="{82088E4A-021E-4A3E-A254-90AF2809693A}" destId="{91CC2F79-2BDB-46EA-ABED-3606BC6BB0BC}" srcOrd="3" destOrd="0" presId="urn:microsoft.com/office/officeart/2005/8/layout/cycle4#1"/>
    <dgm:cxn modelId="{E67D9378-63A4-420F-AA7F-93895C24301D}" type="presParOf" srcId="{91CC2F79-2BDB-46EA-ABED-3606BC6BB0BC}" destId="{E00D023A-A401-42CD-8DC3-1B5F6A20B2C1}" srcOrd="0" destOrd="0" presId="urn:microsoft.com/office/officeart/2005/8/layout/cycle4#1"/>
    <dgm:cxn modelId="{BC461FA1-2909-4AC4-90AB-01F707D96000}" type="presParOf" srcId="{91CC2F79-2BDB-46EA-ABED-3606BC6BB0BC}" destId="{E7B4DC49-709E-4238-811E-50B704954A90}" srcOrd="1" destOrd="0" presId="urn:microsoft.com/office/officeart/2005/8/layout/cycle4#1"/>
    <dgm:cxn modelId="{A628345C-8198-45C9-AE99-C15C8E086C5A}" type="presParOf" srcId="{82088E4A-021E-4A3E-A254-90AF2809693A}" destId="{9CC6A4A2-8F99-4240-A013-DDBA6566234F}" srcOrd="4" destOrd="0" presId="urn:microsoft.com/office/officeart/2005/8/layout/cycle4#1"/>
    <dgm:cxn modelId="{0E555CD6-C629-41B4-AE70-F126D0422E81}" type="presParOf" srcId="{4496749F-5334-4312-86CA-D299A1189246}" destId="{5D8B4ED3-3324-45BD-96F7-DB7951E9C05A}" srcOrd="1" destOrd="0" presId="urn:microsoft.com/office/officeart/2005/8/layout/cycle4#1"/>
    <dgm:cxn modelId="{39F3E5ED-5739-4ACF-8269-65F5AE0C76C6}" type="presParOf" srcId="{5D8B4ED3-3324-45BD-96F7-DB7951E9C05A}" destId="{F44A7436-8D9D-424D-84FF-3DCE77BB9E61}" srcOrd="0" destOrd="0" presId="urn:microsoft.com/office/officeart/2005/8/layout/cycle4#1"/>
    <dgm:cxn modelId="{5DE2A939-27E9-457C-8BBE-0F20842045F2}" type="presParOf" srcId="{5D8B4ED3-3324-45BD-96F7-DB7951E9C05A}" destId="{D89B6D85-FDA0-49B8-8C67-4F0D5FBD0BA2}" srcOrd="1" destOrd="0" presId="urn:microsoft.com/office/officeart/2005/8/layout/cycle4#1"/>
    <dgm:cxn modelId="{6501DED2-95E9-4EF3-8711-4842952748FC}" type="presParOf" srcId="{5D8B4ED3-3324-45BD-96F7-DB7951E9C05A}" destId="{332E8055-E2A6-4147-B886-039AEA1CCF7F}" srcOrd="2" destOrd="0" presId="urn:microsoft.com/office/officeart/2005/8/layout/cycle4#1"/>
    <dgm:cxn modelId="{11DAD204-FF0D-4526-99FC-CB49EEE1F48E}" type="presParOf" srcId="{5D8B4ED3-3324-45BD-96F7-DB7951E9C05A}" destId="{7D17D470-2487-4F92-B308-B97AF66A175D}" srcOrd="3" destOrd="0" presId="urn:microsoft.com/office/officeart/2005/8/layout/cycle4#1"/>
    <dgm:cxn modelId="{EA00200A-6799-4680-929B-729C0BE287AA}" type="presParOf" srcId="{5D8B4ED3-3324-45BD-96F7-DB7951E9C05A}" destId="{FA2C9A43-1630-45B6-8A8C-4BE854762E31}" srcOrd="4" destOrd="0" presId="urn:microsoft.com/office/officeart/2005/8/layout/cycle4#1"/>
    <dgm:cxn modelId="{C1AACF16-C34D-4E58-89D5-C7E7F847D5E4}" type="presParOf" srcId="{4496749F-5334-4312-86CA-D299A1189246}" destId="{91372109-2BD9-4DD2-9899-12E01381ED8C}" srcOrd="2" destOrd="0" presId="urn:microsoft.com/office/officeart/2005/8/layout/cycle4#1"/>
    <dgm:cxn modelId="{1AAB9552-1443-4133-9D5F-716ECA91163A}"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75162FD9-72E5-497D-9ECE-8693C95054BC}" type="presOf" srcId="{E61CB599-75B0-488C-8BDC-2A90F8FB0614}" destId="{5A680BE2-ED2E-47CE-9762-EDC12F4DCA3D}" srcOrd="0" destOrd="3" presId="urn:microsoft.com/office/officeart/2005/8/layout/vList6"/>
    <dgm:cxn modelId="{3142B5BE-D172-40C8-8E46-4EB71F360918}" srcId="{976AA7E9-EFC3-4B8F-AE2E-CAD3FC99818A}" destId="{4BC1F1E7-F788-4236-AFEF-5D1D94E35C85}" srcOrd="0" destOrd="0" parTransId="{CDA77F51-2863-40A1-A8FF-CEE447CECD16}" sibTransId="{8919C306-A2B3-4DA1-8BDF-B9F58B5385C1}"/>
    <dgm:cxn modelId="{BD36F85A-26FC-41E6-ACF6-60C992EB8CCB}" type="presOf" srcId="{3C2BF6F3-036D-4362-934B-3920AC7199A0}" destId="{126038D9-5B2B-4D2B-926E-F8CE25F69881}" srcOrd="0" destOrd="0" presId="urn:microsoft.com/office/officeart/2005/8/layout/vList6"/>
    <dgm:cxn modelId="{FF91CCA0-E29B-4A85-8E79-22D5CA0A1CD1}" type="presOf" srcId="{49722A1F-4D79-4890-AB1F-485BE89D11C7}" destId="{0E92E457-0BAE-437F-A15B-4D2F9428B238}" srcOrd="0" destOrd="3" presId="urn:microsoft.com/office/officeart/2005/8/layout/vList6"/>
    <dgm:cxn modelId="{FF6634E0-F1A1-46A8-B51F-98E640963EBB}" type="presOf" srcId="{BCDF5DAF-8D60-4ACF-BB5D-0D659E7A47CF}" destId="{0E92E457-0BAE-437F-A15B-4D2F9428B238}" srcOrd="0" destOrd="4"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92703863-A1E9-4A3F-B23A-41FF7DB10471}" type="presOf" srcId="{81B372E6-20B4-4BD0-89D9-470EDFF4BB6A}" destId="{5EED777E-2285-446C-80E3-ABDBDE9116B3}" srcOrd="0" destOrd="0"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9C511844-C8D6-4C03-8612-FD78F5C1D7E2}" srcId="{1D07A87F-6031-426A-B4FA-95DFACAAAB4A}" destId="{02B1F409-E724-4DC5-8ACD-4D2E06F67846}" srcOrd="0" destOrd="0" parTransId="{FE74475C-E069-460A-AECF-BFEC446E32CE}" sibTransId="{227B2E5A-4744-44BB-BDFA-0078F8F2DC77}"/>
    <dgm:cxn modelId="{928C3F03-A715-4D7A-BB6D-FB533F7E5315}" type="presOf" srcId="{92E5842E-C421-408D-8C8E-4EF72DD8BE83}" destId="{55672C1F-46CF-4775-A914-D401E4536F15}" srcOrd="0" destOrd="0" presId="urn:microsoft.com/office/officeart/2005/8/layout/vList6"/>
    <dgm:cxn modelId="{3D66175D-47E2-45C9-AFC6-1D35F8F702AF}" srcId="{1D07A87F-6031-426A-B4FA-95DFACAAAB4A}" destId="{E61CB599-75B0-488C-8BDC-2A90F8FB0614}" srcOrd="3" destOrd="0" parTransId="{59BB6B07-9B24-46AD-8AE9-0606C7711E4E}" sibTransId="{06CADFD1-9A6E-4DC4-8D50-D7464531FAE5}"/>
    <dgm:cxn modelId="{8BB83354-8136-42D1-A8E9-07340B1689CC}" srcId="{92E5842E-C421-408D-8C8E-4EF72DD8BE83}" destId="{7D09F460-A890-4D00-985B-1DC575FA5A84}" srcOrd="0" destOrd="0" parTransId="{88F427EA-B071-4923-B0B1-2331212828AD}" sibTransId="{9B560608-F37A-42D2-8C40-D30F88F18BEB}"/>
    <dgm:cxn modelId="{8335B5FA-B631-4F5F-8EBE-EF76EF02B5B7}" type="presOf" srcId="{9D3C5DFB-9FF6-4412-894E-E9E8BEBA8A38}" destId="{36BD9D64-FB6D-4249-94E1-48C7AE7EAFEF}" srcOrd="0" destOrd="0" presId="urn:microsoft.com/office/officeart/2005/8/layout/vList6"/>
    <dgm:cxn modelId="{89142DAA-3DB8-413C-9306-2C7F34180BC3}" type="presOf" srcId="{D0156658-6271-4345-979A-050098AA3D2A}" destId="{BB1D857D-3721-49F7-AE5C-ADFEBC26F1CD}" srcOrd="0" destOrd="0" presId="urn:microsoft.com/office/officeart/2005/8/layout/vList6"/>
    <dgm:cxn modelId="{732AD150-83E8-41EE-8D7A-1F6567CC6C32}" srcId="{81B372E6-20B4-4BD0-89D9-470EDFF4BB6A}" destId="{92E5842E-C421-408D-8C8E-4EF72DD8BE83}" srcOrd="1" destOrd="0" parTransId="{F1AB4F9D-4508-457B-8FAF-81693317D253}" sibTransId="{43A65429-5542-41EA-A739-D5D538109366}"/>
    <dgm:cxn modelId="{8CC3E128-5104-4811-8E3F-01E8A5210A20}" type="presOf" srcId="{7D09F460-A890-4D00-985B-1DC575FA5A84}" destId="{0E92E457-0BAE-437F-A15B-4D2F9428B238}" srcOrd="0" destOrd="0"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6CBD3C88-2381-4F6E-9C6C-3433839917B2}" srcId="{81B372E6-20B4-4BD0-89D9-470EDFF4BB6A}" destId="{3C2BF6F3-036D-4362-934B-3920AC7199A0}" srcOrd="4" destOrd="0" parTransId="{D14B4493-1F5F-4F03-AD61-3BD3660F73FB}" sibTransId="{62346122-6EEA-4314-8261-0C0EE3DE589D}"/>
    <dgm:cxn modelId="{D78E2C59-B066-4220-9476-ED706BEF93D7}" type="presOf" srcId="{F06F9B67-9BBC-4421-8EC7-AFDA1C0639E8}" destId="{0E92E457-0BAE-437F-A15B-4D2F9428B238}" srcOrd="0" destOrd="1" presId="urn:microsoft.com/office/officeart/2005/8/layout/vList6"/>
    <dgm:cxn modelId="{B1D35F6C-728C-4E4D-8050-562E6D32E768}" type="presOf" srcId="{02B1F409-E724-4DC5-8ACD-4D2E06F67846}" destId="{5A680BE2-ED2E-47CE-9762-EDC12F4DCA3D}" srcOrd="0" destOrd="0"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67A854F7-F14B-4DA8-A6A1-3D253FBD07E4}" type="presOf" srcId="{DBB209DD-4C2D-4B4B-BCDE-001C021984F1}" destId="{5A680BE2-ED2E-47CE-9762-EDC12F4DCA3D}" srcOrd="0" destOrd="1"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AE61EDD4-A1F8-49C1-90BB-31D28DA0082A}" type="presOf" srcId="{1D07A87F-6031-426A-B4FA-95DFACAAAB4A}" destId="{08700511-7C04-4D11-8E82-DD0E2AB333D1}"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A7D35EFC-DD75-42E5-ADE8-973BFB15CE13}" srcId="{81B372E6-20B4-4BD0-89D9-470EDFF4BB6A}" destId="{976AA7E9-EFC3-4B8F-AE2E-CAD3FC99818A}" srcOrd="2" destOrd="0" parTransId="{C31E0E99-97F8-404F-AA20-57321ABE87DB}" sibTransId="{A30C2F06-3325-4F1B-B289-1E6576F3FCCC}"/>
    <dgm:cxn modelId="{1E1E5CEC-526B-4733-8E70-C7FD2D0EAA1C}" type="presOf" srcId="{6A58A48A-0F5C-4008-A458-EBB0A7DD2E48}" destId="{219486F5-5F0A-444E-A8F7-37433696AC34}" srcOrd="0" destOrd="0" presId="urn:microsoft.com/office/officeart/2005/8/layout/vList6"/>
    <dgm:cxn modelId="{3FE6224A-1E34-43F1-A67C-5D948FD9E0FC}" type="presOf" srcId="{8E740C4D-2EF8-431F-A53B-ACDA1A60E82A}" destId="{5A680BE2-ED2E-47CE-9762-EDC12F4DCA3D}" srcOrd="0" destOrd="2" presId="urn:microsoft.com/office/officeart/2005/8/layout/vList6"/>
    <dgm:cxn modelId="{60F99881-36A1-46AE-B8D3-516BB396C5E4}" type="presOf" srcId="{976AA7E9-EFC3-4B8F-AE2E-CAD3FC99818A}" destId="{36124358-3CCF-4376-AB23-7403EC2B2E46}" srcOrd="0" destOrd="0" presId="urn:microsoft.com/office/officeart/2005/8/layout/vList6"/>
    <dgm:cxn modelId="{D5B4EB88-8B6D-474D-BF71-ECDB63A089D9}" srcId="{92E5842E-C421-408D-8C8E-4EF72DD8BE83}" destId="{49722A1F-4D79-4890-AB1F-485BE89D11C7}" srcOrd="3" destOrd="0" parTransId="{D2BAF53E-DCB4-4BEF-A3AE-9A04B31B37C5}" sibTransId="{F7591D32-FDE2-497B-A86A-83376984A71F}"/>
    <dgm:cxn modelId="{84D83770-9FCE-44C6-8C63-701CC39579F5}" srcId="{81B372E6-20B4-4BD0-89D9-470EDFF4BB6A}" destId="{1D07A87F-6031-426A-B4FA-95DFACAAAB4A}" srcOrd="3" destOrd="0" parTransId="{C80ABF6E-55C9-4DB5-94B6-F9509970E74E}" sibTransId="{9E74E947-3575-48A3-A542-74839D6E7CE0}"/>
    <dgm:cxn modelId="{886EDE76-C77E-45F4-AD98-299C5DA302B7}" srcId="{1D07A87F-6031-426A-B4FA-95DFACAAAB4A}" destId="{8E740C4D-2EF8-431F-A53B-ACDA1A60E82A}" srcOrd="2" destOrd="0" parTransId="{DCA52B2E-C4E3-4675-B66B-7A9BB0E6D2A3}" sibTransId="{D2BB0C35-DDAE-4D26-9DC1-B69B95C8FDE3}"/>
    <dgm:cxn modelId="{01FA4B4D-8845-4ED2-A78D-93119D880BA8}" type="presOf" srcId="{4BC1F1E7-F788-4236-AFEF-5D1D94E35C85}" destId="{833FE2BC-343D-4451-89D1-BE040D8C6A96}" srcOrd="0" destOrd="0" presId="urn:microsoft.com/office/officeart/2005/8/layout/vList6"/>
    <dgm:cxn modelId="{CF7DCF0E-C61C-413F-85CC-FCA423588652}" srcId="{81B372E6-20B4-4BD0-89D9-470EDFF4BB6A}" destId="{D0156658-6271-4345-979A-050098AA3D2A}" srcOrd="0" destOrd="0" parTransId="{BBF4C756-B884-4F2E-BCC9-D38C146243C7}" sibTransId="{1D74F6B6-4AEC-4D6C-93F3-200B8907D2D8}"/>
    <dgm:cxn modelId="{5201E511-8A41-4A81-82E3-63FDB59C09CB}" type="presOf" srcId="{4FEF5B37-D8AC-4D05-B556-C15D721CC9B9}" destId="{0E92E457-0BAE-437F-A15B-4D2F9428B238}" srcOrd="0" destOrd="2" presId="urn:microsoft.com/office/officeart/2005/8/layout/vList6"/>
    <dgm:cxn modelId="{9D0C1D82-B354-4379-9760-D9158E3EB905}" type="presParOf" srcId="{5EED777E-2285-446C-80E3-ABDBDE9116B3}" destId="{F4193DE0-50C9-45FA-BF7C-37370CA33FD0}" srcOrd="0" destOrd="0" presId="urn:microsoft.com/office/officeart/2005/8/layout/vList6"/>
    <dgm:cxn modelId="{1A79E1E9-6497-4D22-BDAE-E64A23CEE665}" type="presParOf" srcId="{F4193DE0-50C9-45FA-BF7C-37370CA33FD0}" destId="{BB1D857D-3721-49F7-AE5C-ADFEBC26F1CD}" srcOrd="0" destOrd="0" presId="urn:microsoft.com/office/officeart/2005/8/layout/vList6"/>
    <dgm:cxn modelId="{56A69EB0-1FB3-4ACB-97C0-DB6BA1759909}" type="presParOf" srcId="{F4193DE0-50C9-45FA-BF7C-37370CA33FD0}" destId="{36BD9D64-FB6D-4249-94E1-48C7AE7EAFEF}" srcOrd="1" destOrd="0" presId="urn:microsoft.com/office/officeart/2005/8/layout/vList6"/>
    <dgm:cxn modelId="{14A42DDC-BAB0-45BB-A16B-833C3E7361E9}" type="presParOf" srcId="{5EED777E-2285-446C-80E3-ABDBDE9116B3}" destId="{BD1C6CEE-2BC3-497A-BFC8-1A81BCB808B7}" srcOrd="1" destOrd="0" presId="urn:microsoft.com/office/officeart/2005/8/layout/vList6"/>
    <dgm:cxn modelId="{46718E06-02F2-4787-8578-401DA4F13A64}" type="presParOf" srcId="{5EED777E-2285-446C-80E3-ABDBDE9116B3}" destId="{F2087DCA-0A8F-42CD-AEB3-9C55835033CF}" srcOrd="2" destOrd="0" presId="urn:microsoft.com/office/officeart/2005/8/layout/vList6"/>
    <dgm:cxn modelId="{A95A74AE-87A3-457C-BFEF-9C6ED6B9AF07}" type="presParOf" srcId="{F2087DCA-0A8F-42CD-AEB3-9C55835033CF}" destId="{55672C1F-46CF-4775-A914-D401E4536F15}" srcOrd="0" destOrd="0" presId="urn:microsoft.com/office/officeart/2005/8/layout/vList6"/>
    <dgm:cxn modelId="{6CAF96C1-0067-4C62-8238-52B5F195EFC8}" type="presParOf" srcId="{F2087DCA-0A8F-42CD-AEB3-9C55835033CF}" destId="{0E92E457-0BAE-437F-A15B-4D2F9428B238}" srcOrd="1" destOrd="0" presId="urn:microsoft.com/office/officeart/2005/8/layout/vList6"/>
    <dgm:cxn modelId="{100F19A6-D0E7-4A2B-882D-F2702B9CFBEC}" type="presParOf" srcId="{5EED777E-2285-446C-80E3-ABDBDE9116B3}" destId="{9739DA4A-FE0D-4B69-BC66-F5FFCCA86E8E}" srcOrd="3" destOrd="0" presId="urn:microsoft.com/office/officeart/2005/8/layout/vList6"/>
    <dgm:cxn modelId="{2C47901F-657C-4093-B93A-750EC75413D8}" type="presParOf" srcId="{5EED777E-2285-446C-80E3-ABDBDE9116B3}" destId="{AAAF6D36-FAA6-4A75-9ED8-E257A5DFF735}" srcOrd="4" destOrd="0" presId="urn:microsoft.com/office/officeart/2005/8/layout/vList6"/>
    <dgm:cxn modelId="{A38EA4AC-B4E5-4632-8DE0-C1A9AB754489}" type="presParOf" srcId="{AAAF6D36-FAA6-4A75-9ED8-E257A5DFF735}" destId="{36124358-3CCF-4376-AB23-7403EC2B2E46}" srcOrd="0" destOrd="0" presId="urn:microsoft.com/office/officeart/2005/8/layout/vList6"/>
    <dgm:cxn modelId="{0D6B0DF1-9644-430A-9050-49BA5F605F4D}" type="presParOf" srcId="{AAAF6D36-FAA6-4A75-9ED8-E257A5DFF735}" destId="{833FE2BC-343D-4451-89D1-BE040D8C6A96}" srcOrd="1" destOrd="0" presId="urn:microsoft.com/office/officeart/2005/8/layout/vList6"/>
    <dgm:cxn modelId="{21DD765D-BFAF-48E2-904F-65F248BFB60F}" type="presParOf" srcId="{5EED777E-2285-446C-80E3-ABDBDE9116B3}" destId="{90185B4F-7447-4CC9-9516-4C1BC9EA8303}" srcOrd="5" destOrd="0" presId="urn:microsoft.com/office/officeart/2005/8/layout/vList6"/>
    <dgm:cxn modelId="{FDD4AB12-3EA0-4D6F-89DF-F97C04CC0425}" type="presParOf" srcId="{5EED777E-2285-446C-80E3-ABDBDE9116B3}" destId="{AE8ABD28-15C0-41DA-9679-AE03EC168053}" srcOrd="6" destOrd="0" presId="urn:microsoft.com/office/officeart/2005/8/layout/vList6"/>
    <dgm:cxn modelId="{4DA7B8D2-34DB-4C65-A934-256C8537A941}" type="presParOf" srcId="{AE8ABD28-15C0-41DA-9679-AE03EC168053}" destId="{08700511-7C04-4D11-8E82-DD0E2AB333D1}" srcOrd="0" destOrd="0" presId="urn:microsoft.com/office/officeart/2005/8/layout/vList6"/>
    <dgm:cxn modelId="{B719C64F-6D2C-4C00-9860-56C62DC56D5C}" type="presParOf" srcId="{AE8ABD28-15C0-41DA-9679-AE03EC168053}" destId="{5A680BE2-ED2E-47CE-9762-EDC12F4DCA3D}" srcOrd="1" destOrd="0" presId="urn:microsoft.com/office/officeart/2005/8/layout/vList6"/>
    <dgm:cxn modelId="{C7E6F8CC-263D-4DDF-BB94-382444B451FC}" type="presParOf" srcId="{5EED777E-2285-446C-80E3-ABDBDE9116B3}" destId="{C8121651-F68C-4B61-9826-F9DE9F6D010A}" srcOrd="7" destOrd="0" presId="urn:microsoft.com/office/officeart/2005/8/layout/vList6"/>
    <dgm:cxn modelId="{95CE7336-31BF-406A-8137-698689869D48}" type="presParOf" srcId="{5EED777E-2285-446C-80E3-ABDBDE9116B3}" destId="{AD169F67-B5F6-479A-966A-4227398EA932}" srcOrd="8" destOrd="0" presId="urn:microsoft.com/office/officeart/2005/8/layout/vList6"/>
    <dgm:cxn modelId="{06EC3898-9E11-499A-AD4F-E0797E99031E}" type="presParOf" srcId="{AD169F67-B5F6-479A-966A-4227398EA932}" destId="{126038D9-5B2B-4D2B-926E-F8CE25F69881}" srcOrd="0" destOrd="0" presId="urn:microsoft.com/office/officeart/2005/8/layout/vList6"/>
    <dgm:cxn modelId="{34E5F8E5-E095-469A-BAC9-012E6DBCA11F}"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1E6587AF-7770-4CC1-AB24-F9271E71C4A0}" type="presOf" srcId="{1A740D0D-44E1-409D-A21F-5F4F77741E5A}" destId="{621C5536-1165-44BD-A21B-B4BF06D3EFB9}" srcOrd="0" destOrd="0" presId="urn:microsoft.com/office/officeart/2005/8/layout/chevron2"/>
    <dgm:cxn modelId="{011FB74E-93AB-47FF-B29C-F30AC8163819}" srcId="{3BF8F6EC-D1CD-4DC9-BEF1-BD6B45CB924F}" destId="{88C28975-67A8-4BBE-B691-E312363B8282}" srcOrd="0" destOrd="0" parTransId="{F883F7D6-CE4B-4B1F-AF05-E1D313866789}" sibTransId="{4FE91504-C197-4E59-99F8-8E6B3BF5AFE4}"/>
    <dgm:cxn modelId="{D3DDE83E-1F8F-46E4-9241-7D99D6E95531}" type="presOf" srcId="{17D6B688-BBFC-451C-B5C0-F9BFD7622B00}" destId="{A94E6B05-A3C2-49BF-84CC-E788B7BFB121}" srcOrd="0" destOrd="0" presId="urn:microsoft.com/office/officeart/2005/8/layout/chevron2"/>
    <dgm:cxn modelId="{08843A84-DD49-4004-864D-5DD5F483A5F4}" srcId="{7425B391-5267-47DC-9097-0B3E4D362D23}" destId="{A79298A5-732A-4280-B1FF-0CABE12993EC}" srcOrd="3" destOrd="0" parTransId="{82A82131-8119-4843-B608-B0D81E1FF9CB}" sibTransId="{FE46E7A6-AAED-48F7-9D27-57850550C810}"/>
    <dgm:cxn modelId="{9EEDE060-44AE-4E60-A282-454F87CEA35D}" srcId="{92BE8564-1367-4D33-9488-3B8C8DDD1F68}" destId="{0F3C9DB1-B8B7-42B8-BE68-AFC96DF1FE7F}" srcOrd="0" destOrd="0" parTransId="{9549F615-6273-411C-84FF-A298640C915C}" sibTransId="{059BDCAB-3B87-4AD0-A241-A2F0A2D3DCE8}"/>
    <dgm:cxn modelId="{2B91EC44-6E7E-45AA-8213-59F169D14933}" srcId="{A79298A5-732A-4280-B1FF-0CABE12993EC}" destId="{BACFB4F5-FFAF-485A-BD4E-C04C72443A88}" srcOrd="0" destOrd="0" parTransId="{E838CF07-9302-426E-9BD5-0DE08A984CB2}" sibTransId="{38308783-2119-4028-B5FB-B0A0A5F79954}"/>
    <dgm:cxn modelId="{4BFCC84E-5C3E-4AF3-BBC9-5CF1F97C1A32}" type="presOf" srcId="{3BF8F6EC-D1CD-4DC9-BEF1-BD6B45CB924F}" destId="{7C57CB53-72F0-4C66-AD18-C3DA107C8107}" srcOrd="0" destOrd="0" presId="urn:microsoft.com/office/officeart/2005/8/layout/chevron2"/>
    <dgm:cxn modelId="{4F2DD197-AB64-456B-BED1-AA4A29DA1509}" srcId="{7425B391-5267-47DC-9097-0B3E4D362D23}" destId="{23F3A73A-73CD-44D7-B2BB-3EAD0A3ED8B9}" srcOrd="4" destOrd="0" parTransId="{E914C9AE-F3CE-4145-9C6D-5C9AA192CF40}" sibTransId="{AD8B1045-E9B7-4D20-9700-0B0BC8F21C11}"/>
    <dgm:cxn modelId="{F728D0C3-D5DD-4190-B610-F8016459253C}" srcId="{7425B391-5267-47DC-9097-0B3E4D362D23}" destId="{A7FEAE49-61E1-4C86-99A6-5A3ABFC0C418}" srcOrd="5" destOrd="0" parTransId="{09018B1C-34D6-4FC4-A3A9-79C45F24D10F}" sibTransId="{A4D33127-3004-4183-A451-34865CD097E3}"/>
    <dgm:cxn modelId="{FC30E606-2A6D-4E22-8B1C-BCFAC012B450}" type="presOf" srcId="{BACFB4F5-FFAF-485A-BD4E-C04C72443A88}" destId="{6A626DEE-68D9-4F5F-9EF5-D14E8F0F11E9}"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193EE75F-5C5F-42A3-A194-C7327F80277D}" srcId="{7425B391-5267-47DC-9097-0B3E4D362D23}" destId="{3BF8F6EC-D1CD-4DC9-BEF1-BD6B45CB924F}" srcOrd="6" destOrd="0" parTransId="{0E0E12A9-C32A-40A9-99BD-C8B475BF5464}" sibTransId="{A7565D7D-C6E5-4CD7-BB22-4DCDB4BCFBF7}"/>
    <dgm:cxn modelId="{8CE674D1-BC8E-4055-845C-A284175E0035}" type="presOf" srcId="{DD5B670C-CAE7-44FB-A7B1-24B739ED7E5E}" destId="{56147E1D-69BF-4A03-B130-6BD86084A2A9}" srcOrd="0" destOrd="0" presId="urn:microsoft.com/office/officeart/2005/8/layout/chevron2"/>
    <dgm:cxn modelId="{A6EEA6DD-C242-4A77-B625-8E4364AC2802}" type="presOf" srcId="{A7FEAE49-61E1-4C86-99A6-5A3ABFC0C418}" destId="{B282670B-3D84-418F-A9D6-FED55A31482A}"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C555251E-D218-440D-89F2-592ABDE0AF87}" type="presOf" srcId="{88C28975-67A8-4BBE-B691-E312363B8282}" destId="{407B067C-BDC6-4267-912A-D0225D6A1BBD}" srcOrd="0" destOrd="0" presId="urn:microsoft.com/office/officeart/2005/8/layout/chevron2"/>
    <dgm:cxn modelId="{0AE73BC2-2F25-463B-BA58-0B29736AAE9F}" type="presOf" srcId="{0F3C9DB1-B8B7-42B8-BE68-AFC96DF1FE7F}" destId="{BA69548C-EA00-4E28-9D6A-AE896C6E0B4F}" srcOrd="0" destOrd="0" presId="urn:microsoft.com/office/officeart/2005/8/layout/chevron2"/>
    <dgm:cxn modelId="{ED931B60-8E3B-4848-9559-E368D37CF81A}" type="presOf" srcId="{23F3A73A-73CD-44D7-B2BB-3EAD0A3ED8B9}" destId="{B48CDFEC-D348-485F-9DC2-6334B0E05BBC}"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0E0F3372-8F58-42E7-827F-40F75FF9C85A}" srcId="{7425B391-5267-47DC-9097-0B3E4D362D23}" destId="{409D2DBE-F165-4E52-B44C-622FE42A834F}" srcOrd="2" destOrd="0" parTransId="{B4584605-E66A-4079-8375-51C1DF7C0DA3}" sibTransId="{B7D16A6B-1B33-4670-9F39-A2EFFB831086}"/>
    <dgm:cxn modelId="{2DDC33BE-C6F1-4641-9D8E-E375E44E5F75}" srcId="{7425B391-5267-47DC-9097-0B3E4D362D23}" destId="{92BE8564-1367-4D33-9488-3B8C8DDD1F68}" srcOrd="0" destOrd="0" parTransId="{4332A0AB-3CAA-4031-9C03-CE230F4B8929}" sibTransId="{C0CAFB65-E879-4C76-8E12-2BFF7BD34D8A}"/>
    <dgm:cxn modelId="{D07B830E-EE57-48E9-828D-CD07F8133190}" srcId="{1A740D0D-44E1-409D-A21F-5F4F77741E5A}" destId="{17D6B688-BBFC-451C-B5C0-F9BFD7622B00}" srcOrd="0" destOrd="0" parTransId="{56FA2FC3-5C25-4388-A9B4-F35C93F8CB44}" sibTransId="{09E0EBE0-E253-4223-901C-1A4A4B69BF75}"/>
    <dgm:cxn modelId="{47D9C28F-2445-467E-B135-D2717D61897D}" type="presOf" srcId="{A79298A5-732A-4280-B1FF-0CABE12993EC}" destId="{04998B19-E3FE-4416-9921-0B36BD0E9EBE}" srcOrd="0" destOrd="0" presId="urn:microsoft.com/office/officeart/2005/8/layout/chevron2"/>
    <dgm:cxn modelId="{D25BC61D-F122-45FA-9229-2E029B760BD2}" type="presOf" srcId="{92BE8564-1367-4D33-9488-3B8C8DDD1F68}" destId="{BF58B4F2-36A6-4A8A-83A5-50FC72625DC9}" srcOrd="0" destOrd="0" presId="urn:microsoft.com/office/officeart/2005/8/layout/chevron2"/>
    <dgm:cxn modelId="{C14D2F1D-9585-4A16-AE71-8A7C3B52FADA}" type="presOf" srcId="{1702E52B-8914-4DFF-8BCB-1C2AA8240943}" destId="{EFDFB735-D77C-496A-AD8F-343B7A3605DD}" srcOrd="0" destOrd="0" presId="urn:microsoft.com/office/officeart/2005/8/layout/chevron2"/>
    <dgm:cxn modelId="{C3F5FCB7-5345-4FEB-9E84-E5A3EC582202}" type="presOf" srcId="{409D2DBE-F165-4E52-B44C-622FE42A834F}" destId="{F69C56F1-CDB9-4119-BBB8-F5297C187B38}"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8BB28130-3A7C-47ED-B455-FF5CAE27405B}" type="presOf" srcId="{7425B391-5267-47DC-9097-0B3E4D362D23}" destId="{5AC56DBE-3F8E-4500-82BB-584F7286A74F}" srcOrd="0" destOrd="0" presId="urn:microsoft.com/office/officeart/2005/8/layout/chevron2"/>
    <dgm:cxn modelId="{27FCE10C-CBD0-40C7-B7CB-7565C7177233}" type="presOf" srcId="{0434B61F-CE59-453D-83BF-6AA4C6CDD829}" destId="{A9F73141-9AEB-416F-A5F4-83BE8FECD0E9}" srcOrd="0" destOrd="0" presId="urn:microsoft.com/office/officeart/2005/8/layout/chevron2"/>
    <dgm:cxn modelId="{A8DD2459-3F28-4E28-A55A-83E994519124}" type="presParOf" srcId="{5AC56DBE-3F8E-4500-82BB-584F7286A74F}" destId="{109B3F5B-D950-45D0-A6FE-3725ACC8CA20}" srcOrd="0" destOrd="0" presId="urn:microsoft.com/office/officeart/2005/8/layout/chevron2"/>
    <dgm:cxn modelId="{61C2063F-BF7B-431E-AA2D-0397B66A29AB}" type="presParOf" srcId="{109B3F5B-D950-45D0-A6FE-3725ACC8CA20}" destId="{BF58B4F2-36A6-4A8A-83A5-50FC72625DC9}" srcOrd="0" destOrd="0" presId="urn:microsoft.com/office/officeart/2005/8/layout/chevron2"/>
    <dgm:cxn modelId="{E04E3871-9697-4B59-BFC9-ED466FCC9686}" type="presParOf" srcId="{109B3F5B-D950-45D0-A6FE-3725ACC8CA20}" destId="{BA69548C-EA00-4E28-9D6A-AE896C6E0B4F}" srcOrd="1" destOrd="0" presId="urn:microsoft.com/office/officeart/2005/8/layout/chevron2"/>
    <dgm:cxn modelId="{FD2412BD-C29A-4050-84A7-DC5AFD042919}" type="presParOf" srcId="{5AC56DBE-3F8E-4500-82BB-584F7286A74F}" destId="{DFB6DA25-D92C-43AD-853F-43161C81FA6F}" srcOrd="1" destOrd="0" presId="urn:microsoft.com/office/officeart/2005/8/layout/chevron2"/>
    <dgm:cxn modelId="{81D9E09A-0CAF-4AC3-8CF0-77B07F28BB26}" type="presParOf" srcId="{5AC56DBE-3F8E-4500-82BB-584F7286A74F}" destId="{D114040B-6A67-4AAF-B97B-83E773FE470C}" srcOrd="2" destOrd="0" presId="urn:microsoft.com/office/officeart/2005/8/layout/chevron2"/>
    <dgm:cxn modelId="{1B10CA04-F23C-4815-ACC8-507532458F45}" type="presParOf" srcId="{D114040B-6A67-4AAF-B97B-83E773FE470C}" destId="{621C5536-1165-44BD-A21B-B4BF06D3EFB9}" srcOrd="0" destOrd="0" presId="urn:microsoft.com/office/officeart/2005/8/layout/chevron2"/>
    <dgm:cxn modelId="{EDE2D5C2-1AD0-4A24-A42B-1940611EFB0F}" type="presParOf" srcId="{D114040B-6A67-4AAF-B97B-83E773FE470C}" destId="{A94E6B05-A3C2-49BF-84CC-E788B7BFB121}" srcOrd="1" destOrd="0" presId="urn:microsoft.com/office/officeart/2005/8/layout/chevron2"/>
    <dgm:cxn modelId="{9C1CB395-8A9B-4F80-ABD4-B9F0A91E313F}" type="presParOf" srcId="{5AC56DBE-3F8E-4500-82BB-584F7286A74F}" destId="{06621734-3C6D-40AE-88C0-FCB8F91AA8D3}" srcOrd="3" destOrd="0" presId="urn:microsoft.com/office/officeart/2005/8/layout/chevron2"/>
    <dgm:cxn modelId="{53ED7721-A5BC-48A5-B830-604341CFABCA}" type="presParOf" srcId="{5AC56DBE-3F8E-4500-82BB-584F7286A74F}" destId="{479ED2C4-9EC5-493A-9C7A-E44DA18F7573}" srcOrd="4" destOrd="0" presId="urn:microsoft.com/office/officeart/2005/8/layout/chevron2"/>
    <dgm:cxn modelId="{6EBAA338-007C-4840-9073-761B687CE605}" type="presParOf" srcId="{479ED2C4-9EC5-493A-9C7A-E44DA18F7573}" destId="{F69C56F1-CDB9-4119-BBB8-F5297C187B38}" srcOrd="0" destOrd="0" presId="urn:microsoft.com/office/officeart/2005/8/layout/chevron2"/>
    <dgm:cxn modelId="{290A2A13-8A91-406C-BC7A-C469F5455843}" type="presParOf" srcId="{479ED2C4-9EC5-493A-9C7A-E44DA18F7573}" destId="{A9F73141-9AEB-416F-A5F4-83BE8FECD0E9}" srcOrd="1" destOrd="0" presId="urn:microsoft.com/office/officeart/2005/8/layout/chevron2"/>
    <dgm:cxn modelId="{9E431050-EC26-4616-9E3C-D6A7760325E6}" type="presParOf" srcId="{5AC56DBE-3F8E-4500-82BB-584F7286A74F}" destId="{406012CF-CBF4-4364-9CA0-0250F310E7DB}" srcOrd="5" destOrd="0" presId="urn:microsoft.com/office/officeart/2005/8/layout/chevron2"/>
    <dgm:cxn modelId="{173A8C0B-3E25-40D5-8192-2FD4E8CC260E}" type="presParOf" srcId="{5AC56DBE-3F8E-4500-82BB-584F7286A74F}" destId="{592D8C48-FFE8-48FB-BD8A-847E83C0050C}" srcOrd="6" destOrd="0" presId="urn:microsoft.com/office/officeart/2005/8/layout/chevron2"/>
    <dgm:cxn modelId="{5EE8EFFC-B856-4F60-AB95-41B0793FF3F7}" type="presParOf" srcId="{592D8C48-FFE8-48FB-BD8A-847E83C0050C}" destId="{04998B19-E3FE-4416-9921-0B36BD0E9EBE}" srcOrd="0" destOrd="0" presId="urn:microsoft.com/office/officeart/2005/8/layout/chevron2"/>
    <dgm:cxn modelId="{88385919-5724-4F58-AEFC-4FDB29DE1852}" type="presParOf" srcId="{592D8C48-FFE8-48FB-BD8A-847E83C0050C}" destId="{6A626DEE-68D9-4F5F-9EF5-D14E8F0F11E9}" srcOrd="1" destOrd="0" presId="urn:microsoft.com/office/officeart/2005/8/layout/chevron2"/>
    <dgm:cxn modelId="{6679B5C2-0A46-45FD-B46F-A3C45614C52A}" type="presParOf" srcId="{5AC56DBE-3F8E-4500-82BB-584F7286A74F}" destId="{5ACBF753-0848-4CB1-953E-53943305BACA}" srcOrd="7" destOrd="0" presId="urn:microsoft.com/office/officeart/2005/8/layout/chevron2"/>
    <dgm:cxn modelId="{185E8149-5FAB-49B3-8C62-B5C9291FF1C2}" type="presParOf" srcId="{5AC56DBE-3F8E-4500-82BB-584F7286A74F}" destId="{CCA04B1B-0F64-4D1B-9C8D-5B217BB4D6A3}" srcOrd="8" destOrd="0" presId="urn:microsoft.com/office/officeart/2005/8/layout/chevron2"/>
    <dgm:cxn modelId="{BBE64701-8240-4B1E-87BE-10EB9EEF5178}" type="presParOf" srcId="{CCA04B1B-0F64-4D1B-9C8D-5B217BB4D6A3}" destId="{B48CDFEC-D348-485F-9DC2-6334B0E05BBC}" srcOrd="0" destOrd="0" presId="urn:microsoft.com/office/officeart/2005/8/layout/chevron2"/>
    <dgm:cxn modelId="{24F60B5A-8EB4-4F00-8543-D786783AEF20}" type="presParOf" srcId="{CCA04B1B-0F64-4D1B-9C8D-5B217BB4D6A3}" destId="{56147E1D-69BF-4A03-B130-6BD86084A2A9}" srcOrd="1" destOrd="0" presId="urn:microsoft.com/office/officeart/2005/8/layout/chevron2"/>
    <dgm:cxn modelId="{BE6BB264-3945-41AE-9734-7A32BD0A9EE2}" type="presParOf" srcId="{5AC56DBE-3F8E-4500-82BB-584F7286A74F}" destId="{FD4285D9-0308-47DF-A785-E93A5DE3BA77}" srcOrd="9" destOrd="0" presId="urn:microsoft.com/office/officeart/2005/8/layout/chevron2"/>
    <dgm:cxn modelId="{DD94C6E0-D07A-438B-AF35-09305AD4E77C}" type="presParOf" srcId="{5AC56DBE-3F8E-4500-82BB-584F7286A74F}" destId="{B1C6F896-EC56-4596-A9A5-A5C9A62F077B}" srcOrd="10" destOrd="0" presId="urn:microsoft.com/office/officeart/2005/8/layout/chevron2"/>
    <dgm:cxn modelId="{5A9F3DA1-2236-4218-93CF-A49772807482}" type="presParOf" srcId="{B1C6F896-EC56-4596-A9A5-A5C9A62F077B}" destId="{B282670B-3D84-418F-A9D6-FED55A31482A}" srcOrd="0" destOrd="0" presId="urn:microsoft.com/office/officeart/2005/8/layout/chevron2"/>
    <dgm:cxn modelId="{B46FDE9E-4E83-418B-83D4-F31AEA2EE16B}" type="presParOf" srcId="{B1C6F896-EC56-4596-A9A5-A5C9A62F077B}" destId="{EFDFB735-D77C-496A-AD8F-343B7A3605DD}" srcOrd="1" destOrd="0" presId="urn:microsoft.com/office/officeart/2005/8/layout/chevron2"/>
    <dgm:cxn modelId="{9046CAAF-518B-4137-B142-0B7040AE9CD7}" type="presParOf" srcId="{5AC56DBE-3F8E-4500-82BB-584F7286A74F}" destId="{F4B61A2C-BA31-4C3F-B5CC-57A6BEE55057}" srcOrd="11" destOrd="0" presId="urn:microsoft.com/office/officeart/2005/8/layout/chevron2"/>
    <dgm:cxn modelId="{06A4024A-47B8-4F99-8447-DF2DCDE7BECB}" type="presParOf" srcId="{5AC56DBE-3F8E-4500-82BB-584F7286A74F}" destId="{46A64A88-4B08-4B57-847E-2357FB965EAC}" srcOrd="12" destOrd="0" presId="urn:microsoft.com/office/officeart/2005/8/layout/chevron2"/>
    <dgm:cxn modelId="{276EE79E-F148-4F1D-80A8-39FEA74C4352}" type="presParOf" srcId="{46A64A88-4B08-4B57-847E-2357FB965EAC}" destId="{7C57CB53-72F0-4C66-AD18-C3DA107C8107}" srcOrd="0" destOrd="0" presId="urn:microsoft.com/office/officeart/2005/8/layout/chevron2"/>
    <dgm:cxn modelId="{F0D1454E-6E77-422C-AA9E-4D94579E4AB0}"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E54A2-F005-41C2-B2E0-CB06D722CB0C}">
      <dsp:nvSpPr>
        <dsp:cNvPr id="0" name=""/>
        <dsp:cNvSpPr/>
      </dsp:nvSpPr>
      <dsp:spPr>
        <a:xfrm>
          <a:off x="4822"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Online mode operations:</a:t>
          </a:r>
        </a:p>
        <a:p>
          <a:pPr lvl="0" algn="ctr" defTabSz="533400">
            <a:lnSpc>
              <a:spcPct val="90000"/>
            </a:lnSpc>
            <a:spcBef>
              <a:spcPct val="0"/>
            </a:spcBef>
            <a:spcAft>
              <a:spcPct val="35000"/>
            </a:spcAft>
          </a:pPr>
          <a:r>
            <a:rPr lang="en-US" sz="1200" kern="1200"/>
            <a:t>1. checking user credentials </a:t>
          </a:r>
        </a:p>
        <a:p>
          <a:pPr lvl="0" algn="ctr" defTabSz="533400">
            <a:lnSpc>
              <a:spcPct val="90000"/>
            </a:lnSpc>
            <a:spcBef>
              <a:spcPct val="0"/>
            </a:spcBef>
            <a:spcAft>
              <a:spcPct val="35000"/>
            </a:spcAft>
          </a:pPr>
          <a:r>
            <a:rPr lang="en-US" sz="1200" kern="1200"/>
            <a:t>2. expired key renovation </a:t>
          </a:r>
        </a:p>
        <a:p>
          <a:pPr lvl="0" algn="ctr" defTabSz="533400">
            <a:lnSpc>
              <a:spcPct val="90000"/>
            </a:lnSpc>
            <a:spcBef>
              <a:spcPct val="0"/>
            </a:spcBef>
            <a:spcAft>
              <a:spcPct val="35000"/>
            </a:spcAft>
          </a:pPr>
          <a:r>
            <a:rPr lang="en-US" sz="1200" kern="1200"/>
            <a:t>3. downloading the files </a:t>
          </a:r>
        </a:p>
        <a:p>
          <a:pPr lvl="0" algn="ctr" defTabSz="533400">
            <a:lnSpc>
              <a:spcPct val="90000"/>
            </a:lnSpc>
            <a:spcBef>
              <a:spcPct val="0"/>
            </a:spcBef>
            <a:spcAft>
              <a:spcPct val="35000"/>
            </a:spcAft>
          </a:pPr>
          <a:r>
            <a:rPr lang="en-US" sz="1200" kern="1200"/>
            <a:t>4. uploading the files</a:t>
          </a:r>
        </a:p>
      </dsp:txBody>
      <dsp:txXfrm>
        <a:off x="47035" y="581741"/>
        <a:ext cx="1356825" cy="2036916"/>
      </dsp:txXfrm>
    </dsp:sp>
    <dsp:sp modelId="{030E0C27-AEC2-4E50-8BE6-92516347D69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590198" y="1492970"/>
        <a:ext cx="213882" cy="214458"/>
      </dsp:txXfrm>
    </dsp:sp>
    <dsp:sp modelId="{C3682880-182B-4F46-A555-0904DC1B806F}">
      <dsp:nvSpPr>
        <dsp:cNvPr id="0" name=""/>
        <dsp:cNvSpPr/>
      </dsp:nvSpPr>
      <dsp:spPr>
        <a:xfrm>
          <a:off x="2022574"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Threat intelligence operations: </a:t>
          </a:r>
        </a:p>
        <a:p>
          <a:pPr lvl="0" algn="ctr" defTabSz="533400">
            <a:lnSpc>
              <a:spcPct val="90000"/>
            </a:lnSpc>
            <a:spcBef>
              <a:spcPct val="0"/>
            </a:spcBef>
            <a:spcAft>
              <a:spcPct val="35000"/>
            </a:spcAft>
          </a:pPr>
          <a:r>
            <a:rPr lang="en-US" sz="1200" kern="1200"/>
            <a:t>1. gathering log information, </a:t>
          </a:r>
        </a:p>
        <a:p>
          <a:pPr lvl="0" algn="ctr" defTabSz="533400">
            <a:lnSpc>
              <a:spcPct val="90000"/>
            </a:lnSpc>
            <a:spcBef>
              <a:spcPct val="0"/>
            </a:spcBef>
            <a:spcAft>
              <a:spcPct val="35000"/>
            </a:spcAft>
          </a:pPr>
          <a:r>
            <a:rPr lang="en-US" sz="1200" kern="1200"/>
            <a:t>2. counting tries,</a:t>
          </a:r>
        </a:p>
        <a:p>
          <a:pPr lvl="0" algn="ctr" defTabSz="533400">
            <a:lnSpc>
              <a:spcPct val="90000"/>
            </a:lnSpc>
            <a:spcBef>
              <a:spcPct val="0"/>
            </a:spcBef>
            <a:spcAft>
              <a:spcPct val="35000"/>
            </a:spcAft>
          </a:pPr>
          <a:r>
            <a:rPr lang="en-US" sz="1200" kern="1200"/>
            <a:t>3. sending info to server,</a:t>
          </a:r>
        </a:p>
        <a:p>
          <a:pPr lvl="0" algn="ctr" defTabSz="533400">
            <a:lnSpc>
              <a:spcPct val="90000"/>
            </a:lnSpc>
            <a:spcBef>
              <a:spcPct val="0"/>
            </a:spcBef>
            <a:spcAft>
              <a:spcPct val="35000"/>
            </a:spcAft>
          </a:pPr>
          <a:r>
            <a:rPr lang="en-US" sz="1200" kern="1200"/>
            <a:t>4.  alerting and blocking</a:t>
          </a:r>
        </a:p>
      </dsp:txBody>
      <dsp:txXfrm>
        <a:off x="2064787" y="581741"/>
        <a:ext cx="1356825" cy="2036916"/>
      </dsp:txXfrm>
    </dsp:sp>
    <dsp:sp modelId="{1B0F4DB2-24C1-431C-A170-D208D7D4A66F}">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607950" y="1492970"/>
        <a:ext cx="213882" cy="214458"/>
      </dsp:txXfrm>
    </dsp:sp>
    <dsp:sp modelId="{4CFC9047-F2C1-47AB-B593-09419EF47AD4}">
      <dsp:nvSpPr>
        <dsp:cNvPr id="0" name=""/>
        <dsp:cNvSpPr/>
      </dsp:nvSpPr>
      <dsp:spPr>
        <a:xfrm>
          <a:off x="4040326"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Offline mode operations: </a:t>
          </a:r>
        </a:p>
        <a:p>
          <a:pPr lvl="0" algn="ctr" defTabSz="533400">
            <a:lnSpc>
              <a:spcPct val="90000"/>
            </a:lnSpc>
            <a:spcBef>
              <a:spcPct val="0"/>
            </a:spcBef>
            <a:spcAft>
              <a:spcPct val="35000"/>
            </a:spcAft>
          </a:pPr>
          <a:r>
            <a:rPr lang="en-US" sz="1200" kern="1200"/>
            <a:t>1. restoring the shared key, </a:t>
          </a:r>
        </a:p>
        <a:p>
          <a:pPr lvl="0" algn="ctr" defTabSz="533400">
            <a:lnSpc>
              <a:spcPct val="90000"/>
            </a:lnSpc>
            <a:spcBef>
              <a:spcPct val="0"/>
            </a:spcBef>
            <a:spcAft>
              <a:spcPct val="35000"/>
            </a:spcAft>
          </a:pPr>
          <a:r>
            <a:rPr lang="en-US" sz="1200" kern="1200"/>
            <a:t>2. file decryption,</a:t>
          </a:r>
        </a:p>
        <a:p>
          <a:pPr lvl="0" algn="ctr" defTabSz="533400">
            <a:lnSpc>
              <a:spcPct val="90000"/>
            </a:lnSpc>
            <a:spcBef>
              <a:spcPct val="0"/>
            </a:spcBef>
            <a:spcAft>
              <a:spcPct val="35000"/>
            </a:spcAft>
          </a:pPr>
          <a:r>
            <a:rPr lang="en-US" sz="1200" kern="1200"/>
            <a:t>3.  deleting the expired key </a:t>
          </a:r>
        </a:p>
      </dsp:txBody>
      <dsp:txXfrm>
        <a:off x="4082539" y="581741"/>
        <a:ext cx="1356825" cy="20369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69400" y="2853019"/>
        <a:ext cx="1462252" cy="1590068"/>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138331" y="2871600"/>
        <a:ext cx="1462252" cy="1616771"/>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46173" y="135799"/>
        <a:ext cx="1508706" cy="715672"/>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60170" y="135799"/>
        <a:ext cx="1508706" cy="715672"/>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Threat Intelligence</a:t>
          </a:r>
        </a:p>
      </dsp:txBody>
      <dsp:txXfrm>
        <a:off x="1637344" y="937256"/>
        <a:ext cx="1375263" cy="1375263"/>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Online and offline Cryptography</a:t>
          </a:r>
        </a:p>
      </dsp:txBody>
      <dsp:txXfrm rot="-5400000">
        <a:off x="3102442" y="937256"/>
        <a:ext cx="1375263" cy="1375263"/>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375263" cy="1375263"/>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Protected Storage</a:t>
          </a:r>
        </a:p>
      </dsp:txBody>
      <dsp:txXfrm rot="5400000">
        <a:off x="1637344" y="2402354"/>
        <a:ext cx="1375263" cy="1375263"/>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87140"/>
        <a:ext cx="373562" cy="160098"/>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373563" y="17292"/>
        <a:ext cx="5095904" cy="313013"/>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631477"/>
        <a:ext cx="373562" cy="160098"/>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373563" y="461628"/>
        <a:ext cx="5095904" cy="313013"/>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075813"/>
        <a:ext cx="373562" cy="160098"/>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373563" y="905965"/>
        <a:ext cx="5095904" cy="313013"/>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0" y="1520150"/>
        <a:ext cx="373562" cy="160098"/>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373563" y="1350302"/>
        <a:ext cx="5095904" cy="313013"/>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964487"/>
        <a:ext cx="373562" cy="160098"/>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373563" y="1794639"/>
        <a:ext cx="5095904" cy="313013"/>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408824"/>
        <a:ext cx="373562" cy="160098"/>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373563" y="2238976"/>
        <a:ext cx="5095904" cy="313013"/>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853161"/>
        <a:ext cx="373562" cy="160098"/>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373563" y="2683313"/>
        <a:ext cx="5095904" cy="3130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6740</Words>
  <Characters>38418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2</cp:revision>
  <dcterms:created xsi:type="dcterms:W3CDTF">2016-02-02T00:40:00Z</dcterms:created>
  <dcterms:modified xsi:type="dcterms:W3CDTF">2016-02-02T00:40:00Z</dcterms:modified>
</cp:coreProperties>
</file>
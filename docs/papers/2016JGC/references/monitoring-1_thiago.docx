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A35" w:rsidRDefault="00D22642" w:rsidP="00D22642">
      <w:pPr>
        <w:ind w:firstLine="720"/>
        <w:rPr>
          <w:rFonts w:ascii="Times New Roman" w:hAnsi="Times New Roman"/>
          <w:b/>
          <w:color w:val="000000"/>
          <w:lang w:val="en-US"/>
        </w:rPr>
      </w:pPr>
      <w:r>
        <w:rPr>
          <w:rFonts w:ascii="Times New Roman" w:hAnsi="Times New Roman"/>
          <w:b/>
          <w:color w:val="000000"/>
          <w:lang w:val="en-US"/>
        </w:rPr>
        <w:t>Organiz</w:t>
      </w:r>
      <w:r w:rsidR="005D30D4">
        <w:rPr>
          <w:rFonts w:ascii="Times New Roman" w:hAnsi="Times New Roman"/>
          <w:b/>
          <w:color w:val="000000"/>
          <w:lang w:val="en-US"/>
        </w:rPr>
        <w:t>ation of the protection mechanisms in the cloud storage</w:t>
      </w:r>
    </w:p>
    <w:p w:rsidR="002134DC" w:rsidRPr="00091808" w:rsidRDefault="002134DC" w:rsidP="002134DC">
      <w:pPr>
        <w:pStyle w:val="Author"/>
        <w:spacing w:after="0"/>
        <w:rPr>
          <w:rFonts w:ascii="Times New Roman" w:hAnsi="Times New Roman"/>
          <w:spacing w:val="-2"/>
          <w:sz w:val="22"/>
          <w:szCs w:val="22"/>
        </w:rPr>
      </w:pPr>
      <w:r w:rsidRPr="00091808">
        <w:rPr>
          <w:rFonts w:ascii="Times New Roman" w:hAnsi="Times New Roman"/>
          <w:spacing w:val="-2"/>
          <w:sz w:val="22"/>
          <w:szCs w:val="22"/>
        </w:rPr>
        <w:t xml:space="preserve">Tatiana </w:t>
      </w:r>
      <w:proofErr w:type="spellStart"/>
      <w:r w:rsidRPr="00091808">
        <w:rPr>
          <w:rFonts w:ascii="Times New Roman" w:hAnsi="Times New Roman"/>
          <w:spacing w:val="-2"/>
          <w:sz w:val="22"/>
          <w:szCs w:val="22"/>
        </w:rPr>
        <w:t>Galibus</w:t>
      </w:r>
      <w:proofErr w:type="spellEnd"/>
    </w:p>
    <w:p w:rsidR="002134DC" w:rsidRPr="00091808" w:rsidRDefault="002134DC" w:rsidP="002134DC">
      <w:pPr>
        <w:pStyle w:val="Author"/>
        <w:spacing w:after="0"/>
        <w:rPr>
          <w:rFonts w:ascii="Times New Roman" w:hAnsi="Times New Roman"/>
          <w:spacing w:val="-2"/>
          <w:sz w:val="22"/>
          <w:szCs w:val="22"/>
        </w:rPr>
      </w:pPr>
      <w:r w:rsidRPr="00091808">
        <w:rPr>
          <w:rFonts w:ascii="Times New Roman" w:hAnsi="Times New Roman"/>
          <w:spacing w:val="-2"/>
          <w:sz w:val="22"/>
          <w:szCs w:val="22"/>
        </w:rPr>
        <w:t xml:space="preserve">Viktor </w:t>
      </w:r>
      <w:proofErr w:type="spellStart"/>
      <w:r w:rsidRPr="00091808">
        <w:rPr>
          <w:rFonts w:ascii="Times New Roman" w:hAnsi="Times New Roman"/>
          <w:spacing w:val="-2"/>
          <w:sz w:val="22"/>
          <w:szCs w:val="22"/>
        </w:rPr>
        <w:t>Krasnoproshin</w:t>
      </w:r>
      <w:proofErr w:type="spellEnd"/>
    </w:p>
    <w:p w:rsidR="002134DC" w:rsidRPr="00091808" w:rsidRDefault="002134DC" w:rsidP="002134DC">
      <w:pPr>
        <w:pStyle w:val="Affiliations"/>
        <w:rPr>
          <w:rFonts w:ascii="Times New Roman" w:hAnsi="Times New Roman"/>
          <w:spacing w:val="-2"/>
          <w:sz w:val="22"/>
          <w:szCs w:val="22"/>
          <w:lang w:val="sv-SE"/>
        </w:rPr>
      </w:pPr>
      <w:r w:rsidRPr="00091808">
        <w:rPr>
          <w:rFonts w:ascii="Times New Roman" w:hAnsi="Times New Roman"/>
          <w:spacing w:val="-2"/>
          <w:sz w:val="22"/>
          <w:szCs w:val="22"/>
          <w:lang w:val="sv-SE"/>
        </w:rPr>
        <w:t>Belarusian State University</w:t>
      </w:r>
      <w:r w:rsidRPr="00091808">
        <w:rPr>
          <w:rFonts w:ascii="Times New Roman" w:hAnsi="Times New Roman"/>
          <w:spacing w:val="-2"/>
          <w:sz w:val="22"/>
          <w:szCs w:val="22"/>
          <w:lang w:val="sv-SE"/>
        </w:rPr>
        <w:br/>
        <w:t xml:space="preserve">220030  Minsk, 4, Nezavisimosti </w:t>
      </w:r>
      <w:r w:rsidRPr="00091808">
        <w:rPr>
          <w:rFonts w:ascii="Times New Roman" w:hAnsi="Times New Roman"/>
          <w:spacing w:val="-2"/>
          <w:sz w:val="22"/>
          <w:szCs w:val="22"/>
          <w:lang w:val="sv-SE"/>
        </w:rPr>
        <w:br/>
        <w:t>Minsk – Belarus.</w:t>
      </w:r>
      <w:r w:rsidRPr="00091808">
        <w:rPr>
          <w:rFonts w:ascii="Times New Roman" w:hAnsi="Times New Roman"/>
          <w:spacing w:val="-2"/>
          <w:sz w:val="22"/>
          <w:szCs w:val="22"/>
          <w:lang w:val="sv-SE"/>
        </w:rPr>
        <w:br/>
        <w:t xml:space="preserve">+375 017 226-59-40 </w:t>
      </w:r>
    </w:p>
    <w:p w:rsidR="002134DC" w:rsidRPr="00091808" w:rsidRDefault="002134DC" w:rsidP="002134DC">
      <w:pPr>
        <w:pStyle w:val="E-Mail"/>
        <w:rPr>
          <w:rFonts w:ascii="Times New Roman" w:hAnsi="Times New Roman"/>
          <w:spacing w:val="-2"/>
          <w:sz w:val="22"/>
          <w:szCs w:val="22"/>
          <w:lang w:val="pt-BR"/>
        </w:rPr>
      </w:pPr>
      <w:r w:rsidRPr="00091808">
        <w:rPr>
          <w:rFonts w:ascii="Times New Roman" w:hAnsi="Times New Roman"/>
          <w:spacing w:val="-2"/>
          <w:sz w:val="22"/>
          <w:szCs w:val="22"/>
          <w:lang w:val="pt-BR"/>
        </w:rPr>
        <w:t xml:space="preserve">{tan2tan@gmail.com, </w:t>
      </w:r>
      <w:hyperlink r:id="rId5" w:history="1">
        <w:r w:rsidRPr="00091808">
          <w:rPr>
            <w:rStyle w:val="Hyperlink"/>
            <w:rFonts w:ascii="Times New Roman" w:hAnsi="Times New Roman"/>
            <w:spacing w:val="-2"/>
            <w:sz w:val="22"/>
            <w:szCs w:val="22"/>
            <w:lang w:val="pt-BR"/>
          </w:rPr>
          <w:t>krasnoproshin}@bsu.by</w:t>
        </w:r>
      </w:hyperlink>
    </w:p>
    <w:p w:rsidR="002134DC" w:rsidRDefault="002134DC" w:rsidP="002134DC">
      <w:pPr>
        <w:pStyle w:val="E-Mail"/>
        <w:rPr>
          <w:rFonts w:ascii="Times New Roman" w:hAnsi="Times New Roman"/>
          <w:spacing w:val="-2"/>
          <w:sz w:val="22"/>
          <w:szCs w:val="22"/>
          <w:lang w:val="pt-BR"/>
        </w:rPr>
      </w:pPr>
    </w:p>
    <w:p w:rsidR="004809D5" w:rsidRDefault="004809D5" w:rsidP="004809D5">
      <w:pPr>
        <w:pStyle w:val="Author"/>
        <w:spacing w:after="0"/>
        <w:rPr>
          <w:rFonts w:ascii="Times New Roman" w:hAnsi="Times New Roman"/>
          <w:spacing w:val="-2"/>
          <w:sz w:val="22"/>
          <w:szCs w:val="22"/>
          <w:lang w:val="es-ES"/>
        </w:rPr>
      </w:pPr>
      <w:r w:rsidRPr="00091808">
        <w:rPr>
          <w:rFonts w:ascii="Times New Roman" w:hAnsi="Times New Roman"/>
          <w:color w:val="222222"/>
          <w:sz w:val="22"/>
          <w:szCs w:val="22"/>
          <w:shd w:val="clear" w:color="auto" w:fill="FFFFFF"/>
          <w:lang w:val="es-ES"/>
        </w:rPr>
        <w:t>Thiago P.B. Vieira</w:t>
      </w:r>
    </w:p>
    <w:p w:rsidR="004809D5" w:rsidRPr="00091808" w:rsidRDefault="004809D5" w:rsidP="004809D5">
      <w:pPr>
        <w:pStyle w:val="Author"/>
        <w:spacing w:after="0"/>
        <w:rPr>
          <w:rFonts w:ascii="Times New Roman" w:hAnsi="Times New Roman"/>
          <w:spacing w:val="-2"/>
          <w:sz w:val="22"/>
          <w:szCs w:val="22"/>
          <w:lang w:val="es-ES"/>
        </w:rPr>
      </w:pPr>
      <w:r w:rsidRPr="00091808">
        <w:rPr>
          <w:rFonts w:ascii="Times New Roman" w:hAnsi="Times New Roman"/>
          <w:spacing w:val="-2"/>
          <w:sz w:val="22"/>
          <w:szCs w:val="22"/>
          <w:lang w:val="es-ES"/>
        </w:rPr>
        <w:t xml:space="preserve">Rafael </w:t>
      </w:r>
      <w:proofErr w:type="spellStart"/>
      <w:r w:rsidRPr="00091808">
        <w:rPr>
          <w:rFonts w:ascii="Times New Roman" w:hAnsi="Times New Roman"/>
          <w:spacing w:val="-2"/>
          <w:sz w:val="22"/>
          <w:szCs w:val="22"/>
          <w:lang w:val="es-ES"/>
        </w:rPr>
        <w:t>Timóteo</w:t>
      </w:r>
      <w:proofErr w:type="spellEnd"/>
      <w:r w:rsidRPr="00091808">
        <w:rPr>
          <w:rFonts w:ascii="Times New Roman" w:hAnsi="Times New Roman"/>
          <w:spacing w:val="-2"/>
          <w:sz w:val="22"/>
          <w:szCs w:val="22"/>
          <w:lang w:val="es-ES"/>
        </w:rPr>
        <w:t xml:space="preserve"> de Sousa Júnior</w:t>
      </w:r>
    </w:p>
    <w:p w:rsidR="004809D5" w:rsidRPr="00091808" w:rsidRDefault="004809D5" w:rsidP="004809D5">
      <w:pPr>
        <w:pStyle w:val="Author"/>
        <w:spacing w:after="0"/>
        <w:rPr>
          <w:rFonts w:ascii="Times New Roman" w:hAnsi="Times New Roman"/>
          <w:spacing w:val="-2"/>
          <w:sz w:val="22"/>
          <w:szCs w:val="22"/>
          <w:lang w:val="es-ES"/>
        </w:rPr>
      </w:pPr>
      <w:r w:rsidRPr="00091808">
        <w:rPr>
          <w:rFonts w:ascii="Times New Roman" w:hAnsi="Times New Roman"/>
          <w:spacing w:val="-2"/>
          <w:sz w:val="22"/>
          <w:szCs w:val="22"/>
          <w:lang w:val="es-ES"/>
        </w:rPr>
        <w:t>João Paulo C. L. Costa</w:t>
      </w:r>
    </w:p>
    <w:p w:rsidR="004809D5" w:rsidRPr="00091808" w:rsidRDefault="004809D5" w:rsidP="004809D5">
      <w:pPr>
        <w:pStyle w:val="Affiliations"/>
        <w:rPr>
          <w:rFonts w:ascii="Times New Roman" w:hAnsi="Times New Roman"/>
          <w:spacing w:val="-2"/>
          <w:sz w:val="22"/>
          <w:szCs w:val="22"/>
          <w:lang w:val="pt-BR"/>
        </w:rPr>
      </w:pPr>
      <w:proofErr w:type="spellStart"/>
      <w:r w:rsidRPr="00091808">
        <w:rPr>
          <w:rFonts w:ascii="Times New Roman" w:hAnsi="Times New Roman"/>
          <w:spacing w:val="-2"/>
          <w:sz w:val="22"/>
          <w:szCs w:val="22"/>
          <w:lang w:val="pt-BR"/>
        </w:rPr>
        <w:t>University</w:t>
      </w:r>
      <w:proofErr w:type="spellEnd"/>
      <w:r w:rsidRPr="00091808">
        <w:rPr>
          <w:rFonts w:ascii="Times New Roman" w:hAnsi="Times New Roman"/>
          <w:spacing w:val="-2"/>
          <w:sz w:val="22"/>
          <w:szCs w:val="22"/>
          <w:lang w:val="pt-BR"/>
        </w:rPr>
        <w:t xml:space="preserve"> </w:t>
      </w:r>
      <w:proofErr w:type="spellStart"/>
      <w:r w:rsidRPr="00091808">
        <w:rPr>
          <w:rFonts w:ascii="Times New Roman" w:hAnsi="Times New Roman"/>
          <w:spacing w:val="-2"/>
          <w:sz w:val="22"/>
          <w:szCs w:val="22"/>
          <w:lang w:val="pt-BR"/>
        </w:rPr>
        <w:t>of</w:t>
      </w:r>
      <w:proofErr w:type="spellEnd"/>
      <w:r w:rsidRPr="00091808">
        <w:rPr>
          <w:rFonts w:ascii="Times New Roman" w:hAnsi="Times New Roman"/>
          <w:spacing w:val="-2"/>
          <w:sz w:val="22"/>
          <w:szCs w:val="22"/>
          <w:lang w:val="pt-BR"/>
        </w:rPr>
        <w:t xml:space="preserve"> </w:t>
      </w:r>
      <w:proofErr w:type="spellStart"/>
      <w:r w:rsidRPr="00091808">
        <w:rPr>
          <w:rFonts w:ascii="Times New Roman" w:hAnsi="Times New Roman"/>
          <w:spacing w:val="-2"/>
          <w:sz w:val="22"/>
          <w:szCs w:val="22"/>
          <w:lang w:val="pt-BR"/>
        </w:rPr>
        <w:t>Brasilia</w:t>
      </w:r>
      <w:proofErr w:type="spellEnd"/>
      <w:r w:rsidRPr="00091808">
        <w:rPr>
          <w:rFonts w:ascii="Times New Roman" w:hAnsi="Times New Roman"/>
          <w:spacing w:val="-2"/>
          <w:sz w:val="22"/>
          <w:szCs w:val="22"/>
          <w:lang w:val="pt-BR"/>
        </w:rPr>
        <w:br/>
        <w:t>UnB - FT – ENE – CP: 4386</w:t>
      </w:r>
      <w:r w:rsidRPr="00091808">
        <w:rPr>
          <w:rFonts w:ascii="Times New Roman" w:hAnsi="Times New Roman"/>
          <w:spacing w:val="-2"/>
          <w:sz w:val="22"/>
          <w:szCs w:val="22"/>
          <w:lang w:val="pt-BR"/>
        </w:rPr>
        <w:br/>
        <w:t xml:space="preserve">70910-900, Brasília - DF - </w:t>
      </w:r>
      <w:proofErr w:type="spellStart"/>
      <w:r w:rsidRPr="00091808">
        <w:rPr>
          <w:rFonts w:ascii="Times New Roman" w:hAnsi="Times New Roman"/>
          <w:spacing w:val="-2"/>
          <w:sz w:val="22"/>
          <w:szCs w:val="22"/>
          <w:lang w:val="pt-BR"/>
        </w:rPr>
        <w:t>Brazil</w:t>
      </w:r>
      <w:proofErr w:type="spellEnd"/>
      <w:r w:rsidRPr="00091808">
        <w:rPr>
          <w:rFonts w:ascii="Times New Roman" w:hAnsi="Times New Roman"/>
          <w:spacing w:val="-2"/>
          <w:sz w:val="22"/>
          <w:szCs w:val="22"/>
          <w:lang w:val="pt-BR"/>
        </w:rPr>
        <w:br/>
        <w:t>+ 55 61 3107-5580</w:t>
      </w:r>
    </w:p>
    <w:p w:rsidR="004809D5" w:rsidRPr="00091808" w:rsidRDefault="004809D5" w:rsidP="004809D5">
      <w:pPr>
        <w:pStyle w:val="E-Mail"/>
        <w:rPr>
          <w:rFonts w:ascii="Times New Roman" w:hAnsi="Times New Roman"/>
          <w:spacing w:val="-2"/>
          <w:sz w:val="22"/>
          <w:szCs w:val="22"/>
          <w:lang w:val="pt-BR"/>
        </w:rPr>
      </w:pPr>
      <w:r w:rsidRPr="00091808">
        <w:rPr>
          <w:rFonts w:ascii="Times New Roman" w:hAnsi="Times New Roman"/>
          <w:spacing w:val="-2"/>
          <w:sz w:val="22"/>
          <w:szCs w:val="22"/>
          <w:lang w:val="pt-BR"/>
        </w:rPr>
        <w:t>joaopaulo.dacosta@ene.unb.br, desousa@unb.br</w:t>
      </w:r>
    </w:p>
    <w:p w:rsidR="004809D5" w:rsidRPr="00091808" w:rsidRDefault="004809D5" w:rsidP="002134DC">
      <w:pPr>
        <w:pStyle w:val="E-Mail"/>
        <w:rPr>
          <w:rFonts w:ascii="Times New Roman" w:hAnsi="Times New Roman"/>
          <w:spacing w:val="-2"/>
          <w:sz w:val="22"/>
          <w:szCs w:val="22"/>
          <w:lang w:val="pt-BR"/>
        </w:rPr>
      </w:pPr>
    </w:p>
    <w:p w:rsidR="002134DC" w:rsidRPr="00091808" w:rsidRDefault="002134DC" w:rsidP="002134DC">
      <w:pPr>
        <w:pStyle w:val="Author"/>
        <w:spacing w:after="0"/>
        <w:rPr>
          <w:rFonts w:ascii="Times New Roman" w:hAnsi="Times New Roman"/>
          <w:spacing w:val="-2"/>
          <w:sz w:val="22"/>
          <w:szCs w:val="22"/>
          <w:lang w:val="es-ES"/>
        </w:rPr>
      </w:pPr>
      <w:r w:rsidRPr="00091808">
        <w:rPr>
          <w:rFonts w:ascii="Times New Roman" w:hAnsi="Times New Roman"/>
          <w:spacing w:val="-2"/>
          <w:sz w:val="22"/>
          <w:szCs w:val="22"/>
          <w:lang w:val="es-ES"/>
        </w:rPr>
        <w:t xml:space="preserve">Edison </w:t>
      </w:r>
      <w:proofErr w:type="spellStart"/>
      <w:r w:rsidRPr="00091808">
        <w:rPr>
          <w:rFonts w:ascii="Times New Roman" w:hAnsi="Times New Roman"/>
          <w:spacing w:val="-2"/>
          <w:sz w:val="22"/>
          <w:szCs w:val="22"/>
          <w:lang w:val="es-ES"/>
        </w:rPr>
        <w:t>Pignaton</w:t>
      </w:r>
      <w:proofErr w:type="spellEnd"/>
      <w:r w:rsidRPr="00091808">
        <w:rPr>
          <w:rFonts w:ascii="Times New Roman" w:hAnsi="Times New Roman"/>
          <w:spacing w:val="-2"/>
          <w:sz w:val="22"/>
          <w:szCs w:val="22"/>
          <w:lang w:val="es-ES"/>
        </w:rPr>
        <w:t xml:space="preserve"> de Freitas</w:t>
      </w:r>
    </w:p>
    <w:p w:rsidR="002134DC" w:rsidRPr="00091808" w:rsidRDefault="002134DC" w:rsidP="002134DC">
      <w:pPr>
        <w:pStyle w:val="Affiliations"/>
        <w:rPr>
          <w:rFonts w:ascii="Times New Roman" w:hAnsi="Times New Roman"/>
          <w:spacing w:val="-2"/>
          <w:sz w:val="22"/>
          <w:szCs w:val="22"/>
          <w:lang w:val="pt-BR"/>
        </w:rPr>
      </w:pPr>
      <w:r w:rsidRPr="00091808">
        <w:rPr>
          <w:rFonts w:ascii="Times New Roman" w:hAnsi="Times New Roman"/>
          <w:spacing w:val="-2"/>
          <w:sz w:val="22"/>
          <w:szCs w:val="22"/>
          <w:lang w:val="pt-BR"/>
        </w:rPr>
        <w:t>Federal University of Rio Grande do Sul</w:t>
      </w:r>
      <w:r w:rsidRPr="00091808">
        <w:rPr>
          <w:rFonts w:ascii="Times New Roman" w:hAnsi="Times New Roman"/>
          <w:spacing w:val="-2"/>
          <w:sz w:val="22"/>
          <w:szCs w:val="22"/>
          <w:lang w:val="pt-BR"/>
        </w:rPr>
        <w:br/>
        <w:t>UFRGS – INF – CP: 15064</w:t>
      </w:r>
      <w:r w:rsidRPr="00091808">
        <w:rPr>
          <w:rFonts w:ascii="Times New Roman" w:hAnsi="Times New Roman"/>
          <w:spacing w:val="-2"/>
          <w:sz w:val="22"/>
          <w:szCs w:val="22"/>
          <w:lang w:val="pt-BR"/>
        </w:rPr>
        <w:br/>
        <w:t xml:space="preserve">91501-970 Porto Alegre - RS - Brazil </w:t>
      </w:r>
      <w:r w:rsidRPr="00091808">
        <w:rPr>
          <w:rFonts w:ascii="Times New Roman" w:hAnsi="Times New Roman"/>
          <w:spacing w:val="-2"/>
          <w:sz w:val="22"/>
          <w:szCs w:val="22"/>
          <w:lang w:val="pt-BR"/>
        </w:rPr>
        <w:br/>
        <w:t>+55 51 3308 6168</w:t>
      </w:r>
    </w:p>
    <w:p w:rsidR="002134DC" w:rsidRPr="00091808" w:rsidRDefault="002134DC" w:rsidP="002134DC">
      <w:pPr>
        <w:pStyle w:val="E-Mail"/>
        <w:rPr>
          <w:rFonts w:ascii="Times New Roman" w:hAnsi="Times New Roman"/>
          <w:spacing w:val="-2"/>
          <w:sz w:val="22"/>
          <w:szCs w:val="22"/>
          <w:lang w:val="pt-BR"/>
        </w:rPr>
      </w:pPr>
      <w:r w:rsidRPr="00091808">
        <w:rPr>
          <w:rFonts w:ascii="Times New Roman" w:hAnsi="Times New Roman"/>
          <w:spacing w:val="-2"/>
          <w:sz w:val="22"/>
          <w:szCs w:val="22"/>
          <w:lang w:val="pt-BR"/>
        </w:rPr>
        <w:t>{jcsanjos, edison.pignaton, geyer}@inf.ufrgs.br</w:t>
      </w:r>
    </w:p>
    <w:p w:rsidR="004809D5" w:rsidRDefault="004809D5" w:rsidP="002134DC">
      <w:pPr>
        <w:pStyle w:val="Author"/>
        <w:spacing w:after="0"/>
        <w:rPr>
          <w:rFonts w:ascii="Times New Roman" w:hAnsi="Times New Roman"/>
          <w:spacing w:val="-2"/>
          <w:sz w:val="22"/>
          <w:szCs w:val="22"/>
          <w:lang w:val="pt-BR"/>
        </w:rPr>
      </w:pPr>
      <w:bookmarkStart w:id="0" w:name="_GoBack"/>
      <w:bookmarkEnd w:id="0"/>
    </w:p>
    <w:p w:rsidR="002134DC" w:rsidRPr="00091808" w:rsidRDefault="002134DC" w:rsidP="002134DC">
      <w:pPr>
        <w:pStyle w:val="Author"/>
        <w:spacing w:after="0"/>
        <w:rPr>
          <w:rFonts w:ascii="Times New Roman" w:hAnsi="Times New Roman"/>
          <w:spacing w:val="-2"/>
          <w:sz w:val="22"/>
          <w:szCs w:val="22"/>
          <w:lang w:val="pt-BR"/>
        </w:rPr>
      </w:pPr>
      <w:r w:rsidRPr="00091808">
        <w:rPr>
          <w:rFonts w:ascii="Times New Roman" w:hAnsi="Times New Roman"/>
          <w:spacing w:val="-2"/>
          <w:sz w:val="22"/>
          <w:szCs w:val="22"/>
          <w:lang w:val="pt-BR"/>
        </w:rPr>
        <w:t xml:space="preserve">Anton </w:t>
      </w:r>
      <w:proofErr w:type="spellStart"/>
      <w:r w:rsidRPr="00091808">
        <w:rPr>
          <w:rFonts w:ascii="Times New Roman" w:hAnsi="Times New Roman"/>
          <w:spacing w:val="-2"/>
          <w:sz w:val="22"/>
          <w:szCs w:val="22"/>
          <w:lang w:val="pt-BR"/>
        </w:rPr>
        <w:t>Zaleski</w:t>
      </w:r>
      <w:proofErr w:type="spellEnd"/>
    </w:p>
    <w:p w:rsidR="002134DC" w:rsidRPr="00091808" w:rsidRDefault="002134DC" w:rsidP="002134DC">
      <w:pPr>
        <w:pStyle w:val="Author"/>
        <w:spacing w:after="0"/>
        <w:rPr>
          <w:rFonts w:ascii="Times New Roman" w:hAnsi="Times New Roman"/>
          <w:spacing w:val="-2"/>
          <w:sz w:val="22"/>
          <w:szCs w:val="22"/>
          <w:lang w:val="pt-BR"/>
        </w:rPr>
      </w:pPr>
      <w:r w:rsidRPr="00091808">
        <w:rPr>
          <w:rFonts w:ascii="Times New Roman" w:hAnsi="Times New Roman"/>
          <w:spacing w:val="-2"/>
          <w:sz w:val="22"/>
          <w:szCs w:val="22"/>
          <w:lang w:val="pt-BR"/>
        </w:rPr>
        <w:t>H.E.R.M. Vissia</w:t>
      </w:r>
    </w:p>
    <w:p w:rsidR="002134DC" w:rsidRPr="00091808" w:rsidRDefault="002134DC" w:rsidP="002134DC">
      <w:pPr>
        <w:pStyle w:val="Affiliation"/>
        <w:jc w:val="center"/>
        <w:rPr>
          <w:i w:val="0"/>
          <w:sz w:val="22"/>
          <w:szCs w:val="22"/>
        </w:rPr>
      </w:pPr>
      <w:proofErr w:type="spellStart"/>
      <w:r w:rsidRPr="00091808">
        <w:rPr>
          <w:i w:val="0"/>
          <w:sz w:val="22"/>
          <w:szCs w:val="22"/>
        </w:rPr>
        <w:t>Byelex</w:t>
      </w:r>
      <w:proofErr w:type="spellEnd"/>
      <w:r w:rsidRPr="00091808">
        <w:rPr>
          <w:i w:val="0"/>
          <w:sz w:val="22"/>
          <w:szCs w:val="22"/>
        </w:rPr>
        <w:t xml:space="preserve"> Multimedia Products BV Argon 1, 4751 XC </w:t>
      </w:r>
      <w:proofErr w:type="spellStart"/>
      <w:r w:rsidRPr="00091808">
        <w:rPr>
          <w:i w:val="0"/>
          <w:sz w:val="22"/>
          <w:szCs w:val="22"/>
        </w:rPr>
        <w:t>Oud</w:t>
      </w:r>
      <w:proofErr w:type="spellEnd"/>
      <w:r w:rsidRPr="00091808">
        <w:rPr>
          <w:i w:val="0"/>
          <w:sz w:val="22"/>
          <w:szCs w:val="22"/>
        </w:rPr>
        <w:t xml:space="preserve"> </w:t>
      </w:r>
      <w:proofErr w:type="spellStart"/>
      <w:r w:rsidRPr="00091808">
        <w:rPr>
          <w:i w:val="0"/>
          <w:sz w:val="22"/>
          <w:szCs w:val="22"/>
        </w:rPr>
        <w:t>Gastel</w:t>
      </w:r>
      <w:proofErr w:type="spellEnd"/>
      <w:r w:rsidRPr="00091808">
        <w:rPr>
          <w:i w:val="0"/>
          <w:sz w:val="22"/>
          <w:szCs w:val="22"/>
        </w:rPr>
        <w:t>, The Netherlands</w:t>
      </w:r>
    </w:p>
    <w:p w:rsidR="002134DC" w:rsidRPr="00091808" w:rsidRDefault="002134DC" w:rsidP="002134DC">
      <w:pPr>
        <w:pStyle w:val="Author"/>
        <w:spacing w:after="0"/>
        <w:rPr>
          <w:rFonts w:ascii="Times New Roman" w:hAnsi="Times New Roman"/>
          <w:spacing w:val="-2"/>
          <w:sz w:val="22"/>
          <w:szCs w:val="22"/>
          <w:lang w:val="pt-BR"/>
        </w:rPr>
      </w:pPr>
      <w:r w:rsidRPr="00091808">
        <w:rPr>
          <w:rFonts w:ascii="Times New Roman" w:hAnsi="Times New Roman"/>
          <w:spacing w:val="-2"/>
          <w:sz w:val="22"/>
          <w:szCs w:val="22"/>
          <w:lang w:val="pt-BR"/>
        </w:rPr>
        <w:t xml:space="preserve">{ a.zalesky@by.byelex.com, </w:t>
      </w:r>
      <w:hyperlink r:id="rId6" w:history="1">
        <w:r w:rsidRPr="00091808">
          <w:rPr>
            <w:rStyle w:val="Hyperlink"/>
            <w:rFonts w:ascii="Times New Roman" w:hAnsi="Times New Roman"/>
            <w:spacing w:val="-2"/>
            <w:sz w:val="22"/>
            <w:szCs w:val="22"/>
            <w:lang w:val="pt-BR"/>
          </w:rPr>
          <w:t>h.vissia@byelex.com</w:t>
        </w:r>
      </w:hyperlink>
      <w:r w:rsidRPr="00091808">
        <w:rPr>
          <w:rFonts w:ascii="Times New Roman" w:hAnsi="Times New Roman"/>
          <w:spacing w:val="-2"/>
          <w:sz w:val="22"/>
          <w:szCs w:val="22"/>
          <w:lang w:val="pt-BR"/>
        </w:rPr>
        <w:t>}</w:t>
      </w:r>
    </w:p>
    <w:p w:rsidR="00942BB4" w:rsidRDefault="00942BB4" w:rsidP="002134DC">
      <w:pPr>
        <w:pStyle w:val="Author"/>
        <w:spacing w:after="0"/>
        <w:rPr>
          <w:rFonts w:ascii="Times New Roman" w:hAnsi="Times New Roman"/>
          <w:spacing w:val="-2"/>
          <w:sz w:val="22"/>
          <w:szCs w:val="22"/>
          <w:lang w:val="es-ES"/>
        </w:rPr>
      </w:pPr>
    </w:p>
    <w:p w:rsidR="002134DC" w:rsidRDefault="002134DC" w:rsidP="002134DC">
      <w:pPr>
        <w:pStyle w:val="E-Mail"/>
        <w:rPr>
          <w:lang w:val="pt-BR"/>
        </w:rPr>
      </w:pPr>
    </w:p>
    <w:p w:rsidR="002134DC" w:rsidRDefault="002134DC" w:rsidP="002134DC">
      <w:pPr>
        <w:pStyle w:val="E-Mail"/>
        <w:rPr>
          <w:sz w:val="12"/>
          <w:szCs w:val="12"/>
          <w:lang w:val="pt-BR"/>
        </w:rPr>
      </w:pPr>
    </w:p>
    <w:p w:rsidR="005D30D4" w:rsidRPr="002F63DA" w:rsidRDefault="005D30D4" w:rsidP="002134DC">
      <w:pPr>
        <w:rPr>
          <w:rFonts w:ascii="Times New Roman" w:hAnsi="Times New Roman"/>
          <w:b/>
          <w:color w:val="000000"/>
          <w:lang w:val="en-US"/>
        </w:rPr>
      </w:pPr>
    </w:p>
    <w:p w:rsidR="00740EB6" w:rsidRPr="00740EB6" w:rsidRDefault="00740EB6" w:rsidP="00F572D7">
      <w:pPr>
        <w:ind w:firstLine="720"/>
        <w:jc w:val="both"/>
        <w:rPr>
          <w:rFonts w:ascii="Times New Roman" w:hAnsi="Times New Roman"/>
        </w:rPr>
      </w:pPr>
      <w:r w:rsidRPr="00740EB6">
        <w:rPr>
          <w:rFonts w:ascii="Times New Roman" w:hAnsi="Times New Roman"/>
        </w:rPr>
        <w:t xml:space="preserve">ABSTRACT: Providing </w:t>
      </w:r>
      <w:r w:rsidR="00F71603">
        <w:rPr>
          <w:rFonts w:ascii="Times New Roman" w:hAnsi="Times New Roman"/>
        </w:rPr>
        <w:t xml:space="preserve">effective </w:t>
      </w:r>
      <w:r w:rsidRPr="00740EB6">
        <w:rPr>
          <w:rFonts w:ascii="Times New Roman" w:hAnsi="Times New Roman"/>
        </w:rPr>
        <w:t>se</w:t>
      </w:r>
      <w:r w:rsidR="00F71603">
        <w:rPr>
          <w:rFonts w:ascii="Times New Roman" w:hAnsi="Times New Roman"/>
        </w:rPr>
        <w:t>curity</w:t>
      </w:r>
      <w:r w:rsidRPr="00740EB6">
        <w:rPr>
          <w:rFonts w:ascii="Times New Roman" w:hAnsi="Times New Roman"/>
        </w:rPr>
        <w:t xml:space="preserve"> mechanisms is an important requirement to any secure cloud solution. </w:t>
      </w:r>
      <w:r w:rsidR="00B21475">
        <w:rPr>
          <w:rFonts w:ascii="Times New Roman" w:hAnsi="Times New Roman"/>
        </w:rPr>
        <w:t>In this sense, w</w:t>
      </w:r>
      <w:r w:rsidRPr="00740EB6">
        <w:rPr>
          <w:rFonts w:ascii="Times New Roman" w:hAnsi="Times New Roman"/>
        </w:rPr>
        <w:t>e propose to use</w:t>
      </w:r>
      <w:r w:rsidR="00F71603">
        <w:rPr>
          <w:rFonts w:ascii="Times New Roman" w:hAnsi="Times New Roman"/>
        </w:rPr>
        <w:t xml:space="preserve"> the hybrid approach to cloud security that includes both </w:t>
      </w:r>
      <w:r w:rsidR="00F572D7" w:rsidRPr="00F572D7">
        <w:rPr>
          <w:rFonts w:ascii="Times New Roman" w:hAnsi="Times New Roman"/>
        </w:rPr>
        <w:t xml:space="preserve">warning </w:t>
      </w:r>
      <w:r w:rsidR="00F71603">
        <w:rPr>
          <w:rFonts w:ascii="Times New Roman" w:hAnsi="Times New Roman"/>
        </w:rPr>
        <w:t>and detection mechanisms in order to minimize the possibility o</w:t>
      </w:r>
      <w:r w:rsidR="00A42C4D">
        <w:rPr>
          <w:rFonts w:ascii="Times New Roman" w:hAnsi="Times New Roman"/>
        </w:rPr>
        <w:t xml:space="preserve">f successful attack. </w:t>
      </w:r>
      <w:r w:rsidR="00B21475">
        <w:rPr>
          <w:rFonts w:ascii="Times New Roman" w:hAnsi="Times New Roman"/>
        </w:rPr>
        <w:t>According to our proposal,</w:t>
      </w:r>
      <w:r w:rsidR="00F71603">
        <w:rPr>
          <w:rFonts w:ascii="Times New Roman" w:hAnsi="Times New Roman"/>
        </w:rPr>
        <w:t xml:space="preserve"> the </w:t>
      </w:r>
      <w:r w:rsidR="001F0A2D">
        <w:rPr>
          <w:rFonts w:ascii="Times New Roman" w:hAnsi="Times New Roman"/>
        </w:rPr>
        <w:t xml:space="preserve">customized </w:t>
      </w:r>
      <w:r w:rsidR="00F71603">
        <w:rPr>
          <w:rFonts w:ascii="Times New Roman" w:hAnsi="Times New Roman"/>
        </w:rPr>
        <w:t>attribute-based encryption is</w:t>
      </w:r>
      <w:r w:rsidRPr="00740EB6">
        <w:rPr>
          <w:rFonts w:ascii="Times New Roman" w:hAnsi="Times New Roman"/>
        </w:rPr>
        <w:t xml:space="preserve"> a comprehensive access control solution for cloud storage including user accountability and key revocation. </w:t>
      </w:r>
      <w:r w:rsidR="001F0A2D">
        <w:rPr>
          <w:rFonts w:ascii="Times New Roman" w:hAnsi="Times New Roman"/>
        </w:rPr>
        <w:t xml:space="preserve">We apply the </w:t>
      </w:r>
      <w:r w:rsidR="00114CDB">
        <w:rPr>
          <w:rFonts w:ascii="Times New Roman" w:hAnsi="Times New Roman"/>
        </w:rPr>
        <w:t>state-of-the-art</w:t>
      </w:r>
      <w:r w:rsidR="001F0A2D">
        <w:rPr>
          <w:rFonts w:ascii="Times New Roman" w:hAnsi="Times New Roman"/>
        </w:rPr>
        <w:t xml:space="preserve"> signal processing techniques in order to detect the malicious activities and MITC-attacks in the cloud environment</w:t>
      </w:r>
      <w:r w:rsidRPr="00740EB6">
        <w:rPr>
          <w:rFonts w:ascii="Times New Roman" w:hAnsi="Times New Roman"/>
        </w:rPr>
        <w:t xml:space="preserve">. </w:t>
      </w:r>
    </w:p>
    <w:p w:rsidR="002D0A35" w:rsidRPr="001F0A2D" w:rsidRDefault="002D0A35" w:rsidP="00D22642">
      <w:pPr>
        <w:pStyle w:val="Abstract"/>
        <w:framePr w:w="0" w:hSpace="0" w:wrap="auto" w:hAnchor="text" w:yAlign="inline"/>
        <w:ind w:firstLine="720"/>
      </w:pPr>
      <w:r w:rsidRPr="002F63DA">
        <w:rPr>
          <w:b/>
          <w:color w:val="000000"/>
        </w:rPr>
        <w:t>Introduction</w:t>
      </w:r>
    </w:p>
    <w:p w:rsidR="005A7EAA" w:rsidRDefault="005A7EAA" w:rsidP="00761032">
      <w:pPr>
        <w:ind w:firstLine="720"/>
        <w:jc w:val="both"/>
        <w:rPr>
          <w:rFonts w:ascii="Times New Roman" w:hAnsi="Times New Roman"/>
          <w:color w:val="000000"/>
          <w:lang w:val="en-US"/>
        </w:rPr>
      </w:pPr>
      <w:r>
        <w:rPr>
          <w:rFonts w:ascii="Times New Roman" w:hAnsi="Times New Roman"/>
          <w:color w:val="000000"/>
          <w:lang w:val="en-US"/>
        </w:rPr>
        <w:t>Recently, many</w:t>
      </w:r>
      <w:r>
        <w:rPr>
          <w:rFonts w:ascii="Times New Roman" w:hAnsi="Times New Roman"/>
          <w:color w:val="000000"/>
        </w:rPr>
        <w:t xml:space="preserve"> </w:t>
      </w:r>
      <w:r w:rsidR="000037F8" w:rsidRPr="000037F8">
        <w:rPr>
          <w:rFonts w:ascii="Times New Roman" w:hAnsi="Times New Roman"/>
          <w:color w:val="000000"/>
        </w:rPr>
        <w:t>organiz</w:t>
      </w:r>
      <w:r w:rsidR="00BF5D09">
        <w:rPr>
          <w:rFonts w:ascii="Times New Roman" w:hAnsi="Times New Roman"/>
          <w:color w:val="000000"/>
        </w:rPr>
        <w:t>ation</w:t>
      </w:r>
      <w:r>
        <w:rPr>
          <w:rFonts w:ascii="Times New Roman" w:hAnsi="Times New Roman"/>
          <w:color w:val="000000"/>
        </w:rPr>
        <w:t>s and enterprises shift</w:t>
      </w:r>
      <w:r w:rsidR="000037F8" w:rsidRPr="000037F8">
        <w:rPr>
          <w:rFonts w:ascii="Times New Roman" w:hAnsi="Times New Roman"/>
          <w:color w:val="000000"/>
        </w:rPr>
        <w:t xml:space="preserve"> to a clo</w:t>
      </w:r>
      <w:r>
        <w:rPr>
          <w:rFonts w:ascii="Times New Roman" w:hAnsi="Times New Roman"/>
          <w:color w:val="000000"/>
        </w:rPr>
        <w:t>ud infrastructure, contributing to a global transition</w:t>
      </w:r>
      <w:r w:rsidR="000037F8" w:rsidRPr="000037F8">
        <w:rPr>
          <w:rFonts w:ascii="Times New Roman" w:hAnsi="Times New Roman"/>
          <w:color w:val="000000"/>
        </w:rPr>
        <w:t xml:space="preserve"> to a distributed system paradigm</w:t>
      </w:r>
      <w:r>
        <w:rPr>
          <w:rFonts w:ascii="Times New Roman" w:hAnsi="Times New Roman"/>
          <w:color w:val="000000"/>
        </w:rPr>
        <w:t>.</w:t>
      </w:r>
      <w:r w:rsidR="000037F8" w:rsidRPr="000037F8">
        <w:rPr>
          <w:rFonts w:ascii="Times New Roman" w:hAnsi="Times New Roman"/>
          <w:color w:val="000000"/>
          <w:lang w:val="en-US"/>
        </w:rPr>
        <w:t xml:space="preserve"> </w:t>
      </w:r>
      <w:r>
        <w:rPr>
          <w:rFonts w:ascii="Times New Roman" w:hAnsi="Times New Roman"/>
          <w:color w:val="000000"/>
          <w:lang w:val="en-US"/>
        </w:rPr>
        <w:t>T</w:t>
      </w:r>
      <w:r w:rsidR="00BF5D09">
        <w:rPr>
          <w:rFonts w:ascii="Times New Roman" w:hAnsi="Times New Roman"/>
          <w:color w:val="000000"/>
          <w:lang w:val="en-US"/>
        </w:rPr>
        <w:t>he cloud services make the data accessible for multiple users and the concept of access control in the cloud data storage should be carefully considered both by providers and end-users/organizations</w:t>
      </w:r>
      <w:r w:rsidR="002D0A35" w:rsidRPr="002F63DA">
        <w:rPr>
          <w:rFonts w:ascii="Times New Roman" w:hAnsi="Times New Roman"/>
          <w:color w:val="000000"/>
          <w:lang w:val="en-US"/>
        </w:rPr>
        <w:t>. There are numerous attacks on the cloud systems and the one most significant</w:t>
      </w:r>
      <w:r>
        <w:rPr>
          <w:rFonts w:ascii="Times New Roman" w:hAnsi="Times New Roman"/>
          <w:color w:val="000000"/>
          <w:lang w:val="en-US"/>
        </w:rPr>
        <w:t xml:space="preserve"> in the protected cloud environment</w:t>
      </w:r>
      <w:r w:rsidR="002D0A35" w:rsidRPr="002F63DA">
        <w:rPr>
          <w:rFonts w:ascii="Times New Roman" w:hAnsi="Times New Roman"/>
          <w:color w:val="000000"/>
          <w:lang w:val="en-US"/>
        </w:rPr>
        <w:t xml:space="preserve"> is</w:t>
      </w:r>
      <w:r>
        <w:rPr>
          <w:rFonts w:ascii="Times New Roman" w:hAnsi="Times New Roman"/>
          <w:color w:val="000000"/>
          <w:lang w:val="en-US"/>
        </w:rPr>
        <w:t xml:space="preserve"> called “Man in the Cloud” </w:t>
      </w:r>
      <w:r>
        <w:rPr>
          <w:rFonts w:ascii="Times New Roman" w:hAnsi="Times New Roman"/>
          <w:color w:val="000000"/>
          <w:lang w:val="en-US"/>
        </w:rPr>
        <w:lastRenderedPageBreak/>
        <w:t>(MITC</w:t>
      </w:r>
      <w:r w:rsidR="002D0A35" w:rsidRPr="002F63DA">
        <w:rPr>
          <w:rFonts w:ascii="Times New Roman" w:hAnsi="Times New Roman"/>
          <w:color w:val="000000"/>
          <w:lang w:val="en-US"/>
        </w:rPr>
        <w:t xml:space="preserve">). </w:t>
      </w:r>
      <w:r>
        <w:rPr>
          <w:rFonts w:ascii="Times New Roman" w:hAnsi="Times New Roman"/>
          <w:color w:val="000000"/>
          <w:lang w:val="en-US"/>
        </w:rPr>
        <w:t xml:space="preserve">In the typical scenario of such attack, </w:t>
      </w:r>
      <w:r w:rsidR="002D0A35" w:rsidRPr="002F63DA">
        <w:rPr>
          <w:rFonts w:ascii="Times New Roman" w:hAnsi="Times New Roman"/>
          <w:color w:val="000000"/>
          <w:lang w:val="en-US"/>
        </w:rPr>
        <w:t>the hacker steals the user credentials (a token or password</w:t>
      </w:r>
      <w:r>
        <w:rPr>
          <w:rFonts w:ascii="Times New Roman" w:hAnsi="Times New Roman"/>
          <w:color w:val="000000"/>
          <w:lang w:val="en-US"/>
        </w:rPr>
        <w:t>), and uses this data in order</w:t>
      </w:r>
      <w:r w:rsidR="002D0A35" w:rsidRPr="002F63DA">
        <w:rPr>
          <w:rFonts w:ascii="Times New Roman" w:hAnsi="Times New Roman"/>
          <w:color w:val="000000"/>
          <w:lang w:val="en-US"/>
        </w:rPr>
        <w:t xml:space="preserve"> to </w:t>
      </w:r>
      <w:r w:rsidR="004351FC" w:rsidRPr="002F63DA">
        <w:rPr>
          <w:rFonts w:ascii="Times New Roman" w:hAnsi="Times New Roman"/>
          <w:color w:val="000000"/>
          <w:lang w:val="en-US"/>
        </w:rPr>
        <w:t>substitute</w:t>
      </w:r>
      <w:r>
        <w:rPr>
          <w:rFonts w:ascii="Times New Roman" w:hAnsi="Times New Roman"/>
          <w:color w:val="000000"/>
          <w:lang w:val="en-US"/>
        </w:rPr>
        <w:t xml:space="preserve"> or to steal the protected data</w:t>
      </w:r>
      <w:r w:rsidR="002D0A35" w:rsidRPr="002F63DA">
        <w:rPr>
          <w:rFonts w:ascii="Times New Roman" w:hAnsi="Times New Roman"/>
          <w:color w:val="000000"/>
          <w:lang w:val="en-US"/>
        </w:rPr>
        <w:t xml:space="preserve">. </w:t>
      </w:r>
    </w:p>
    <w:p w:rsidR="00DD7558" w:rsidRPr="002F63DA" w:rsidRDefault="00C71DE5" w:rsidP="00761032">
      <w:pPr>
        <w:ind w:firstLine="720"/>
        <w:jc w:val="both"/>
        <w:rPr>
          <w:rFonts w:ascii="Times New Roman" w:hAnsi="Times New Roman"/>
          <w:color w:val="000000"/>
          <w:lang w:val="en-US"/>
        </w:rPr>
      </w:pPr>
      <w:r>
        <w:rPr>
          <w:rFonts w:ascii="Times New Roman" w:hAnsi="Times New Roman"/>
          <w:color w:val="000000"/>
          <w:lang w:val="en-US"/>
        </w:rPr>
        <w:t xml:space="preserve">There are two basic approaches to address this attack: the cryptographic/key-based mechanisms </w:t>
      </w:r>
      <w:r w:rsidR="00761032">
        <w:rPr>
          <w:rFonts w:ascii="Times New Roman" w:hAnsi="Times New Roman"/>
          <w:color w:val="000000"/>
          <w:lang w:val="en-US"/>
        </w:rPr>
        <w:t xml:space="preserve">that </w:t>
      </w:r>
      <w:r>
        <w:rPr>
          <w:rFonts w:ascii="Times New Roman" w:hAnsi="Times New Roman"/>
          <w:color w:val="000000"/>
          <w:lang w:val="en-US"/>
        </w:rPr>
        <w:t>work as a precaution against it by means encryption and secret sharing</w:t>
      </w:r>
      <w:r w:rsidR="00761032">
        <w:rPr>
          <w:rFonts w:ascii="Times New Roman" w:hAnsi="Times New Roman"/>
          <w:color w:val="000000"/>
          <w:lang w:val="en-US"/>
        </w:rPr>
        <w:t>,</w:t>
      </w:r>
      <w:r>
        <w:rPr>
          <w:rFonts w:ascii="Times New Roman" w:hAnsi="Times New Roman"/>
          <w:color w:val="000000"/>
          <w:lang w:val="en-US"/>
        </w:rPr>
        <w:t xml:space="preserve"> and the data collection/traffic analysis mechanisms</w:t>
      </w:r>
      <w:r w:rsidR="00761032">
        <w:rPr>
          <w:rFonts w:ascii="Times New Roman" w:hAnsi="Times New Roman"/>
          <w:color w:val="000000"/>
          <w:lang w:val="en-US"/>
        </w:rPr>
        <w:t xml:space="preserve"> that</w:t>
      </w:r>
      <w:r>
        <w:rPr>
          <w:rFonts w:ascii="Times New Roman" w:hAnsi="Times New Roman"/>
          <w:color w:val="000000"/>
          <w:lang w:val="en-US"/>
        </w:rPr>
        <w:t xml:space="preserve"> allow to detect the attack and </w:t>
      </w:r>
      <w:r w:rsidR="00761032">
        <w:rPr>
          <w:rFonts w:ascii="Times New Roman" w:hAnsi="Times New Roman"/>
          <w:color w:val="000000"/>
          <w:lang w:val="en-US"/>
        </w:rPr>
        <w:t xml:space="preserve">to </w:t>
      </w:r>
      <w:r>
        <w:rPr>
          <w:rFonts w:ascii="Times New Roman" w:hAnsi="Times New Roman"/>
          <w:color w:val="000000"/>
          <w:lang w:val="en-US"/>
        </w:rPr>
        <w:t>prevent it from being successful as fast as possible</w:t>
      </w:r>
      <w:r w:rsidR="002D0A35" w:rsidRPr="002F63DA">
        <w:rPr>
          <w:rFonts w:ascii="Times New Roman" w:hAnsi="Times New Roman"/>
          <w:color w:val="000000"/>
          <w:lang w:val="en-US"/>
        </w:rPr>
        <w:t>.</w:t>
      </w:r>
    </w:p>
    <w:p w:rsidR="002D0A35" w:rsidRPr="002F63DA" w:rsidRDefault="001F6518" w:rsidP="00761032">
      <w:pPr>
        <w:ind w:firstLine="720"/>
        <w:jc w:val="both"/>
        <w:rPr>
          <w:rFonts w:ascii="Times New Roman" w:hAnsi="Times New Roman"/>
          <w:color w:val="000000"/>
          <w:lang w:val="en-US"/>
        </w:rPr>
      </w:pPr>
      <w:r>
        <w:rPr>
          <w:rFonts w:ascii="Times New Roman" w:hAnsi="Times New Roman"/>
          <w:color w:val="000000"/>
          <w:lang w:val="en-US"/>
        </w:rPr>
        <w:t xml:space="preserve">The main difficulty of relying </w:t>
      </w:r>
      <w:r w:rsidR="00DB2FEF">
        <w:rPr>
          <w:rFonts w:ascii="Times New Roman" w:hAnsi="Times New Roman"/>
          <w:color w:val="000000"/>
          <w:lang w:val="en-US"/>
        </w:rPr>
        <w:t xml:space="preserve">solely </w:t>
      </w:r>
      <w:r>
        <w:rPr>
          <w:rFonts w:ascii="Times New Roman" w:hAnsi="Times New Roman"/>
          <w:color w:val="000000"/>
          <w:lang w:val="en-US"/>
        </w:rPr>
        <w:t xml:space="preserve">on </w:t>
      </w:r>
      <w:r w:rsidR="00DB2FEF">
        <w:rPr>
          <w:rFonts w:ascii="Times New Roman" w:hAnsi="Times New Roman"/>
          <w:color w:val="000000"/>
          <w:lang w:val="en-US"/>
        </w:rPr>
        <w:t>the cryptographic methods</w:t>
      </w:r>
      <w:r>
        <w:rPr>
          <w:rFonts w:ascii="Times New Roman" w:hAnsi="Times New Roman"/>
          <w:color w:val="000000"/>
          <w:lang w:val="en-US"/>
        </w:rPr>
        <w:t xml:space="preserve"> is that the</w:t>
      </w:r>
      <w:r w:rsidR="002D0A35" w:rsidRPr="002F63DA">
        <w:rPr>
          <w:rFonts w:ascii="Times New Roman" w:hAnsi="Times New Roman"/>
          <w:color w:val="000000"/>
          <w:lang w:val="en-US"/>
        </w:rPr>
        <w:t xml:space="preserve"> attack</w:t>
      </w:r>
      <w:r>
        <w:rPr>
          <w:rFonts w:ascii="Times New Roman" w:hAnsi="Times New Roman"/>
          <w:color w:val="000000"/>
          <w:lang w:val="en-US"/>
        </w:rPr>
        <w:t>s</w:t>
      </w:r>
      <w:r w:rsidR="002D0A35" w:rsidRPr="002F63DA">
        <w:rPr>
          <w:rFonts w:ascii="Times New Roman" w:hAnsi="Times New Roman"/>
          <w:color w:val="000000"/>
          <w:lang w:val="en-US"/>
        </w:rPr>
        <w:t xml:space="preserve"> are often based on the reverse or social engineering and</w:t>
      </w:r>
      <w:r w:rsidR="008C1A89">
        <w:rPr>
          <w:rFonts w:ascii="Times New Roman" w:hAnsi="Times New Roman"/>
          <w:color w:val="000000"/>
          <w:lang w:val="en-US"/>
        </w:rPr>
        <w:t>,</w:t>
      </w:r>
      <w:r w:rsidR="002D0A35" w:rsidRPr="002F63DA">
        <w:rPr>
          <w:rFonts w:ascii="Times New Roman" w:hAnsi="Times New Roman"/>
          <w:color w:val="000000"/>
          <w:lang w:val="en-US"/>
        </w:rPr>
        <w:t xml:space="preserve"> therefore</w:t>
      </w:r>
      <w:r w:rsidR="008C1A89">
        <w:rPr>
          <w:rFonts w:ascii="Times New Roman" w:hAnsi="Times New Roman"/>
          <w:color w:val="000000"/>
          <w:lang w:val="en-US"/>
        </w:rPr>
        <w:t>,</w:t>
      </w:r>
      <w:r w:rsidR="002D0A35" w:rsidRPr="002F63DA">
        <w:rPr>
          <w:rFonts w:ascii="Times New Roman" w:hAnsi="Times New Roman"/>
          <w:color w:val="000000"/>
          <w:lang w:val="en-US"/>
        </w:rPr>
        <w:t xml:space="preserve"> </w:t>
      </w:r>
      <w:r w:rsidR="00DB2FEF">
        <w:rPr>
          <w:rFonts w:ascii="Times New Roman" w:hAnsi="Times New Roman"/>
          <w:color w:val="000000"/>
          <w:lang w:val="en-US"/>
        </w:rPr>
        <w:t>the majority of the attack scenarios cannot be handled completely</w:t>
      </w:r>
      <w:r w:rsidR="002D0A35" w:rsidRPr="002F63DA">
        <w:rPr>
          <w:rFonts w:ascii="Times New Roman" w:hAnsi="Times New Roman"/>
          <w:color w:val="000000"/>
          <w:lang w:val="en-US"/>
        </w:rPr>
        <w:t>.</w:t>
      </w:r>
    </w:p>
    <w:p w:rsidR="002D0A35" w:rsidRPr="002F63DA" w:rsidRDefault="002D0A35" w:rsidP="008C1A89">
      <w:pPr>
        <w:ind w:firstLine="720"/>
        <w:jc w:val="both"/>
        <w:rPr>
          <w:rFonts w:ascii="Times New Roman" w:hAnsi="Times New Roman"/>
          <w:color w:val="000000"/>
          <w:lang w:val="en-US"/>
        </w:rPr>
      </w:pPr>
      <w:r w:rsidRPr="002F63DA">
        <w:rPr>
          <w:rFonts w:ascii="Times New Roman" w:hAnsi="Times New Roman"/>
          <w:color w:val="000000"/>
          <w:lang w:val="en-US"/>
        </w:rPr>
        <w:t>We propose a novel approach to the cloud security based on the</w:t>
      </w:r>
      <w:r w:rsidR="0048107D">
        <w:rPr>
          <w:rFonts w:ascii="Times New Roman" w:hAnsi="Times New Roman"/>
          <w:color w:val="000000"/>
          <w:lang w:val="en-US"/>
        </w:rPr>
        <w:t xml:space="preserve"> hybrid protection system. First</w:t>
      </w:r>
      <w:r w:rsidR="00DB2FEF">
        <w:rPr>
          <w:rFonts w:ascii="Times New Roman" w:hAnsi="Times New Roman"/>
          <w:color w:val="000000"/>
          <w:lang w:val="en-US"/>
        </w:rPr>
        <w:t xml:space="preserve"> we apply the proactive attribute-based-encryption in order to protect the access to the protected cloud </w:t>
      </w:r>
      <w:r w:rsidR="0048107D">
        <w:rPr>
          <w:rFonts w:ascii="Times New Roman" w:hAnsi="Times New Roman"/>
          <w:color w:val="000000"/>
          <w:lang w:val="en-US"/>
        </w:rPr>
        <w:t xml:space="preserve">and </w:t>
      </w:r>
      <w:r w:rsidR="00C7522F">
        <w:rPr>
          <w:rFonts w:ascii="Times New Roman" w:hAnsi="Times New Roman"/>
          <w:color w:val="000000"/>
          <w:lang w:val="en-US"/>
        </w:rPr>
        <w:t xml:space="preserve">we adopt </w:t>
      </w:r>
      <w:r w:rsidR="00DB2FEF">
        <w:rPr>
          <w:rFonts w:ascii="Times New Roman" w:hAnsi="Times New Roman"/>
          <w:color w:val="000000"/>
          <w:lang w:val="en-US"/>
        </w:rPr>
        <w:t xml:space="preserve">signal processing techniques similarly to the honeypot detection system in order to provide an immediate </w:t>
      </w:r>
      <w:r w:rsidRPr="002F63DA">
        <w:rPr>
          <w:rFonts w:ascii="Times New Roman" w:hAnsi="Times New Roman"/>
          <w:color w:val="000000"/>
          <w:lang w:val="en-US"/>
        </w:rPr>
        <w:t>alarm</w:t>
      </w:r>
      <w:r w:rsidR="00DB2FEF">
        <w:rPr>
          <w:rFonts w:ascii="Times New Roman" w:hAnsi="Times New Roman"/>
          <w:color w:val="000000"/>
          <w:lang w:val="en-US"/>
        </w:rPr>
        <w:t xml:space="preserve"> system for the rapid identification of the MITC-attacks. The </w:t>
      </w:r>
      <w:r w:rsidR="00C7522F">
        <w:rPr>
          <w:rFonts w:ascii="Times New Roman" w:hAnsi="Times New Roman"/>
          <w:color w:val="000000"/>
          <w:lang w:val="en-US"/>
        </w:rPr>
        <w:t xml:space="preserve">system </w:t>
      </w:r>
      <w:r w:rsidRPr="002F63DA">
        <w:rPr>
          <w:rFonts w:ascii="Times New Roman" w:hAnsi="Times New Roman"/>
          <w:color w:val="000000"/>
          <w:lang w:val="en-US"/>
        </w:rPr>
        <w:t>monitor</w:t>
      </w:r>
      <w:r w:rsidR="00C7522F">
        <w:rPr>
          <w:rFonts w:ascii="Times New Roman" w:hAnsi="Times New Roman"/>
          <w:color w:val="000000"/>
          <w:lang w:val="en-US"/>
        </w:rPr>
        <w:t>s the activity</w:t>
      </w:r>
      <w:r w:rsidRPr="002F63DA">
        <w:rPr>
          <w:rFonts w:ascii="Times New Roman" w:hAnsi="Times New Roman"/>
          <w:color w:val="000000"/>
          <w:lang w:val="en-US"/>
        </w:rPr>
        <w:t xml:space="preserve"> of the </w:t>
      </w:r>
      <w:r w:rsidR="00C7522F">
        <w:rPr>
          <w:rFonts w:ascii="Times New Roman" w:hAnsi="Times New Roman"/>
          <w:color w:val="000000"/>
          <w:lang w:val="en-US"/>
        </w:rPr>
        <w:t>mobile device users</w:t>
      </w:r>
      <w:r w:rsidRPr="002F63DA">
        <w:rPr>
          <w:rFonts w:ascii="Times New Roman" w:hAnsi="Times New Roman"/>
          <w:color w:val="000000"/>
          <w:lang w:val="en-US"/>
        </w:rPr>
        <w:t xml:space="preserve"> and warn</w:t>
      </w:r>
      <w:r w:rsidR="00C7522F">
        <w:rPr>
          <w:rFonts w:ascii="Times New Roman" w:hAnsi="Times New Roman"/>
          <w:color w:val="000000"/>
          <w:lang w:val="en-US"/>
        </w:rPr>
        <w:t>s the domain</w:t>
      </w:r>
      <w:r w:rsidRPr="002F63DA">
        <w:rPr>
          <w:rFonts w:ascii="Times New Roman" w:hAnsi="Times New Roman"/>
          <w:color w:val="000000"/>
          <w:lang w:val="en-US"/>
        </w:rPr>
        <w:t xml:space="preserve"> administrator </w:t>
      </w:r>
      <w:r w:rsidR="00C7522F">
        <w:rPr>
          <w:rFonts w:ascii="Times New Roman" w:hAnsi="Times New Roman"/>
          <w:color w:val="000000"/>
          <w:lang w:val="en-US"/>
        </w:rPr>
        <w:t>in the case of suspicious actions of</w:t>
      </w:r>
      <w:r w:rsidRPr="002F63DA">
        <w:rPr>
          <w:rFonts w:ascii="Times New Roman" w:hAnsi="Times New Roman"/>
          <w:color w:val="000000"/>
          <w:lang w:val="en-US"/>
        </w:rPr>
        <w:t xml:space="preserve"> the user/d</w:t>
      </w:r>
      <w:r w:rsidR="00C7522F">
        <w:rPr>
          <w:rFonts w:ascii="Times New Roman" w:hAnsi="Times New Roman"/>
          <w:color w:val="000000"/>
          <w:lang w:val="en-US"/>
        </w:rPr>
        <w:t>evice so that he can takes the</w:t>
      </w:r>
      <w:r w:rsidRPr="002F63DA">
        <w:rPr>
          <w:rFonts w:ascii="Times New Roman" w:hAnsi="Times New Roman"/>
          <w:color w:val="000000"/>
          <w:lang w:val="en-US"/>
        </w:rPr>
        <w:t xml:space="preserve"> appropriate </w:t>
      </w:r>
      <w:r w:rsidR="00C7522F">
        <w:rPr>
          <w:rFonts w:ascii="Times New Roman" w:hAnsi="Times New Roman"/>
          <w:color w:val="000000"/>
          <w:lang w:val="en-US"/>
        </w:rPr>
        <w:t>decision to restrict the access of the dangerous/untrusted device or remove it from the domain</w:t>
      </w:r>
      <w:r w:rsidRPr="002F63DA">
        <w:rPr>
          <w:rFonts w:ascii="Times New Roman" w:hAnsi="Times New Roman"/>
          <w:color w:val="000000"/>
          <w:lang w:val="en-US"/>
        </w:rPr>
        <w:t>.</w:t>
      </w:r>
    </w:p>
    <w:p w:rsidR="00A83D72" w:rsidRPr="002F63DA" w:rsidRDefault="00A83D72" w:rsidP="00D22642">
      <w:pPr>
        <w:ind w:firstLine="720"/>
        <w:rPr>
          <w:rFonts w:ascii="Times New Roman" w:hAnsi="Times New Roman"/>
          <w:b/>
          <w:color w:val="000000"/>
          <w:lang w:val="en-US"/>
        </w:rPr>
      </w:pPr>
      <w:r w:rsidRPr="002F63DA">
        <w:rPr>
          <w:rFonts w:ascii="Times New Roman" w:hAnsi="Times New Roman"/>
          <w:b/>
          <w:color w:val="000000"/>
          <w:lang w:val="en-US"/>
        </w:rPr>
        <w:t>The components of the cloud storage security</w:t>
      </w:r>
    </w:p>
    <w:p w:rsidR="002F63DA" w:rsidRPr="002F63DA" w:rsidRDefault="002F63DA" w:rsidP="0048107D">
      <w:pPr>
        <w:spacing w:after="120"/>
        <w:ind w:firstLine="720"/>
        <w:jc w:val="both"/>
        <w:rPr>
          <w:rFonts w:ascii="Times New Roman" w:hAnsi="Times New Roman"/>
        </w:rPr>
      </w:pPr>
      <w:r w:rsidRPr="002F63DA">
        <w:rPr>
          <w:rFonts w:ascii="Times New Roman" w:hAnsi="Times New Roman"/>
        </w:rPr>
        <w:t xml:space="preserve">The </w:t>
      </w:r>
      <w:r w:rsidR="00491584">
        <w:rPr>
          <w:rFonts w:ascii="Times New Roman" w:hAnsi="Times New Roman"/>
        </w:rPr>
        <w:t>proposed infrastructure for the protected cloud</w:t>
      </w:r>
      <w:r w:rsidRPr="002F63DA">
        <w:rPr>
          <w:rFonts w:ascii="Times New Roman" w:hAnsi="Times New Roman"/>
        </w:rPr>
        <w:t xml:space="preserve"> includes the following com</w:t>
      </w:r>
      <w:r w:rsidR="0048107D">
        <w:rPr>
          <w:rFonts w:ascii="Times New Roman" w:hAnsi="Times New Roman"/>
        </w:rPr>
        <w:t>ponents illustrated in Figure 1.</w:t>
      </w:r>
    </w:p>
    <w:p w:rsidR="005D30D4" w:rsidRDefault="005D30D4" w:rsidP="00D22642">
      <w:pPr>
        <w:spacing w:after="120"/>
        <w:ind w:firstLine="720"/>
        <w:rPr>
          <w:rFonts w:ascii="Times New Roman" w:hAnsi="Times New Roman"/>
          <w:lang w:val="en-US"/>
        </w:rPr>
      </w:pPr>
    </w:p>
    <w:p w:rsidR="005D30D4" w:rsidRDefault="005D30D4" w:rsidP="00D22642">
      <w:pPr>
        <w:spacing w:after="120"/>
        <w:ind w:firstLine="720"/>
        <w:rPr>
          <w:rFonts w:ascii="Times New Roman" w:hAnsi="Times New Roman"/>
          <w:lang w:val="en-US"/>
        </w:rPr>
      </w:pPr>
    </w:p>
    <w:p w:rsidR="002F63DA" w:rsidRPr="002F63DA" w:rsidRDefault="00EC68E5" w:rsidP="00D22642">
      <w:pPr>
        <w:spacing w:after="120"/>
        <w:ind w:firstLine="720"/>
        <w:rPr>
          <w:rFonts w:ascii="Times New Roman" w:hAnsi="Times New Roman"/>
          <w:lang w:val="en-US"/>
        </w:rPr>
      </w:pPr>
      <w:r w:rsidRPr="00EC68E5">
        <w:rPr>
          <w:rFonts w:ascii="Times New Roman" w:hAnsi="Times New Roman"/>
          <w:noProof/>
          <w:lang w:val="en-US"/>
        </w:rPr>
        <w:pict>
          <v:oval id="_x0000_s1031" style="position:absolute;left:0;text-align:left;margin-left:165.4pt;margin-top:-25.95pt;width:114.75pt;height:26.25pt;z-index:251653120">
            <v:textbox>
              <w:txbxContent>
                <w:p w:rsidR="00003E06" w:rsidRPr="00003E06" w:rsidRDefault="00003E06" w:rsidP="00003E06">
                  <w:pPr>
                    <w:jc w:val="center"/>
                    <w:rPr>
                      <w:lang w:val="en-US"/>
                    </w:rPr>
                  </w:pPr>
                  <w:r>
                    <w:rPr>
                      <w:lang w:val="en-US"/>
                    </w:rPr>
                    <w:t>CLIENT UI</w:t>
                  </w:r>
                </w:p>
              </w:txbxContent>
            </v:textbox>
          </v:oval>
        </w:pict>
      </w:r>
      <w:r w:rsidRPr="00EC68E5">
        <w:rPr>
          <w:rFonts w:ascii="Times New Roman" w:hAnsi="Times New Roman"/>
          <w:noProof/>
          <w:lang w:val="en-US"/>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6" type="#_x0000_t103" style="position:absolute;left:0;text-align:left;margin-left:225.4pt;margin-top:1.8pt;width:26.25pt;height:30.1pt;z-index:251656192"/>
        </w:pict>
      </w:r>
      <w:r w:rsidRPr="00EC68E5">
        <w:rPr>
          <w:rFonts w:ascii="Times New Roman" w:hAnsi="Times New Roman"/>
          <w:noProof/>
          <w:lang w:val="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4" type="#_x0000_t102" style="position:absolute;left:0;text-align:left;margin-left:195.55pt;margin-top:1.8pt;width:25.35pt;height:30.1pt;z-index:251655168"/>
        </w:pict>
      </w:r>
    </w:p>
    <w:p w:rsidR="002F63DA" w:rsidRPr="002F63DA" w:rsidRDefault="00EC68E5" w:rsidP="00D22642">
      <w:pPr>
        <w:spacing w:after="120"/>
        <w:ind w:firstLine="720"/>
        <w:rPr>
          <w:rFonts w:ascii="Times New Roman" w:hAnsi="Times New Roman"/>
        </w:rPr>
      </w:pPr>
      <w:r w:rsidRPr="00EC68E5">
        <w:rPr>
          <w:rFonts w:ascii="Times New Roman" w:hAnsi="Times New Roman"/>
          <w:noProof/>
          <w:lang w:val="en-US"/>
        </w:rPr>
        <w:pict>
          <v:oval id="_x0000_s1037" style="position:absolute;left:0;text-align:left;margin-left:165.95pt;margin-top:11.35pt;width:114.75pt;height:71.7pt;z-index:251657216">
            <v:textbox>
              <w:txbxContent>
                <w:p w:rsidR="00003E06" w:rsidRPr="00003E06" w:rsidRDefault="00003E06" w:rsidP="00003E06">
                  <w:pPr>
                    <w:jc w:val="center"/>
                    <w:rPr>
                      <w:lang w:val="en-US"/>
                    </w:rPr>
                  </w:pPr>
                  <w:r>
                    <w:rPr>
                      <w:lang w:val="en-US"/>
                    </w:rPr>
                    <w:t>ATTACK DETECTION SYSTEM</w:t>
                  </w:r>
                </w:p>
              </w:txbxContent>
            </v:textbox>
          </v:oval>
        </w:pict>
      </w:r>
    </w:p>
    <w:p w:rsidR="005D30D4" w:rsidRDefault="005D30D4" w:rsidP="00D22642">
      <w:pPr>
        <w:spacing w:after="120"/>
        <w:ind w:firstLine="720"/>
        <w:rPr>
          <w:rFonts w:ascii="Times New Roman" w:hAnsi="Times New Roman"/>
        </w:rPr>
      </w:pPr>
    </w:p>
    <w:p w:rsidR="005D30D4" w:rsidRDefault="00EC68E5" w:rsidP="00D22642">
      <w:pPr>
        <w:spacing w:after="120"/>
        <w:ind w:firstLine="720"/>
        <w:rPr>
          <w:rFonts w:ascii="Times New Roman" w:hAnsi="Times New Roman"/>
        </w:rPr>
      </w:pPr>
      <w:r w:rsidRPr="00EC68E5">
        <w:rPr>
          <w:rFonts w:ascii="Times New Roman" w:hAnsi="Times New Roman"/>
          <w:noProof/>
          <w:lang w:val="en-US"/>
        </w:rPr>
        <w:pict>
          <v:oval id="_x0000_s1040" style="position:absolute;left:0;text-align:left;margin-left:290.65pt;margin-top:9.3pt;width:114.75pt;height:26.25pt;z-index:251660288">
            <v:textbox>
              <w:txbxContent>
                <w:p w:rsidR="00003E06" w:rsidRPr="00003E06" w:rsidRDefault="00003E06">
                  <w:pPr>
                    <w:rPr>
                      <w:lang w:val="en-US"/>
                    </w:rPr>
                  </w:pPr>
                  <w:r>
                    <w:rPr>
                      <w:lang w:val="en-US"/>
                    </w:rPr>
                    <w:t>KEY STORAGE</w:t>
                  </w:r>
                </w:p>
              </w:txbxContent>
            </v:textbox>
          </v:oval>
        </w:pict>
      </w:r>
      <w:r w:rsidRPr="00EC68E5">
        <w:rPr>
          <w:rFonts w:ascii="Times New Roman" w:hAnsi="Times New Roman"/>
          <w:noProof/>
          <w:lang w:val="en-US"/>
        </w:rPr>
        <w:pict>
          <v:oval id="_x0000_s1039" style="position:absolute;left:0;text-align:left;margin-left:50.65pt;margin-top:4.8pt;width:114.75pt;height:26.25pt;z-index:251659264">
            <v:textbox>
              <w:txbxContent>
                <w:p w:rsidR="00003E06" w:rsidRPr="00003E06" w:rsidRDefault="00003E06">
                  <w:pPr>
                    <w:rPr>
                      <w:lang w:val="en-US"/>
                    </w:rPr>
                  </w:pPr>
                  <w:r>
                    <w:rPr>
                      <w:lang w:val="en-US"/>
                    </w:rPr>
                    <w:t>FILE STORAGE</w:t>
                  </w:r>
                </w:p>
              </w:txbxContent>
            </v:textbox>
          </v:oval>
        </w:pict>
      </w:r>
      <w:r w:rsidRPr="00EC68E5">
        <w:rPr>
          <w:rFonts w:ascii="Times New Roman" w:hAnsi="Times New Roman"/>
          <w:noProof/>
          <w:lang w:val="en-US"/>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42" type="#_x0000_t70" style="position:absolute;left:0;text-align:left;margin-left:274.15pt;margin-top:20pt;width:30.85pt;height:45.8pt;rotation:2463759fd;z-index:251662336">
            <v:textbox style="layout-flow:vertical-ideographic"/>
          </v:shape>
        </w:pict>
      </w:r>
    </w:p>
    <w:p w:rsidR="005D30D4" w:rsidRDefault="00EC68E5" w:rsidP="00D22642">
      <w:pPr>
        <w:spacing w:after="120"/>
        <w:ind w:firstLine="720"/>
        <w:rPr>
          <w:rFonts w:ascii="Times New Roman" w:hAnsi="Times New Roman"/>
        </w:rPr>
      </w:pPr>
      <w:r w:rsidRPr="00EC68E5">
        <w:rPr>
          <w:rFonts w:ascii="Times New Roman" w:hAnsi="Times New Roman"/>
          <w:noProof/>
          <w:lang w:val="en-US"/>
        </w:rPr>
        <w:pict>
          <v:shape id="_x0000_s1041" type="#_x0000_t70" style="position:absolute;left:0;text-align:left;margin-left:141.1pt;margin-top:.2pt;width:30.85pt;height:45.8pt;rotation:-2891311fd;z-index:251661312">
            <v:textbox style="layout-flow:vertical-ideographic"/>
          </v:shape>
        </w:pict>
      </w:r>
      <w:r w:rsidRPr="00EC68E5">
        <w:rPr>
          <w:rFonts w:ascii="Times New Roman" w:hAnsi="Times New Roman"/>
          <w:noProof/>
          <w:lang w:val="en-US"/>
        </w:rPr>
        <w:pict>
          <v:shape id="_x0000_s1038" type="#_x0000_t70" style="position:absolute;left:0;text-align:left;margin-left:202.9pt;margin-top:11.2pt;width:38.25pt;height:24.75pt;z-index:251658240">
            <v:textbox style="layout-flow:vertical-ideographic"/>
          </v:shape>
        </w:pict>
      </w:r>
    </w:p>
    <w:p w:rsidR="005D30D4" w:rsidRDefault="00EC68E5" w:rsidP="00D22642">
      <w:pPr>
        <w:spacing w:after="120"/>
        <w:ind w:firstLine="720"/>
        <w:rPr>
          <w:rFonts w:ascii="Times New Roman" w:hAnsi="Times New Roman"/>
        </w:rPr>
      </w:pPr>
      <w:r w:rsidRPr="00EC68E5">
        <w:rPr>
          <w:rFonts w:ascii="Times New Roman" w:hAnsi="Times New Roman"/>
          <w:noProof/>
          <w:lang w:val="en-US"/>
        </w:rPr>
        <w:pict>
          <v:oval id="_x0000_s1033" style="position:absolute;left:0;text-align:left;margin-left:165.4pt;margin-top:10.65pt;width:114.75pt;height:26.25pt;z-index:251654144">
            <v:textbox>
              <w:txbxContent>
                <w:p w:rsidR="00003E06" w:rsidRPr="00003E06" w:rsidRDefault="00003E06" w:rsidP="00003E06">
                  <w:pPr>
                    <w:jc w:val="center"/>
                    <w:rPr>
                      <w:lang w:val="en-US"/>
                    </w:rPr>
                  </w:pPr>
                  <w:r>
                    <w:rPr>
                      <w:lang w:val="en-US"/>
                    </w:rPr>
                    <w:t>SERVER</w:t>
                  </w:r>
                </w:p>
              </w:txbxContent>
            </v:textbox>
          </v:oval>
        </w:pict>
      </w:r>
    </w:p>
    <w:p w:rsidR="00003E06" w:rsidRDefault="00003E06" w:rsidP="00D73EA5">
      <w:pPr>
        <w:spacing w:after="120"/>
        <w:rPr>
          <w:rFonts w:ascii="Times New Roman" w:hAnsi="Times New Roman"/>
        </w:rPr>
      </w:pPr>
    </w:p>
    <w:p w:rsidR="0048107D" w:rsidRPr="00DC1410" w:rsidRDefault="0048107D" w:rsidP="0048107D">
      <w:pPr>
        <w:pStyle w:val="Legenda"/>
        <w:ind w:firstLine="720"/>
        <w:rPr>
          <w:rFonts w:cs="Times New Roman"/>
          <w:sz w:val="22"/>
          <w:szCs w:val="22"/>
        </w:rPr>
      </w:pPr>
      <w:r w:rsidRPr="002F63DA">
        <w:rPr>
          <w:rFonts w:cs="Times New Roman"/>
          <w:sz w:val="22"/>
          <w:szCs w:val="22"/>
        </w:rPr>
        <w:t>Figure 1: Components of the proposed security infrast</w:t>
      </w:r>
      <w:r>
        <w:rPr>
          <w:rFonts w:cs="Times New Roman"/>
          <w:sz w:val="22"/>
          <w:szCs w:val="22"/>
        </w:rPr>
        <w:t xml:space="preserve">ructure and their interactions </w:t>
      </w:r>
    </w:p>
    <w:p w:rsidR="0048107D" w:rsidRPr="0048107D" w:rsidRDefault="0048107D" w:rsidP="00D22642">
      <w:pPr>
        <w:spacing w:after="120"/>
        <w:ind w:firstLine="720"/>
        <w:rPr>
          <w:rFonts w:ascii="Times New Roman" w:hAnsi="Times New Roman"/>
          <w:lang w:val="en-US"/>
        </w:rPr>
      </w:pPr>
    </w:p>
    <w:p w:rsidR="002F63DA" w:rsidRPr="002F63DA" w:rsidRDefault="005D30D4" w:rsidP="0048107D">
      <w:pPr>
        <w:spacing w:after="120"/>
        <w:ind w:firstLine="720"/>
        <w:jc w:val="both"/>
        <w:rPr>
          <w:rFonts w:ascii="Times New Roman" w:hAnsi="Times New Roman"/>
        </w:rPr>
      </w:pPr>
      <w:r>
        <w:rPr>
          <w:rFonts w:ascii="Times New Roman" w:hAnsi="Times New Roman"/>
        </w:rPr>
        <w:t xml:space="preserve">1) </w:t>
      </w:r>
      <w:r w:rsidR="002F63DA" w:rsidRPr="002F63DA">
        <w:rPr>
          <w:rFonts w:ascii="Times New Roman" w:hAnsi="Times New Roman"/>
        </w:rPr>
        <w:t>Encryption server.</w:t>
      </w:r>
      <w:r w:rsidR="0048107D">
        <w:rPr>
          <w:rFonts w:ascii="Times New Roman" w:hAnsi="Times New Roman"/>
        </w:rPr>
        <w:t xml:space="preserve">  In Figure 1,</w:t>
      </w:r>
      <w:r w:rsidR="002F63DA" w:rsidRPr="002F63DA">
        <w:rPr>
          <w:rFonts w:ascii="Times New Roman" w:hAnsi="Times New Roman"/>
        </w:rPr>
        <w:t xml:space="preserve"> </w:t>
      </w:r>
      <w:r w:rsidR="0048107D">
        <w:rPr>
          <w:rFonts w:ascii="Times New Roman" w:hAnsi="Times New Roman"/>
        </w:rPr>
        <w:t>t</w:t>
      </w:r>
      <w:r w:rsidR="002F63DA" w:rsidRPr="002F63DA">
        <w:rPr>
          <w:rFonts w:ascii="Times New Roman" w:hAnsi="Times New Roman"/>
        </w:rPr>
        <w:t xml:space="preserve">he encryption server manages all AC and encryption operations and grants the user access to the data storage. This server can store the encryption keys and/or connect to a separate Key Storage. </w:t>
      </w:r>
    </w:p>
    <w:p w:rsidR="002F63DA" w:rsidRPr="002F63DA" w:rsidRDefault="002F63DA" w:rsidP="0048107D">
      <w:pPr>
        <w:spacing w:after="120"/>
        <w:ind w:firstLine="720"/>
        <w:jc w:val="both"/>
        <w:rPr>
          <w:rFonts w:ascii="Times New Roman" w:hAnsi="Times New Roman"/>
        </w:rPr>
      </w:pPr>
      <w:r w:rsidRPr="002F63DA">
        <w:rPr>
          <w:rFonts w:ascii="Times New Roman" w:hAnsi="Times New Roman"/>
        </w:rPr>
        <w:t>2) File storage. The file storage is secure in the sense that some of the files specified by the domain administrator are store, encrypted and have restricted access</w:t>
      </w:r>
      <w:r w:rsidR="0048107D">
        <w:rPr>
          <w:rFonts w:ascii="Times New Roman" w:hAnsi="Times New Roman"/>
        </w:rPr>
        <w:t xml:space="preserve"> as show in Figure 1</w:t>
      </w:r>
      <w:r w:rsidRPr="002F63DA">
        <w:rPr>
          <w:rFonts w:ascii="Times New Roman" w:hAnsi="Times New Roman"/>
        </w:rPr>
        <w:t>. Due to the fact that the file storage data is partially stored in the cloud i.e. externally it is recommended to encrypt this external part of file storage completely.</w:t>
      </w:r>
    </w:p>
    <w:p w:rsidR="002F63DA" w:rsidRDefault="002F63DA" w:rsidP="0048107D">
      <w:pPr>
        <w:spacing w:after="120"/>
        <w:ind w:firstLine="720"/>
        <w:jc w:val="both"/>
        <w:rPr>
          <w:rFonts w:ascii="Times New Roman" w:hAnsi="Times New Roman"/>
        </w:rPr>
      </w:pPr>
      <w:r w:rsidRPr="002F63DA">
        <w:rPr>
          <w:rFonts w:ascii="Times New Roman" w:hAnsi="Times New Roman"/>
        </w:rPr>
        <w:t>3) Client UI. The client can connect to the encryption server and ask for the permission to access the file storage in order to view/edit/upload specific files or folders.</w:t>
      </w:r>
    </w:p>
    <w:p w:rsidR="007F5E08" w:rsidRDefault="007F5E08" w:rsidP="0048107D">
      <w:pPr>
        <w:spacing w:after="120"/>
        <w:ind w:firstLine="720"/>
        <w:jc w:val="both"/>
        <w:rPr>
          <w:rFonts w:ascii="Times New Roman" w:hAnsi="Times New Roman"/>
        </w:rPr>
      </w:pPr>
      <w:r>
        <w:rPr>
          <w:rFonts w:ascii="Times New Roman" w:hAnsi="Times New Roman"/>
        </w:rPr>
        <w:lastRenderedPageBreak/>
        <w:t>4) Key storage. The key storage is accessible only for the domain administrator.</w:t>
      </w:r>
    </w:p>
    <w:p w:rsidR="007F5E08" w:rsidRPr="002F63DA" w:rsidRDefault="007F5E08" w:rsidP="0048107D">
      <w:pPr>
        <w:spacing w:after="120"/>
        <w:ind w:firstLine="720"/>
        <w:jc w:val="both"/>
        <w:rPr>
          <w:rFonts w:ascii="Times New Roman" w:hAnsi="Times New Roman"/>
        </w:rPr>
      </w:pPr>
      <w:r>
        <w:rPr>
          <w:rFonts w:ascii="Times New Roman" w:hAnsi="Times New Roman"/>
        </w:rPr>
        <w:t>5) Attack detection system. The attack detection system monitors the mobile device activity and detects the threats and suspicious actions.</w:t>
      </w:r>
    </w:p>
    <w:p w:rsidR="002F63DA" w:rsidRPr="002F63DA" w:rsidRDefault="005B568C" w:rsidP="0048107D">
      <w:pPr>
        <w:spacing w:after="120"/>
        <w:ind w:firstLine="720"/>
        <w:jc w:val="both"/>
        <w:rPr>
          <w:rFonts w:ascii="Times New Roman" w:hAnsi="Times New Roman"/>
        </w:rPr>
      </w:pPr>
      <w:r>
        <w:rPr>
          <w:rFonts w:ascii="Times New Roman" w:hAnsi="Times New Roman"/>
        </w:rPr>
        <w:t>In order to increase the speed of data encryption on-the-fly</w:t>
      </w:r>
      <w:r w:rsidR="002F63DA" w:rsidRPr="002F63DA">
        <w:rPr>
          <w:rFonts w:ascii="Times New Roman" w:hAnsi="Times New Roman"/>
        </w:rPr>
        <w:t>, a hybrid encryption system is set up which is combined of both symmetric and attribute-based</w:t>
      </w:r>
      <w:r>
        <w:rPr>
          <w:rFonts w:ascii="Times New Roman" w:hAnsi="Times New Roman"/>
        </w:rPr>
        <w:t xml:space="preserve"> (asymmetric)</w:t>
      </w:r>
      <w:r w:rsidR="002F63DA" w:rsidRPr="002F63DA">
        <w:rPr>
          <w:rFonts w:ascii="Times New Roman" w:hAnsi="Times New Roman"/>
        </w:rPr>
        <w:t xml:space="preserve"> encryption. </w:t>
      </w:r>
      <w:r>
        <w:rPr>
          <w:rFonts w:ascii="Times New Roman" w:hAnsi="Times New Roman"/>
        </w:rPr>
        <w:t>More importantly</w:t>
      </w:r>
      <w:r w:rsidR="002F63DA" w:rsidRPr="002F63DA">
        <w:rPr>
          <w:rFonts w:ascii="Times New Roman" w:hAnsi="Times New Roman"/>
        </w:rPr>
        <w:t xml:space="preserve">, the basic ABE [8] , [9] approach is modified in order to increase the speed of encryption and implemented the configuration parameters in order to set up the user key expiry dates and more sophisticated attribute sets  corresponding both to the file shares and to the user groups. </w:t>
      </w:r>
    </w:p>
    <w:p w:rsidR="002F63DA" w:rsidRPr="002F63DA" w:rsidRDefault="002F63DA" w:rsidP="0048107D">
      <w:pPr>
        <w:spacing w:after="120"/>
        <w:ind w:firstLine="720"/>
        <w:jc w:val="both"/>
        <w:rPr>
          <w:rFonts w:ascii="Times New Roman" w:hAnsi="Times New Roman"/>
        </w:rPr>
      </w:pPr>
      <w:r w:rsidRPr="002F63DA">
        <w:rPr>
          <w:rFonts w:ascii="Times New Roman" w:hAnsi="Times New Roman"/>
        </w:rPr>
        <w:t>The basic functionality of the security components are briefly described in the following:</w:t>
      </w:r>
    </w:p>
    <w:p w:rsidR="007F5E08" w:rsidRDefault="002F63DA" w:rsidP="0048107D">
      <w:pPr>
        <w:spacing w:after="120"/>
        <w:ind w:firstLine="720"/>
        <w:jc w:val="both"/>
        <w:rPr>
          <w:rFonts w:ascii="Times New Roman" w:hAnsi="Times New Roman"/>
        </w:rPr>
      </w:pPr>
      <w:r w:rsidRPr="002F63DA">
        <w:rPr>
          <w:rFonts w:ascii="Times New Roman" w:hAnsi="Times New Roman"/>
        </w:rPr>
        <w:t xml:space="preserve">1. File storage: The bulk data in the protected file storage is encrypted with the appropriate block cypher (AES, Blowfish, IDEA, Serpent). The key to the encrypted data is stored in the key storage and has expiry period in order to increase the protection. </w:t>
      </w:r>
    </w:p>
    <w:p w:rsidR="002F63DA" w:rsidRPr="002F63DA" w:rsidRDefault="002F63DA" w:rsidP="0048107D">
      <w:pPr>
        <w:spacing w:after="120"/>
        <w:ind w:firstLine="720"/>
        <w:jc w:val="both"/>
        <w:rPr>
          <w:rFonts w:ascii="Times New Roman" w:hAnsi="Times New Roman"/>
        </w:rPr>
      </w:pPr>
      <w:r w:rsidRPr="002F63DA">
        <w:rPr>
          <w:rFonts w:ascii="Times New Roman" w:hAnsi="Times New Roman"/>
        </w:rPr>
        <w:t xml:space="preserve">2. Key storage: The symmetric keys for the data in the file storage are kept in the separate storage. The protection of the key storage is implemented via some strong authentication method i.e. two-factor authentication. Additionally, </w:t>
      </w:r>
      <w:r w:rsidR="007F5E08">
        <w:rPr>
          <w:rFonts w:ascii="Times New Roman" w:hAnsi="Times New Roman"/>
        </w:rPr>
        <w:t>administrator can set up the key expiry period, u</w:t>
      </w:r>
      <w:r w:rsidRPr="002F63DA">
        <w:rPr>
          <w:rFonts w:ascii="Times New Roman" w:hAnsi="Times New Roman"/>
        </w:rPr>
        <w:t>se the separa</w:t>
      </w:r>
      <w:r w:rsidR="007F5E08">
        <w:rPr>
          <w:rFonts w:ascii="Times New Roman" w:hAnsi="Times New Roman"/>
        </w:rPr>
        <w:t>te keys for the separate files and/or apply</w:t>
      </w:r>
      <w:r w:rsidRPr="002F63DA">
        <w:rPr>
          <w:rFonts w:ascii="Times New Roman" w:hAnsi="Times New Roman"/>
        </w:rPr>
        <w:t xml:space="preserve"> the secret sharing mechanism in order to store the keys for the most important sensitive data.</w:t>
      </w:r>
    </w:p>
    <w:p w:rsidR="002F63DA" w:rsidRPr="002F63DA" w:rsidRDefault="002F63DA" w:rsidP="0048107D">
      <w:pPr>
        <w:spacing w:after="120"/>
        <w:ind w:firstLine="720"/>
        <w:jc w:val="both"/>
        <w:rPr>
          <w:rFonts w:ascii="Times New Roman" w:hAnsi="Times New Roman"/>
        </w:rPr>
      </w:pPr>
      <w:r w:rsidRPr="002F63DA">
        <w:rPr>
          <w:rFonts w:ascii="Times New Roman" w:hAnsi="Times New Roman"/>
        </w:rPr>
        <w:t>3. Encryption server: The most important cryptographic services are run on the Encryption server. This server generates the user keys and connects to the client UI, i.e. a separate user of the system and decides whether the access to the specific dataset should be granted to this user. In addition, the server runs the key renewal routines, stores the user public keys and attributes besides the auditing data.</w:t>
      </w:r>
    </w:p>
    <w:p w:rsidR="002F63DA" w:rsidRDefault="002F63DA" w:rsidP="0048107D">
      <w:pPr>
        <w:spacing w:after="120"/>
        <w:ind w:firstLine="720"/>
        <w:jc w:val="both"/>
        <w:rPr>
          <w:rFonts w:ascii="Times New Roman" w:hAnsi="Times New Roman"/>
        </w:rPr>
      </w:pPr>
      <w:r w:rsidRPr="002F63DA">
        <w:rPr>
          <w:rFonts w:ascii="Times New Roman" w:hAnsi="Times New Roman"/>
        </w:rPr>
        <w:t>4. Client UI: The client UI connects to the encryption server and checks the expiry period of the user keys (in the case it has been configured) and permits the device user to view/edit/upload the data. Client UI stores the user keys for the ABE encryption and the unique symmetric session keys which serve for restricting the access to the downloaded files. The symmetric keys are encrypted with the ABE keys. The client allows the whole system to work in the heterogeneous environment as it supports different platforms and operating systems.</w:t>
      </w:r>
    </w:p>
    <w:p w:rsidR="007F5E08" w:rsidRPr="002F63DA" w:rsidRDefault="007F5E08" w:rsidP="0048107D">
      <w:pPr>
        <w:spacing w:after="120"/>
        <w:ind w:firstLine="720"/>
        <w:jc w:val="both"/>
        <w:rPr>
          <w:rFonts w:ascii="Times New Roman" w:hAnsi="Times New Roman"/>
        </w:rPr>
      </w:pPr>
      <w:r>
        <w:rPr>
          <w:rFonts w:ascii="Times New Roman" w:hAnsi="Times New Roman"/>
        </w:rPr>
        <w:t>5. Attack detection system. The client requests are processed via the detection system, which collects the request time/</w:t>
      </w:r>
      <w:r w:rsidR="00B76777">
        <w:rPr>
          <w:rFonts w:ascii="Times New Roman" w:hAnsi="Times New Roman"/>
        </w:rPr>
        <w:t>frequency/amount</w:t>
      </w:r>
      <w:r>
        <w:rPr>
          <w:rFonts w:ascii="Times New Roman" w:hAnsi="Times New Roman"/>
        </w:rPr>
        <w:t xml:space="preserve"> data</w:t>
      </w:r>
      <w:r w:rsidR="00B76777">
        <w:rPr>
          <w:rFonts w:ascii="Times New Roman" w:hAnsi="Times New Roman"/>
        </w:rPr>
        <w:t xml:space="preserve"> and analyzes it in order to detect the malicious user activity.</w:t>
      </w:r>
    </w:p>
    <w:p w:rsidR="002F63DA" w:rsidRDefault="002F63DA" w:rsidP="0048107D">
      <w:pPr>
        <w:spacing w:after="120"/>
        <w:ind w:firstLine="720"/>
        <w:jc w:val="both"/>
        <w:rPr>
          <w:rFonts w:ascii="Times New Roman" w:hAnsi="Times New Roman"/>
        </w:rPr>
      </w:pPr>
      <w:r w:rsidRPr="002F63DA">
        <w:rPr>
          <w:rFonts w:ascii="Times New Roman" w:hAnsi="Times New Roman"/>
        </w:rPr>
        <w:t>The described modular infrastructure allows setting up different components separately and configuring the security system according to specific needs</w:t>
      </w:r>
      <w:r w:rsidR="00B76777">
        <w:rPr>
          <w:rFonts w:ascii="Times New Roman" w:hAnsi="Times New Roman"/>
        </w:rPr>
        <w:t xml:space="preserve"> of the enterprise/organization</w:t>
      </w:r>
      <w:r w:rsidRPr="002F63DA">
        <w:rPr>
          <w:rFonts w:ascii="Times New Roman" w:hAnsi="Times New Roman"/>
        </w:rPr>
        <w:t xml:space="preserve">. The main purpose of the proposed security infrastructure is the setup of the </w:t>
      </w:r>
      <w:r w:rsidR="00B76777">
        <w:rPr>
          <w:rFonts w:ascii="Times New Roman" w:hAnsi="Times New Roman"/>
        </w:rPr>
        <w:t xml:space="preserve">efficient </w:t>
      </w:r>
      <w:r w:rsidRPr="002F63DA">
        <w:rPr>
          <w:rFonts w:ascii="Times New Roman" w:hAnsi="Times New Roman"/>
        </w:rPr>
        <w:t>access control</w:t>
      </w:r>
      <w:r w:rsidR="00B76777">
        <w:rPr>
          <w:rFonts w:ascii="Times New Roman" w:hAnsi="Times New Roman"/>
        </w:rPr>
        <w:t xml:space="preserve"> and attack detection</w:t>
      </w:r>
      <w:r w:rsidRPr="002F63DA">
        <w:rPr>
          <w:rFonts w:ascii="Times New Roman" w:hAnsi="Times New Roman"/>
        </w:rPr>
        <w:t xml:space="preserve"> in the cloud-based protected environment. </w:t>
      </w:r>
    </w:p>
    <w:p w:rsidR="005D4231" w:rsidRPr="005D4231" w:rsidRDefault="005D4231" w:rsidP="00D22642">
      <w:pPr>
        <w:spacing w:after="120"/>
        <w:ind w:firstLine="720"/>
        <w:rPr>
          <w:rFonts w:ascii="Times New Roman" w:hAnsi="Times New Roman"/>
          <w:b/>
        </w:rPr>
      </w:pPr>
      <w:r w:rsidRPr="005D4231">
        <w:rPr>
          <w:rFonts w:ascii="Times New Roman" w:hAnsi="Times New Roman"/>
          <w:b/>
        </w:rPr>
        <w:t>The access control system</w:t>
      </w:r>
    </w:p>
    <w:p w:rsidR="00294866" w:rsidRPr="00294866" w:rsidRDefault="00BB06B3" w:rsidP="0048107D">
      <w:pPr>
        <w:spacing w:after="120"/>
        <w:ind w:firstLine="720"/>
        <w:jc w:val="both"/>
        <w:rPr>
          <w:rFonts w:ascii="Times New Roman" w:hAnsi="Times New Roman"/>
        </w:rPr>
      </w:pPr>
      <w:r>
        <w:rPr>
          <w:rFonts w:ascii="Times New Roman" w:hAnsi="Times New Roman"/>
        </w:rPr>
        <w:t>The important component of the</w:t>
      </w:r>
      <w:r w:rsidR="00294866" w:rsidRPr="00294866">
        <w:rPr>
          <w:rFonts w:ascii="Times New Roman" w:hAnsi="Times New Roman"/>
        </w:rPr>
        <w:t xml:space="preserve"> proposed security infrastructure is the setup of </w:t>
      </w:r>
      <w:r>
        <w:rPr>
          <w:rFonts w:ascii="Times New Roman" w:hAnsi="Times New Roman"/>
        </w:rPr>
        <w:t>the access control in the cloud storage</w:t>
      </w:r>
      <w:r w:rsidR="00294866" w:rsidRPr="00294866">
        <w:rPr>
          <w:rFonts w:ascii="Times New Roman" w:hAnsi="Times New Roman"/>
        </w:rPr>
        <w:t xml:space="preserve">. Access control mechanisms serve to run the following tasks: </w:t>
      </w:r>
    </w:p>
    <w:p w:rsidR="00294866" w:rsidRPr="00294866" w:rsidRDefault="00294866" w:rsidP="0048107D">
      <w:pPr>
        <w:spacing w:after="120"/>
        <w:ind w:firstLine="720"/>
        <w:jc w:val="both"/>
        <w:rPr>
          <w:rFonts w:ascii="Times New Roman" w:hAnsi="Times New Roman"/>
        </w:rPr>
      </w:pPr>
      <w:r w:rsidRPr="00294866">
        <w:rPr>
          <w:rFonts w:ascii="Times New Roman" w:hAnsi="Times New Roman"/>
        </w:rPr>
        <w:t xml:space="preserve">• Authentication of users in the cloud system: The initial and the simplest authentication is performed by the user password and email id. </w:t>
      </w:r>
      <w:r w:rsidR="00BB06B3">
        <w:rPr>
          <w:rFonts w:ascii="Times New Roman" w:hAnsi="Times New Roman"/>
        </w:rPr>
        <w:t>F</w:t>
      </w:r>
      <w:r w:rsidRPr="00294866">
        <w:rPr>
          <w:rFonts w:ascii="Times New Roman" w:hAnsi="Times New Roman"/>
        </w:rPr>
        <w:t>or the highly sensitive data it is necessary to implement more sophisticated two-factor authentication when apart from the password and access to e-mail, the possession of a specific device is verified too. This can be used in the government services or services with the highly sensitive data.</w:t>
      </w:r>
    </w:p>
    <w:p w:rsidR="00294866" w:rsidRPr="00294866" w:rsidRDefault="00294866" w:rsidP="0048107D">
      <w:pPr>
        <w:spacing w:after="120"/>
        <w:ind w:firstLine="720"/>
        <w:jc w:val="both"/>
        <w:rPr>
          <w:rFonts w:ascii="Times New Roman" w:hAnsi="Times New Roman"/>
        </w:rPr>
      </w:pPr>
      <w:r w:rsidRPr="00294866">
        <w:rPr>
          <w:rFonts w:ascii="Times New Roman" w:hAnsi="Times New Roman"/>
        </w:rPr>
        <w:lastRenderedPageBreak/>
        <w:t xml:space="preserve">• Provision of access control functions and protection of data from the unauthorized access: The AC services are run by the encryption server. The server generates and distributes the user keys and keeps the group attributes along with the file sharing ids. Access control allows to securely distribute and show to the user (or accept from user) only the data he is permitted to view/edit. In order to achieve this protection, a special version of ABE is used with the implementation of both possible policies: key policy – KP, and cyphertext policy – CP, in order to support the attributes of the groups of users as well as the attributes of the file shares. This algorithm is developed specifically for the access structure of the proposed cloud architecture. </w:t>
      </w:r>
    </w:p>
    <w:p w:rsidR="00294866" w:rsidRDefault="00294866" w:rsidP="0048107D">
      <w:pPr>
        <w:spacing w:after="120"/>
        <w:ind w:firstLine="720"/>
        <w:jc w:val="both"/>
        <w:rPr>
          <w:rFonts w:ascii="Times New Roman" w:hAnsi="Times New Roman"/>
        </w:rPr>
      </w:pPr>
      <w:r w:rsidRPr="00294866">
        <w:rPr>
          <w:rFonts w:ascii="Times New Roman" w:hAnsi="Times New Roman"/>
        </w:rPr>
        <w:t>• Protection of of the user data privacy: Once the user wishes to access a separate file downloaded on user device the client uses his/her ABE key after performing the authentication in order to decrypt the symmetric session key and open the file.</w:t>
      </w:r>
    </w:p>
    <w:p w:rsidR="006F03C9" w:rsidRPr="00B93E0F" w:rsidRDefault="00AE5BAD" w:rsidP="0048107D">
      <w:pPr>
        <w:ind w:firstLine="720"/>
        <w:jc w:val="both"/>
        <w:rPr>
          <w:rFonts w:ascii="Times New Roman" w:hAnsi="Times New Roman"/>
        </w:rPr>
      </w:pPr>
      <w:r w:rsidRPr="00B93E0F">
        <w:rPr>
          <w:rFonts w:ascii="Times New Roman" w:hAnsi="Times New Roman"/>
        </w:rPr>
        <w:t>The access control in the protected cloud storage is</w:t>
      </w:r>
      <w:r w:rsidR="006F03C9" w:rsidRPr="00B93E0F">
        <w:rPr>
          <w:rFonts w:ascii="Times New Roman" w:hAnsi="Times New Roman"/>
        </w:rPr>
        <w:t xml:space="preserve"> based on the selective ABE encryption. The ABE encryption allows to set up user attributes, corresponding to the set of the access identificators of the user groups Group1, Group2, ..., Group</w:t>
      </w:r>
      <w:r w:rsidR="006F03C9" w:rsidRPr="0048107D">
        <w:rPr>
          <w:rFonts w:ascii="Times New Roman" w:hAnsi="Times New Roman"/>
          <w:i/>
        </w:rPr>
        <w:t>n</w:t>
      </w:r>
      <w:r w:rsidR="006F03C9" w:rsidRPr="00B93E0F">
        <w:rPr>
          <w:rFonts w:ascii="Times New Roman" w:hAnsi="Times New Roman"/>
        </w:rPr>
        <w:t xml:space="preserve">: </w:t>
      </w:r>
    </w:p>
    <w:p w:rsidR="00AE5BAD" w:rsidRPr="00B93E0F" w:rsidRDefault="00161AA9" w:rsidP="00D22642">
      <w:pPr>
        <w:ind w:firstLine="720"/>
        <w:jc w:val="center"/>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r>
            <m:rPr>
              <m:sty m:val="p"/>
            </m:rPr>
            <w:rPr>
              <w:rFonts w:ascii="Cambria Math" w:hAnsi="Cambria Math"/>
            </w:rPr>
            <m:t>where</m:t>
          </m:r>
          <m:r>
            <w:rPr>
              <w:rFonts w:ascii="Cambria Math" w:hAnsi="Cambria Math"/>
            </w:rPr>
            <m:t xml:space="preserve">q </m:t>
          </m:r>
          <m:r>
            <m:rPr>
              <m:sty m:val="p"/>
            </m:rPr>
            <w:rPr>
              <w:rFonts w:ascii="Cambria Math" w:hAnsi="Cambria Math"/>
            </w:rPr>
            <m:t>is prime</m:t>
          </m:r>
        </m:oMath>
      </m:oMathPara>
    </w:p>
    <w:p w:rsidR="00AE5BAD" w:rsidRPr="00B93E0F" w:rsidRDefault="006F03C9" w:rsidP="00D22642">
      <w:pPr>
        <w:ind w:firstLine="720"/>
        <w:jc w:val="center"/>
        <w:rPr>
          <w:rFonts w:ascii="Times New Roman" w:hAnsi="Times New Roman"/>
        </w:rPr>
      </w:pPr>
      <w:r w:rsidRPr="00B93E0F">
        <w:rPr>
          <w:rFonts w:ascii="Times New Roman" w:hAnsi="Times New Roman"/>
        </w:rPr>
        <w:t xml:space="preserve">                  </w:t>
      </w:r>
      <m:oMath>
        <m:r>
          <w:rPr>
            <w:rFonts w:ascii="Cambria Math" w:hAnsi="Cambria Math"/>
          </w:rPr>
          <m:t>Group1→</m:t>
        </m:r>
        <m:sSub>
          <m:sSubPr>
            <m:ctrlPr>
              <w:rPr>
                <w:rFonts w:ascii="Cambria Math" w:hAnsi="Cambria Math"/>
                <w:i/>
              </w:rPr>
            </m:ctrlPr>
          </m:sSubPr>
          <m:e>
            <m:r>
              <w:rPr>
                <w:rFonts w:ascii="Cambria Math" w:hAnsi="Cambria Math"/>
              </w:rPr>
              <m:t>t</m:t>
            </m:r>
          </m:e>
          <m:sub>
            <m:r>
              <w:rPr>
                <w:rFonts w:ascii="Cambria Math" w:hAnsi="Cambria Math"/>
              </w:rPr>
              <m:t>1</m:t>
            </m:r>
          </m:sub>
        </m:sSub>
      </m:oMath>
      <w:r w:rsidRPr="00B93E0F">
        <w:rPr>
          <w:rFonts w:ascii="Times New Roman" w:hAnsi="Times New Roman"/>
        </w:rPr>
        <w:t xml:space="preserve"> </w:t>
      </w:r>
      <m:oMath>
        <m:r>
          <w:rPr>
            <w:rFonts w:ascii="Cambria Math" w:hAnsi="Cambria Math"/>
          </w:rPr>
          <m:t>Group2→</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B93E0F">
        <w:rPr>
          <w:rFonts w:ascii="Times New Roman" w:hAnsi="Times New Roman"/>
        </w:rPr>
        <w:t xml:space="preserve"> ... </w:t>
      </w:r>
      <m:oMath>
        <m:r>
          <w:rPr>
            <w:rFonts w:ascii="Cambria Math" w:hAnsi="Cambria Math"/>
          </w:rPr>
          <m:t>Groupn→</m:t>
        </m:r>
        <m:sSub>
          <m:sSubPr>
            <m:ctrlPr>
              <w:rPr>
                <w:rFonts w:ascii="Cambria Math" w:hAnsi="Cambria Math"/>
                <w:i/>
              </w:rPr>
            </m:ctrlPr>
          </m:sSubPr>
          <m:e>
            <m:r>
              <w:rPr>
                <w:rFonts w:ascii="Cambria Math" w:hAnsi="Cambria Math"/>
              </w:rPr>
              <m:t>t</m:t>
            </m:r>
          </m:e>
          <m:sub>
            <m:r>
              <w:rPr>
                <w:rFonts w:ascii="Cambria Math" w:hAnsi="Cambria Math"/>
              </w:rPr>
              <m:t>n</m:t>
            </m:r>
          </m:sub>
        </m:sSub>
      </m:oMath>
    </w:p>
    <w:p w:rsidR="00AE5BAD" w:rsidRPr="00B93E0F" w:rsidRDefault="006F03C9" w:rsidP="0048107D">
      <w:pPr>
        <w:ind w:firstLine="720"/>
        <w:jc w:val="both"/>
        <w:rPr>
          <w:rFonts w:ascii="Times New Roman" w:hAnsi="Times New Roman"/>
        </w:rPr>
      </w:pPr>
      <w:r w:rsidRPr="00B93E0F">
        <w:rPr>
          <w:rFonts w:ascii="Times New Roman" w:hAnsi="Times New Roman"/>
        </w:rPr>
        <w:t>T</w:t>
      </w:r>
      <w:r w:rsidR="00AE5BAD" w:rsidRPr="00B93E0F">
        <w:rPr>
          <w:rFonts w:ascii="Times New Roman" w:hAnsi="Times New Roman"/>
        </w:rPr>
        <w:t>he hash-value of the open text</w:t>
      </w:r>
      <w:r w:rsidRPr="00B93E0F">
        <w:rPr>
          <w:rFonts w:ascii="Times New Roman" w:hAnsi="Times New Roman"/>
        </w:rPr>
        <w:t xml:space="preserve"> is specified by M</w:t>
      </w:r>
      <w:r w:rsidR="00AE5BAD" w:rsidRPr="00B93E0F">
        <w:rPr>
          <w:rFonts w:ascii="Times New Roman" w:hAnsi="Times New Roman"/>
        </w:rPr>
        <w:t>.</w:t>
      </w:r>
      <w:r w:rsidRPr="00B93E0F">
        <w:rPr>
          <w:rFonts w:ascii="Times New Roman" w:hAnsi="Times New Roman"/>
        </w:rPr>
        <w:t xml:space="preserve"> Additionally, there are user at</w:t>
      </w:r>
      <w:r w:rsidR="00047432">
        <w:rPr>
          <w:rFonts w:ascii="Times New Roman" w:hAnsi="Times New Roman"/>
        </w:rPr>
        <w:t xml:space="preserve">tributes </w:t>
      </w:r>
      <m:oMath>
        <m:sSub>
          <m:sSubPr>
            <m:ctrlPr>
              <w:rPr>
                <w:rFonts w:ascii="Cambria Math" w:hAnsi="Cambria Math"/>
                <w:b/>
                <w:i/>
              </w:rPr>
            </m:ctrlPr>
          </m:sSub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e>
          <m:sub>
            <m:r>
              <m:rPr>
                <m:sty m:val="bi"/>
              </m:rPr>
              <w:rPr>
                <w:rFonts w:ascii="Cambria Math" w:hAnsi="Cambria Math"/>
              </w:rPr>
              <m:t>U</m:t>
            </m:r>
          </m:sub>
        </m:sSub>
      </m:oMath>
      <w:r w:rsidR="00047432">
        <w:rPr>
          <w:rFonts w:ascii="Times New Roman" w:hAnsi="Times New Roman"/>
        </w:rPr>
        <w:t xml:space="preserve">  a</w:t>
      </w:r>
      <w:r w:rsidRPr="00B93E0F">
        <w:rPr>
          <w:rFonts w:ascii="Times New Roman" w:hAnsi="Times New Roman"/>
        </w:rPr>
        <w:t>nd t</w:t>
      </w:r>
      <w:r w:rsidR="00AE5BAD" w:rsidRPr="00B93E0F">
        <w:rPr>
          <w:rFonts w:ascii="Times New Roman" w:hAnsi="Times New Roman"/>
        </w:rPr>
        <w:t>he set of attributes of the encrypted text</w:t>
      </w:r>
      <w:r w:rsidR="00047432">
        <w:rPr>
          <w:rFonts w:ascii="Times New Roman" w:hAnsi="Times New Roman"/>
        </w:rPr>
        <w:t xml:space="preserve"> </w:t>
      </w:r>
      <m:oMath>
        <m:sSub>
          <m:sSubPr>
            <m:ctrlPr>
              <w:rPr>
                <w:rFonts w:ascii="Cambria Math" w:hAnsi="Cambria Math"/>
                <w:b/>
                <w:i/>
              </w:rPr>
            </m:ctrlPr>
          </m:sSub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e>
          <m:sub>
            <m:r>
              <m:rPr>
                <m:sty m:val="bi"/>
              </m:rPr>
              <w:rPr>
                <w:rFonts w:ascii="Cambria Math" w:hAnsi="Cambria Math"/>
              </w:rPr>
              <m:t>M</m:t>
            </m:r>
          </m:sub>
        </m:sSub>
      </m:oMath>
      <w:r w:rsidR="00047432">
        <w:rPr>
          <w:rFonts w:ascii="Times New Roman" w:hAnsi="Times New Roman"/>
        </w:rPr>
        <w:t xml:space="preserve"> . </w:t>
      </w:r>
      <w:r w:rsidR="00AE5BAD" w:rsidRPr="00B93E0F">
        <w:rPr>
          <w:rFonts w:ascii="Times New Roman" w:hAnsi="Times New Roman"/>
        </w:rPr>
        <w:t>If at least one attribute in the set</w:t>
      </w:r>
      <w:r w:rsidR="000957BD" w:rsidRPr="00B93E0F">
        <w:rPr>
          <w:rFonts w:ascii="Times New Roman" w:hAnsi="Times New Roman"/>
        </w:rPr>
        <w:t xml:space="preserve"> </w:t>
      </w:r>
      <m:oMath>
        <m:sSub>
          <m:sSubPr>
            <m:ctrlPr>
              <w:rPr>
                <w:rFonts w:ascii="Cambria Math" w:hAnsi="Cambria Math"/>
                <w:b/>
                <w:i/>
              </w:rPr>
            </m:ctrlPr>
          </m:sSub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e>
          <m:sub>
            <m:r>
              <m:rPr>
                <m:sty m:val="bi"/>
              </m:rPr>
              <w:rPr>
                <w:rFonts w:ascii="Cambria Math" w:hAnsi="Cambria Math"/>
              </w:rPr>
              <m:t>U</m:t>
            </m:r>
          </m:sub>
        </m:sSub>
      </m:oMath>
      <w:r w:rsidR="00AE5BAD" w:rsidRPr="00B93E0F">
        <w:rPr>
          <w:rFonts w:ascii="Times New Roman" w:hAnsi="Times New Roman"/>
        </w:rPr>
        <w:t>is equal to the attribute in the set</w:t>
      </w:r>
      <w:r w:rsidR="000957BD" w:rsidRPr="00B93E0F">
        <w:rPr>
          <w:rFonts w:ascii="Times New Roman" w:hAnsi="Times New Roman"/>
        </w:rPr>
        <w:t xml:space="preserve"> </w:t>
      </w:r>
      <m:oMath>
        <m:sSub>
          <m:sSubPr>
            <m:ctrlPr>
              <w:rPr>
                <w:rFonts w:ascii="Cambria Math" w:hAnsi="Cambria Math"/>
                <w:b/>
                <w:i/>
              </w:rPr>
            </m:ctrlPr>
          </m:sSub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e>
          <m:sub>
            <m:r>
              <m:rPr>
                <m:sty m:val="bi"/>
              </m:rPr>
              <w:rPr>
                <w:rFonts w:ascii="Cambria Math" w:hAnsi="Cambria Math"/>
              </w:rPr>
              <m:t>M</m:t>
            </m:r>
          </m:sub>
        </m:sSub>
      </m:oMath>
      <w:r w:rsidR="00AE5BAD" w:rsidRPr="00B93E0F">
        <w:rPr>
          <w:rFonts w:ascii="Times New Roman" w:hAnsi="Times New Roman"/>
        </w:rPr>
        <w:t>, the corresponding user U can decrypt the text M.</w:t>
      </w:r>
    </w:p>
    <w:p w:rsidR="00AE5BAD" w:rsidRPr="00B93E0F" w:rsidRDefault="00B93E0F" w:rsidP="0048107D">
      <w:pPr>
        <w:ind w:firstLine="720"/>
        <w:jc w:val="both"/>
        <w:rPr>
          <w:rFonts w:ascii="Times New Roman" w:hAnsi="Times New Roman"/>
        </w:rPr>
      </w:pPr>
      <w:r w:rsidRPr="00B93E0F">
        <w:rPr>
          <w:rFonts w:ascii="Times New Roman" w:hAnsi="Times New Roman"/>
        </w:rPr>
        <w:t>The key generation</w:t>
      </w:r>
      <w:r w:rsidR="00047432">
        <w:rPr>
          <w:rFonts w:ascii="Times New Roman" w:hAnsi="Times New Roman"/>
        </w:rPr>
        <w:t xml:space="preserve"> </w:t>
      </w:r>
      <w:r w:rsidRPr="00B93E0F">
        <w:rPr>
          <w:rFonts w:ascii="Times New Roman" w:hAnsi="Times New Roman"/>
        </w:rPr>
        <w:t>and encryption is implemented on the server side, while the the decryption is performed on the client side. The additional parameters of the ABE encryption allow to implement the key revocation and renewal.</w:t>
      </w:r>
    </w:p>
    <w:p w:rsidR="00A42C4D" w:rsidRDefault="00A42C4D" w:rsidP="00D22642">
      <w:pPr>
        <w:ind w:firstLine="720"/>
        <w:rPr>
          <w:rFonts w:ascii="Times New Roman" w:hAnsi="Times New Roman"/>
          <w:b/>
          <w:color w:val="000000"/>
        </w:rPr>
      </w:pPr>
      <w:r>
        <w:rPr>
          <w:rFonts w:ascii="Times New Roman" w:hAnsi="Times New Roman"/>
          <w:b/>
          <w:color w:val="000000"/>
        </w:rPr>
        <w:t>The client workflow</w:t>
      </w:r>
    </w:p>
    <w:p w:rsidR="00483A0E" w:rsidRDefault="000F0814" w:rsidP="0048107D">
      <w:pPr>
        <w:ind w:firstLine="720"/>
        <w:jc w:val="both"/>
        <w:rPr>
          <w:rFonts w:ascii="Times New Roman" w:hAnsi="Times New Roman"/>
          <w:color w:val="000000"/>
        </w:rPr>
      </w:pPr>
      <w:r>
        <w:rPr>
          <w:rFonts w:ascii="Times New Roman" w:hAnsi="Times New Roman"/>
          <w:color w:val="000000"/>
        </w:rPr>
        <w:t>The</w:t>
      </w:r>
      <w:r w:rsidR="006910A7" w:rsidRPr="00D22642">
        <w:rPr>
          <w:rFonts w:ascii="Times New Roman" w:hAnsi="Times New Roman"/>
          <w:color w:val="000000"/>
        </w:rPr>
        <w:t xml:space="preserve"> additional alarm protection system based</w:t>
      </w:r>
      <w:r>
        <w:rPr>
          <w:rFonts w:ascii="Times New Roman" w:hAnsi="Times New Roman"/>
          <w:color w:val="000000"/>
        </w:rPr>
        <w:t xml:space="preserve"> </w:t>
      </w:r>
      <w:r w:rsidR="006910A7" w:rsidRPr="00D22642">
        <w:rPr>
          <w:rFonts w:ascii="Times New Roman" w:hAnsi="Times New Roman"/>
          <w:color w:val="000000"/>
        </w:rPr>
        <w:t xml:space="preserve">on the signal processing techniques </w:t>
      </w:r>
      <w:r>
        <w:rPr>
          <w:rFonts w:ascii="Times New Roman" w:hAnsi="Times New Roman"/>
          <w:color w:val="000000"/>
        </w:rPr>
        <w:t>is correlated with the</w:t>
      </w:r>
      <w:r w:rsidR="006910A7" w:rsidRPr="00D22642">
        <w:rPr>
          <w:rFonts w:ascii="Times New Roman" w:hAnsi="Times New Roman"/>
          <w:color w:val="000000"/>
        </w:rPr>
        <w:t xml:space="preserve"> client workflow. </w:t>
      </w:r>
      <w:r>
        <w:rPr>
          <w:rFonts w:ascii="Times New Roman" w:hAnsi="Times New Roman"/>
          <w:color w:val="000000"/>
        </w:rPr>
        <w:t>Below we describe</w:t>
      </w:r>
      <w:r w:rsidR="006910A7" w:rsidRPr="00D22642">
        <w:rPr>
          <w:rFonts w:ascii="Times New Roman" w:hAnsi="Times New Roman"/>
          <w:color w:val="000000"/>
        </w:rPr>
        <w:t xml:space="preserve"> the typical activities </w:t>
      </w:r>
      <w:r>
        <w:rPr>
          <w:rFonts w:ascii="Times New Roman" w:hAnsi="Times New Roman"/>
          <w:color w:val="000000"/>
        </w:rPr>
        <w:t>of the client</w:t>
      </w:r>
      <w:r w:rsidR="006910A7" w:rsidRPr="00D22642">
        <w:rPr>
          <w:rFonts w:ascii="Times New Roman" w:hAnsi="Times New Roman"/>
          <w:color w:val="000000"/>
        </w:rPr>
        <w:t>. The most important f</w:t>
      </w:r>
      <w:r>
        <w:rPr>
          <w:rFonts w:ascii="Times New Roman" w:hAnsi="Times New Roman"/>
          <w:color w:val="000000"/>
        </w:rPr>
        <w:t>e</w:t>
      </w:r>
      <w:r w:rsidR="006910A7" w:rsidRPr="00D22642">
        <w:rPr>
          <w:rFonts w:ascii="Times New Roman" w:hAnsi="Times New Roman"/>
          <w:color w:val="000000"/>
        </w:rPr>
        <w:t>ature of th</w:t>
      </w:r>
      <w:r>
        <w:rPr>
          <w:rFonts w:ascii="Times New Roman" w:hAnsi="Times New Roman"/>
          <w:color w:val="000000"/>
        </w:rPr>
        <w:t>e client-side encryption is the uniqueness and unchangeability of the session key to access the separate shares (files)</w:t>
      </w:r>
      <w:r w:rsidR="006910A7" w:rsidRPr="00D22642">
        <w:rPr>
          <w:rFonts w:ascii="Times New Roman" w:hAnsi="Times New Roman"/>
          <w:color w:val="000000"/>
        </w:rPr>
        <w:t xml:space="preserve"> </w:t>
      </w:r>
      <w:r>
        <w:rPr>
          <w:rFonts w:ascii="Times New Roman" w:hAnsi="Times New Roman"/>
          <w:color w:val="000000"/>
        </w:rPr>
        <w:t xml:space="preserve">which allows to access the share in the </w:t>
      </w:r>
      <w:r w:rsidR="006910A7" w:rsidRPr="00D22642">
        <w:rPr>
          <w:rFonts w:ascii="Times New Roman" w:hAnsi="Times New Roman"/>
          <w:color w:val="000000"/>
        </w:rPr>
        <w:t>off-line mode but</w:t>
      </w:r>
      <w:r>
        <w:rPr>
          <w:rFonts w:ascii="Times New Roman" w:hAnsi="Times New Roman"/>
          <w:color w:val="000000"/>
        </w:rPr>
        <w:t>,</w:t>
      </w:r>
      <w:r w:rsidR="006910A7" w:rsidRPr="00D22642">
        <w:rPr>
          <w:rFonts w:ascii="Times New Roman" w:hAnsi="Times New Roman"/>
          <w:color w:val="000000"/>
        </w:rPr>
        <w:t xml:space="preserve"> of course</w:t>
      </w:r>
      <w:r>
        <w:rPr>
          <w:rFonts w:ascii="Times New Roman" w:hAnsi="Times New Roman"/>
          <w:color w:val="000000"/>
        </w:rPr>
        <w:t>, can compromise security. To address this problem, we provide session key encryption by means of modified ABE with the key expiry period.</w:t>
      </w:r>
      <w:r w:rsidR="00483A0E">
        <w:rPr>
          <w:rFonts w:ascii="Times New Roman" w:hAnsi="Times New Roman"/>
          <w:color w:val="000000"/>
        </w:rPr>
        <w:t xml:space="preserve"> Thus, we implement a hybrid encryption system:</w:t>
      </w:r>
    </w:p>
    <w:p w:rsidR="00483A0E" w:rsidRPr="00483A0E" w:rsidRDefault="006D4D62" w:rsidP="0048107D">
      <w:pPr>
        <w:numPr>
          <w:ilvl w:val="0"/>
          <w:numId w:val="7"/>
        </w:numPr>
        <w:ind w:left="720" w:hanging="720"/>
        <w:jc w:val="both"/>
        <w:rPr>
          <w:rFonts w:ascii="Times New Roman" w:hAnsi="Times New Roman"/>
        </w:rPr>
      </w:pPr>
      <w:r w:rsidRPr="00483A0E">
        <w:rPr>
          <w:rFonts w:ascii="Times New Roman" w:hAnsi="Times New Roman"/>
        </w:rPr>
        <w:t>File encryption</w:t>
      </w:r>
      <w:r w:rsidR="00D22642" w:rsidRPr="00483A0E">
        <w:rPr>
          <w:rFonts w:ascii="Times New Roman" w:hAnsi="Times New Roman"/>
        </w:rPr>
        <w:t xml:space="preserve">: </w:t>
      </w:r>
      <w:r w:rsidRPr="00483A0E">
        <w:rPr>
          <w:rFonts w:ascii="Times New Roman" w:hAnsi="Times New Roman"/>
        </w:rPr>
        <w:t xml:space="preserve">A unique symmetric key is generated for each file. </w:t>
      </w:r>
      <w:r w:rsidR="00EB3029">
        <w:rPr>
          <w:rFonts w:ascii="Times New Roman" w:hAnsi="Times New Roman"/>
        </w:rPr>
        <w:t>Then, t</w:t>
      </w:r>
      <w:r w:rsidRPr="00483A0E">
        <w:rPr>
          <w:rFonts w:ascii="Times New Roman" w:hAnsi="Times New Roman"/>
        </w:rPr>
        <w:t xml:space="preserve">he file is </w:t>
      </w:r>
      <w:r w:rsidR="00EB3029">
        <w:rPr>
          <w:rFonts w:ascii="Times New Roman" w:hAnsi="Times New Roman"/>
        </w:rPr>
        <w:t>encrypted with</w:t>
      </w:r>
      <w:r w:rsidRPr="00483A0E">
        <w:rPr>
          <w:rFonts w:ascii="Times New Roman" w:hAnsi="Times New Roman"/>
        </w:rPr>
        <w:t xml:space="preserve"> AES-128 </w:t>
      </w:r>
      <w:r w:rsidR="00EB3029">
        <w:rPr>
          <w:rFonts w:ascii="Times New Roman" w:hAnsi="Times New Roman"/>
        </w:rPr>
        <w:t>using this unique key. E</w:t>
      </w:r>
      <w:r w:rsidRPr="00483A0E">
        <w:rPr>
          <w:rFonts w:ascii="Times New Roman" w:hAnsi="Times New Roman"/>
        </w:rPr>
        <w:t>ncrypte</w:t>
      </w:r>
      <w:r w:rsidR="00EB3029">
        <w:rPr>
          <w:rFonts w:ascii="Times New Roman" w:hAnsi="Times New Roman"/>
        </w:rPr>
        <w:t>d file is sent to the client (Iphone, Ipad or</w:t>
      </w:r>
      <w:r w:rsidRPr="00483A0E">
        <w:rPr>
          <w:rFonts w:ascii="Times New Roman" w:hAnsi="Times New Roman"/>
        </w:rPr>
        <w:t xml:space="preserve"> Android</w:t>
      </w:r>
      <w:r w:rsidR="00EB3029">
        <w:rPr>
          <w:rFonts w:ascii="Times New Roman" w:hAnsi="Times New Roman"/>
        </w:rPr>
        <w:t xml:space="preserve"> device). The AES </w:t>
      </w:r>
      <w:r w:rsidRPr="00483A0E">
        <w:rPr>
          <w:rFonts w:ascii="Times New Roman" w:hAnsi="Times New Roman"/>
        </w:rPr>
        <w:t xml:space="preserve">key is encrypted with </w:t>
      </w:r>
      <w:r w:rsidR="00EB3029">
        <w:rPr>
          <w:rFonts w:ascii="Times New Roman" w:hAnsi="Times New Roman"/>
        </w:rPr>
        <w:t>modified ABE</w:t>
      </w:r>
      <w:r w:rsidRPr="00483A0E">
        <w:rPr>
          <w:rFonts w:ascii="Times New Roman" w:hAnsi="Times New Roman"/>
        </w:rPr>
        <w:t xml:space="preserve"> </w:t>
      </w:r>
      <w:r w:rsidR="00EB3029">
        <w:rPr>
          <w:rFonts w:ascii="Times New Roman" w:hAnsi="Times New Roman"/>
        </w:rPr>
        <w:t>with respect to</w:t>
      </w:r>
      <w:r w:rsidRPr="00483A0E">
        <w:rPr>
          <w:rFonts w:ascii="Times New Roman" w:hAnsi="Times New Roman"/>
        </w:rPr>
        <w:t xml:space="preserve"> the </w:t>
      </w:r>
      <w:r w:rsidR="00EB3029">
        <w:rPr>
          <w:rFonts w:ascii="Times New Roman" w:hAnsi="Times New Roman"/>
        </w:rPr>
        <w:t xml:space="preserve">file sharing participants list and </w:t>
      </w:r>
      <w:r w:rsidRPr="00483A0E">
        <w:rPr>
          <w:rFonts w:ascii="Times New Roman" w:hAnsi="Times New Roman"/>
        </w:rPr>
        <w:t xml:space="preserve">sent to the client </w:t>
      </w:r>
      <w:r w:rsidR="00EB3029">
        <w:rPr>
          <w:rFonts w:ascii="Times New Roman" w:hAnsi="Times New Roman"/>
        </w:rPr>
        <w:t>to be</w:t>
      </w:r>
      <w:r w:rsidRPr="00483A0E">
        <w:rPr>
          <w:rFonts w:ascii="Times New Roman" w:hAnsi="Times New Roman"/>
        </w:rPr>
        <w:t xml:space="preserve"> stored locally.</w:t>
      </w:r>
    </w:p>
    <w:p w:rsidR="006D4D62" w:rsidRPr="00860F6A" w:rsidRDefault="006D4D62" w:rsidP="0048107D">
      <w:pPr>
        <w:numPr>
          <w:ilvl w:val="0"/>
          <w:numId w:val="7"/>
        </w:numPr>
        <w:ind w:left="720" w:hanging="720"/>
        <w:jc w:val="both"/>
        <w:rPr>
          <w:rFonts w:ascii="Times New Roman" w:hAnsi="Times New Roman"/>
          <w:color w:val="000000"/>
        </w:rPr>
      </w:pPr>
      <w:r w:rsidRPr="00483A0E">
        <w:rPr>
          <w:rFonts w:ascii="Times New Roman" w:hAnsi="Times New Roman"/>
        </w:rPr>
        <w:t>File decryption</w:t>
      </w:r>
      <w:r w:rsidR="00D22642" w:rsidRPr="00483A0E">
        <w:rPr>
          <w:rFonts w:ascii="Times New Roman" w:hAnsi="Times New Roman"/>
        </w:rPr>
        <w:t xml:space="preserve">: </w:t>
      </w:r>
      <w:r w:rsidRPr="00483A0E">
        <w:rPr>
          <w:rFonts w:ascii="Times New Roman" w:hAnsi="Times New Roman"/>
        </w:rPr>
        <w:t>The client checks if the priva</w:t>
      </w:r>
      <w:r w:rsidR="00EB3029">
        <w:rPr>
          <w:rFonts w:ascii="Times New Roman" w:hAnsi="Times New Roman"/>
        </w:rPr>
        <w:t xml:space="preserve">te key of a user is still valid. If so, </w:t>
      </w:r>
      <w:r w:rsidRPr="00483A0E">
        <w:rPr>
          <w:rFonts w:ascii="Times New Roman" w:hAnsi="Times New Roman"/>
        </w:rPr>
        <w:t>the file key is decrypted</w:t>
      </w:r>
      <w:r w:rsidR="00EB3029">
        <w:rPr>
          <w:rFonts w:ascii="Times New Roman" w:hAnsi="Times New Roman"/>
        </w:rPr>
        <w:t xml:space="preserve"> with his appropriate ABE key</w:t>
      </w:r>
      <w:r w:rsidRPr="00483A0E">
        <w:rPr>
          <w:rFonts w:ascii="Times New Roman" w:hAnsi="Times New Roman"/>
        </w:rPr>
        <w:t>. If the file key is decrypted successfully then the file is d</w:t>
      </w:r>
      <w:r w:rsidR="00EB3029">
        <w:rPr>
          <w:rFonts w:ascii="Times New Roman" w:hAnsi="Times New Roman"/>
        </w:rPr>
        <w:t>ecrypted with the AES-128</w:t>
      </w:r>
      <w:r w:rsidRPr="00483A0E">
        <w:rPr>
          <w:rFonts w:ascii="Times New Roman" w:hAnsi="Times New Roman"/>
        </w:rPr>
        <w:t>.</w:t>
      </w:r>
      <w:r w:rsidR="00D22642" w:rsidRPr="00483A0E">
        <w:rPr>
          <w:rFonts w:ascii="Times New Roman" w:hAnsi="Times New Roman"/>
        </w:rPr>
        <w:t xml:space="preserve"> </w:t>
      </w:r>
      <w:r w:rsidR="00EB3029">
        <w:rPr>
          <w:rFonts w:ascii="Times New Roman" w:hAnsi="Times New Roman"/>
        </w:rPr>
        <w:t>ABE serves for the access control polytics to be preserved and does not allow the access to the files for the unauthorized users</w:t>
      </w:r>
      <w:r w:rsidRPr="00483A0E">
        <w:rPr>
          <w:rFonts w:ascii="Times New Roman" w:hAnsi="Times New Roman"/>
        </w:rPr>
        <w:t>.</w:t>
      </w:r>
    </w:p>
    <w:p w:rsidR="00860F6A" w:rsidRPr="00483A0E" w:rsidRDefault="00860F6A" w:rsidP="0048107D">
      <w:pPr>
        <w:jc w:val="both"/>
        <w:rPr>
          <w:rFonts w:ascii="Times New Roman" w:hAnsi="Times New Roman"/>
          <w:color w:val="000000"/>
        </w:rPr>
      </w:pPr>
      <w:r>
        <w:rPr>
          <w:rFonts w:ascii="Times New Roman" w:hAnsi="Times New Roman"/>
        </w:rPr>
        <w:t>The typical actions of the user are as follows:</w:t>
      </w:r>
    </w:p>
    <w:p w:rsidR="00860F6A" w:rsidRPr="00860F6A" w:rsidRDefault="006D4D62" w:rsidP="0048107D">
      <w:pPr>
        <w:ind w:firstLine="720"/>
        <w:jc w:val="both"/>
        <w:rPr>
          <w:rFonts w:ascii="Times New Roman" w:hAnsi="Times New Roman"/>
          <w:lang w:val="en-GB"/>
        </w:rPr>
      </w:pPr>
      <w:r>
        <w:t>1.</w:t>
      </w:r>
      <w:r w:rsidR="00860F6A">
        <w:t xml:space="preserve"> </w:t>
      </w:r>
      <w:r w:rsidR="00860F6A" w:rsidRPr="00860F6A">
        <w:rPr>
          <w:rFonts w:ascii="Times New Roman" w:hAnsi="Times New Roman"/>
        </w:rPr>
        <w:t>The user starts-up the cloud storage client</w:t>
      </w:r>
      <w:r w:rsidRPr="00860F6A">
        <w:rPr>
          <w:rFonts w:ascii="Times New Roman" w:hAnsi="Times New Roman"/>
        </w:rPr>
        <w:t xml:space="preserve"> application</w:t>
      </w:r>
      <w:r w:rsidR="00483A0E" w:rsidRPr="00860F6A">
        <w:rPr>
          <w:rFonts w:ascii="Times New Roman" w:hAnsi="Times New Roman"/>
        </w:rPr>
        <w:t>, enter</w:t>
      </w:r>
      <w:r w:rsidR="00860F6A" w:rsidRPr="00860F6A">
        <w:rPr>
          <w:rFonts w:ascii="Times New Roman" w:hAnsi="Times New Roman"/>
        </w:rPr>
        <w:t>s</w:t>
      </w:r>
      <w:r w:rsidR="00483A0E" w:rsidRPr="00860F6A">
        <w:rPr>
          <w:rFonts w:ascii="Times New Roman" w:hAnsi="Times New Roman"/>
        </w:rPr>
        <w:t xml:space="preserve"> the PIN code</w:t>
      </w:r>
      <w:r w:rsidRPr="00860F6A">
        <w:rPr>
          <w:rFonts w:ascii="Times New Roman" w:hAnsi="Times New Roman"/>
        </w:rPr>
        <w:t xml:space="preserve"> and opens the domain.</w:t>
      </w:r>
      <w:r w:rsidR="00860F6A" w:rsidRPr="00860F6A">
        <w:rPr>
          <w:rFonts w:ascii="Times New Roman" w:hAnsi="Times New Roman"/>
        </w:rPr>
        <w:t xml:space="preserve"> Meanwhile, the </w:t>
      </w:r>
      <w:r w:rsidRPr="00860F6A">
        <w:rPr>
          <w:rFonts w:ascii="Times New Roman" w:hAnsi="Times New Roman"/>
          <w:lang w:val="en-GB"/>
        </w:rPr>
        <w:t>login proc</w:t>
      </w:r>
      <w:r w:rsidR="00860F6A" w:rsidRPr="00860F6A">
        <w:rPr>
          <w:rFonts w:ascii="Times New Roman" w:hAnsi="Times New Roman"/>
          <w:lang w:val="en-GB"/>
        </w:rPr>
        <w:t xml:space="preserve">edure receives the actual user ABE </w:t>
      </w:r>
      <w:r w:rsidRPr="00860F6A">
        <w:rPr>
          <w:rFonts w:ascii="Times New Roman" w:hAnsi="Times New Roman"/>
          <w:lang w:val="en-GB"/>
        </w:rPr>
        <w:t>private key</w:t>
      </w:r>
      <w:r w:rsidR="00860F6A" w:rsidRPr="00860F6A">
        <w:rPr>
          <w:rFonts w:ascii="Times New Roman" w:hAnsi="Times New Roman"/>
          <w:lang w:val="en-GB"/>
        </w:rPr>
        <w:t>.</w:t>
      </w:r>
      <w:r w:rsidRPr="00860F6A">
        <w:rPr>
          <w:rFonts w:ascii="Times New Roman" w:hAnsi="Times New Roman"/>
          <w:lang w:val="en-GB"/>
        </w:rPr>
        <w:t xml:space="preserve"> </w:t>
      </w:r>
    </w:p>
    <w:p w:rsidR="00860F6A" w:rsidRPr="00860F6A" w:rsidRDefault="006D4D62" w:rsidP="0048107D">
      <w:pPr>
        <w:ind w:firstLine="720"/>
        <w:jc w:val="both"/>
        <w:rPr>
          <w:rFonts w:ascii="Times New Roman" w:hAnsi="Times New Roman"/>
          <w:lang w:val="en-GB"/>
        </w:rPr>
      </w:pPr>
      <w:r w:rsidRPr="00860F6A">
        <w:rPr>
          <w:rFonts w:ascii="Times New Roman" w:hAnsi="Times New Roman"/>
          <w:lang w:val="en-GB"/>
        </w:rPr>
        <w:lastRenderedPageBreak/>
        <w:t>2. User selects the files for synchronization</w:t>
      </w:r>
      <w:r w:rsidR="00860F6A" w:rsidRPr="00860F6A">
        <w:rPr>
          <w:rFonts w:ascii="Times New Roman" w:hAnsi="Times New Roman"/>
          <w:lang w:val="en-GB"/>
        </w:rPr>
        <w:t xml:space="preserve"> with the server. This means, that </w:t>
      </w:r>
      <w:r w:rsidRPr="00860F6A">
        <w:rPr>
          <w:rFonts w:ascii="Times New Roman" w:hAnsi="Times New Roman"/>
          <w:lang w:val="en-GB"/>
        </w:rPr>
        <w:t>encrypted files are</w:t>
      </w:r>
      <w:r w:rsidR="00860F6A" w:rsidRPr="00860F6A">
        <w:rPr>
          <w:rFonts w:ascii="Times New Roman" w:hAnsi="Times New Roman"/>
          <w:lang w:val="en-GB"/>
        </w:rPr>
        <w:t xml:space="preserve"> saved to</w:t>
      </w:r>
      <w:r w:rsidRPr="00860F6A">
        <w:rPr>
          <w:rFonts w:ascii="Times New Roman" w:hAnsi="Times New Roman"/>
          <w:lang w:val="en-GB"/>
        </w:rPr>
        <w:t xml:space="preserve"> the device storage. A user can see them in his file browser</w:t>
      </w:r>
      <w:r w:rsidR="00860F6A" w:rsidRPr="00860F6A">
        <w:rPr>
          <w:rFonts w:ascii="Times New Roman" w:hAnsi="Times New Roman"/>
          <w:lang w:val="en-GB"/>
        </w:rPr>
        <w:t>,</w:t>
      </w:r>
      <w:r w:rsidRPr="00860F6A">
        <w:rPr>
          <w:rFonts w:ascii="Times New Roman" w:hAnsi="Times New Roman"/>
          <w:lang w:val="en-GB"/>
        </w:rPr>
        <w:t xml:space="preserve"> but these files are encrypted and cannot be used directly.</w:t>
      </w:r>
    </w:p>
    <w:p w:rsidR="00860F6A" w:rsidRPr="00860F6A" w:rsidRDefault="006D4D62" w:rsidP="0048107D">
      <w:pPr>
        <w:ind w:firstLine="720"/>
        <w:jc w:val="both"/>
        <w:rPr>
          <w:rFonts w:ascii="Times New Roman" w:hAnsi="Times New Roman"/>
          <w:lang w:val="en-GB"/>
        </w:rPr>
      </w:pPr>
      <w:r w:rsidRPr="00860F6A">
        <w:rPr>
          <w:rFonts w:ascii="Times New Roman" w:hAnsi="Times New Roman"/>
          <w:lang w:val="en-GB"/>
        </w:rPr>
        <w:t>3. User clicks via the context menu</w:t>
      </w:r>
      <w:r w:rsidR="00860F6A" w:rsidRPr="00860F6A">
        <w:rPr>
          <w:rFonts w:ascii="Times New Roman" w:hAnsi="Times New Roman"/>
          <w:lang w:val="en-GB"/>
        </w:rPr>
        <w:t>/button</w:t>
      </w:r>
      <w:r w:rsidRPr="00860F6A">
        <w:rPr>
          <w:rFonts w:ascii="Times New Roman" w:hAnsi="Times New Roman"/>
          <w:lang w:val="en-GB"/>
        </w:rPr>
        <w:t xml:space="preserve"> “Decrypt”. The file will be decrypted, and directly opened with the application th</w:t>
      </w:r>
      <w:r w:rsidR="00860F6A" w:rsidRPr="00860F6A">
        <w:rPr>
          <w:rFonts w:ascii="Times New Roman" w:hAnsi="Times New Roman"/>
          <w:lang w:val="en-GB"/>
        </w:rPr>
        <w:t>at is associated with the appropriate extension</w:t>
      </w:r>
      <w:r w:rsidRPr="00860F6A">
        <w:rPr>
          <w:rFonts w:ascii="Times New Roman" w:hAnsi="Times New Roman"/>
          <w:lang w:val="en-GB"/>
        </w:rPr>
        <w:t>.</w:t>
      </w:r>
      <w:r w:rsidR="00860F6A" w:rsidRPr="00860F6A">
        <w:rPr>
          <w:rFonts w:ascii="Times New Roman" w:hAnsi="Times New Roman"/>
          <w:lang w:val="en-GB"/>
        </w:rPr>
        <w:t xml:space="preserve"> In the background t</w:t>
      </w:r>
      <w:r w:rsidRPr="00860F6A">
        <w:rPr>
          <w:rFonts w:ascii="Times New Roman" w:hAnsi="Times New Roman"/>
          <w:lang w:val="en-GB"/>
        </w:rPr>
        <w:t>he application checks the private key validity, decrypts the file and saves the non-encrypted file in the file system</w:t>
      </w:r>
      <w:r w:rsidR="00860F6A" w:rsidRPr="00860F6A">
        <w:rPr>
          <w:rFonts w:ascii="Times New Roman" w:hAnsi="Times New Roman"/>
          <w:lang w:val="en-GB"/>
        </w:rPr>
        <w:t xml:space="preserve">. </w:t>
      </w:r>
      <w:r w:rsidRPr="00860F6A">
        <w:rPr>
          <w:rFonts w:ascii="Times New Roman" w:hAnsi="Times New Roman"/>
          <w:lang w:val="en-GB"/>
        </w:rPr>
        <w:t xml:space="preserve"> </w:t>
      </w:r>
    </w:p>
    <w:p w:rsidR="00860F6A" w:rsidRPr="00860F6A" w:rsidRDefault="00483A0E" w:rsidP="0048107D">
      <w:pPr>
        <w:ind w:firstLine="720"/>
        <w:jc w:val="both"/>
        <w:rPr>
          <w:rFonts w:ascii="Times New Roman" w:hAnsi="Times New Roman"/>
          <w:lang w:val="en-GB"/>
        </w:rPr>
      </w:pPr>
      <w:r w:rsidRPr="00860F6A">
        <w:rPr>
          <w:rFonts w:ascii="Times New Roman" w:hAnsi="Times New Roman"/>
          <w:lang w:val="en-GB"/>
        </w:rPr>
        <w:t>4. User modifies the decrypted files and saves them locally.</w:t>
      </w:r>
      <w:r w:rsidR="00860F6A" w:rsidRPr="00860F6A">
        <w:rPr>
          <w:rFonts w:ascii="Times New Roman" w:hAnsi="Times New Roman"/>
          <w:lang w:val="en-GB"/>
        </w:rPr>
        <w:t xml:space="preserve"> When the file is modified it will be uploaded to the server and will be encrypted again. It is the responsibility of the user to save the file back to the globally controlled storage and not to save it anywhere else. When the user saves the file, it is sent to the encryption server and encrypted.</w:t>
      </w:r>
    </w:p>
    <w:p w:rsidR="006910A7" w:rsidRPr="00860F6A" w:rsidRDefault="00860F6A" w:rsidP="0048107D">
      <w:pPr>
        <w:pStyle w:val="TextBody"/>
        <w:ind w:firstLine="720"/>
        <w:jc w:val="both"/>
        <w:rPr>
          <w:rFonts w:ascii="Times New Roman" w:eastAsia="Calibri" w:hAnsi="Times New Roman" w:cs="Times New Roman"/>
          <w:sz w:val="22"/>
          <w:szCs w:val="22"/>
          <w:lang w:val="en-GB" w:eastAsia="en-US" w:bidi="ar-SA"/>
        </w:rPr>
      </w:pPr>
      <w:r w:rsidRPr="00860F6A">
        <w:rPr>
          <w:rFonts w:ascii="Times New Roman" w:eastAsia="Calibri" w:hAnsi="Times New Roman" w:cs="Times New Roman"/>
          <w:sz w:val="22"/>
          <w:szCs w:val="22"/>
          <w:lang w:val="en-GB" w:eastAsia="en-US" w:bidi="ar-SA"/>
        </w:rPr>
        <w:t>5. User synchronizes</w:t>
      </w:r>
      <w:r w:rsidR="00483A0E" w:rsidRPr="00860F6A">
        <w:rPr>
          <w:rFonts w:ascii="Times New Roman" w:eastAsia="Calibri" w:hAnsi="Times New Roman" w:cs="Times New Roman"/>
          <w:sz w:val="22"/>
          <w:szCs w:val="22"/>
          <w:lang w:val="en-GB" w:eastAsia="en-US" w:bidi="ar-SA"/>
        </w:rPr>
        <w:t xml:space="preserve"> with the global storage in order to save the modifications if allowed.</w:t>
      </w:r>
    </w:p>
    <w:p w:rsidR="00A83D72" w:rsidRDefault="00A42C4D" w:rsidP="00D22642">
      <w:pPr>
        <w:ind w:firstLine="720"/>
        <w:rPr>
          <w:rFonts w:ascii="Times New Roman" w:hAnsi="Times New Roman"/>
          <w:b/>
          <w:color w:val="000000"/>
        </w:rPr>
      </w:pPr>
      <w:r w:rsidRPr="00A42C4D">
        <w:rPr>
          <w:rFonts w:ascii="Times New Roman" w:hAnsi="Times New Roman"/>
          <w:b/>
          <w:color w:val="000000"/>
        </w:rPr>
        <w:t>The attack scenario</w:t>
      </w:r>
    </w:p>
    <w:p w:rsidR="001B3F2E" w:rsidRPr="00050EC0" w:rsidRDefault="00860F6A" w:rsidP="0048107D">
      <w:pPr>
        <w:ind w:firstLine="720"/>
        <w:jc w:val="both"/>
        <w:rPr>
          <w:rFonts w:ascii="Times New Roman" w:hAnsi="Times New Roman"/>
          <w:color w:val="000000"/>
        </w:rPr>
      </w:pPr>
      <w:r w:rsidRPr="00050EC0">
        <w:rPr>
          <w:rFonts w:ascii="Times New Roman" w:hAnsi="Times New Roman"/>
          <w:color w:val="000000"/>
        </w:rPr>
        <w:t>Regarding the privat</w:t>
      </w:r>
      <w:r w:rsidR="001A120E" w:rsidRPr="00050EC0">
        <w:rPr>
          <w:rFonts w:ascii="Times New Roman" w:hAnsi="Times New Roman"/>
          <w:color w:val="000000"/>
        </w:rPr>
        <w:t>e</w:t>
      </w:r>
      <w:r w:rsidRPr="00050EC0">
        <w:rPr>
          <w:rFonts w:ascii="Times New Roman" w:hAnsi="Times New Roman"/>
          <w:color w:val="000000"/>
        </w:rPr>
        <w:t xml:space="preserve"> </w:t>
      </w:r>
      <w:r w:rsidR="001A120E" w:rsidRPr="00050EC0">
        <w:rPr>
          <w:rFonts w:ascii="Times New Roman" w:hAnsi="Times New Roman"/>
          <w:color w:val="000000"/>
        </w:rPr>
        <w:t>keys of the ABE encryption</w:t>
      </w:r>
      <w:r w:rsidRPr="00050EC0">
        <w:rPr>
          <w:rFonts w:ascii="Times New Roman" w:hAnsi="Times New Roman"/>
          <w:color w:val="000000"/>
        </w:rPr>
        <w:t>, they are protected by the following mechanisms</w:t>
      </w:r>
      <w:r w:rsidR="001A120E" w:rsidRPr="00050EC0">
        <w:rPr>
          <w:rFonts w:ascii="Times New Roman" w:hAnsi="Times New Roman"/>
          <w:color w:val="000000"/>
        </w:rPr>
        <w:t>:</w:t>
      </w:r>
      <w:r w:rsidRPr="00050EC0">
        <w:rPr>
          <w:rFonts w:ascii="Times New Roman" w:hAnsi="Times New Roman"/>
          <w:color w:val="000000"/>
        </w:rPr>
        <w:t xml:space="preserve"> uniqueness, revocation, centralized generation. Therefore, the hacker cannot do much even if he steals the whole set of the keys. He needs to have the access to the device itself,</w:t>
      </w:r>
      <w:r w:rsidR="001B3F2E" w:rsidRPr="00050EC0">
        <w:rPr>
          <w:rFonts w:ascii="Times New Roman" w:hAnsi="Times New Roman"/>
          <w:color w:val="000000"/>
        </w:rPr>
        <w:t xml:space="preserve"> and is able to have this acces only within the key expiry period. </w:t>
      </w:r>
      <w:r w:rsidR="001A120E" w:rsidRPr="00050EC0">
        <w:rPr>
          <w:rFonts w:ascii="Times New Roman" w:hAnsi="Times New Roman"/>
          <w:color w:val="000000"/>
        </w:rPr>
        <w:t>He ca</w:t>
      </w:r>
      <w:r w:rsidR="001B3F2E" w:rsidRPr="00050EC0">
        <w:rPr>
          <w:rFonts w:ascii="Times New Roman" w:hAnsi="Times New Roman"/>
          <w:color w:val="000000"/>
        </w:rPr>
        <w:t>nnot substitute these keys as it is performed in the</w:t>
      </w:r>
      <w:r w:rsidR="001A120E" w:rsidRPr="00050EC0">
        <w:rPr>
          <w:rFonts w:ascii="Times New Roman" w:hAnsi="Times New Roman"/>
          <w:color w:val="000000"/>
        </w:rPr>
        <w:t xml:space="preserve"> classical MITS attack.</w:t>
      </w:r>
      <w:r w:rsidR="0038031C" w:rsidRPr="00050EC0">
        <w:rPr>
          <w:rFonts w:ascii="Times New Roman" w:hAnsi="Times New Roman"/>
          <w:color w:val="000000"/>
        </w:rPr>
        <w:t xml:space="preserve"> </w:t>
      </w:r>
    </w:p>
    <w:p w:rsidR="001B3F2E" w:rsidRPr="00050EC0" w:rsidRDefault="0038031C" w:rsidP="0048107D">
      <w:pPr>
        <w:ind w:firstLine="720"/>
        <w:jc w:val="both"/>
        <w:rPr>
          <w:rFonts w:ascii="Times New Roman" w:hAnsi="Times New Roman"/>
          <w:color w:val="000000"/>
        </w:rPr>
      </w:pPr>
      <w:r w:rsidRPr="00050EC0">
        <w:rPr>
          <w:rFonts w:ascii="Times New Roman" w:hAnsi="Times New Roman"/>
          <w:color w:val="000000"/>
        </w:rPr>
        <w:t xml:space="preserve">The </w:t>
      </w:r>
      <w:r w:rsidR="001B3F2E" w:rsidRPr="00050EC0">
        <w:rPr>
          <w:rFonts w:ascii="Times New Roman" w:hAnsi="Times New Roman"/>
          <w:color w:val="000000"/>
        </w:rPr>
        <w:t>most insecure</w:t>
      </w:r>
      <w:r w:rsidRPr="00050EC0">
        <w:rPr>
          <w:rFonts w:ascii="Times New Roman" w:hAnsi="Times New Roman"/>
          <w:color w:val="000000"/>
        </w:rPr>
        <w:t xml:space="preserve"> scenario</w:t>
      </w:r>
      <w:r w:rsidR="001B3F2E" w:rsidRPr="00050EC0">
        <w:rPr>
          <w:rFonts w:ascii="Times New Roman" w:hAnsi="Times New Roman"/>
          <w:color w:val="000000"/>
        </w:rPr>
        <w:t xml:space="preserve"> for the proposed system</w:t>
      </w:r>
      <w:r w:rsidRPr="00050EC0">
        <w:rPr>
          <w:rFonts w:ascii="Times New Roman" w:hAnsi="Times New Roman"/>
          <w:color w:val="000000"/>
        </w:rPr>
        <w:t xml:space="preserve"> is when the hacker steals </w:t>
      </w:r>
      <w:r w:rsidR="001B3F2E" w:rsidRPr="00050EC0">
        <w:rPr>
          <w:rFonts w:ascii="Times New Roman" w:hAnsi="Times New Roman"/>
          <w:color w:val="000000"/>
        </w:rPr>
        <w:t>the permanent user credentials, namely,</w:t>
      </w:r>
      <w:r w:rsidRPr="00050EC0">
        <w:rPr>
          <w:rFonts w:ascii="Times New Roman" w:hAnsi="Times New Roman"/>
          <w:color w:val="000000"/>
        </w:rPr>
        <w:t xml:space="preserve"> password and login. </w:t>
      </w:r>
      <w:r w:rsidR="001B3F2E" w:rsidRPr="00050EC0">
        <w:rPr>
          <w:rFonts w:ascii="Times New Roman" w:hAnsi="Times New Roman"/>
          <w:color w:val="000000"/>
        </w:rPr>
        <w:t xml:space="preserve">He can do it by means of social engineering. In order to protect the user from this threat we propose to use such cautionary methods as hashing/secret sharing or </w:t>
      </w:r>
      <w:r w:rsidRPr="00050EC0">
        <w:rPr>
          <w:rFonts w:ascii="Times New Roman" w:hAnsi="Times New Roman"/>
          <w:color w:val="000000"/>
        </w:rPr>
        <w:t>PBE/ PAKE protoco</w:t>
      </w:r>
      <w:r w:rsidR="001B3F2E" w:rsidRPr="00050EC0">
        <w:rPr>
          <w:rFonts w:ascii="Times New Roman" w:hAnsi="Times New Roman"/>
          <w:color w:val="000000"/>
        </w:rPr>
        <w:t>ls.</w:t>
      </w:r>
    </w:p>
    <w:p w:rsidR="0038031C" w:rsidRPr="00050EC0" w:rsidRDefault="001B3F2E" w:rsidP="0048107D">
      <w:pPr>
        <w:ind w:left="720"/>
        <w:jc w:val="both"/>
        <w:rPr>
          <w:rFonts w:ascii="Times New Roman" w:hAnsi="Times New Roman"/>
          <w:color w:val="000000"/>
        </w:rPr>
      </w:pPr>
      <w:r w:rsidRPr="00050EC0">
        <w:rPr>
          <w:rFonts w:ascii="Times New Roman" w:hAnsi="Times New Roman"/>
          <w:color w:val="000000"/>
        </w:rPr>
        <w:t>Also, to increase the security we propose to install the attack detection system, which allows to quicly discover the malicious activity based on the user actions analysis. This system functionality is based on the typical behaviour of the hacker after stealing the credentials:</w:t>
      </w:r>
    </w:p>
    <w:p w:rsidR="0038031C" w:rsidRPr="00050EC0" w:rsidRDefault="0038031C" w:rsidP="0048107D">
      <w:pPr>
        <w:numPr>
          <w:ilvl w:val="0"/>
          <w:numId w:val="3"/>
        </w:numPr>
        <w:ind w:firstLine="720"/>
        <w:jc w:val="both"/>
        <w:rPr>
          <w:rFonts w:ascii="Times New Roman" w:hAnsi="Times New Roman"/>
          <w:color w:val="000000"/>
        </w:rPr>
      </w:pPr>
      <w:r w:rsidRPr="00050EC0">
        <w:rPr>
          <w:rFonts w:ascii="Times New Roman" w:hAnsi="Times New Roman"/>
          <w:color w:val="000000"/>
        </w:rPr>
        <w:t>Downloading user files randomly</w:t>
      </w:r>
    </w:p>
    <w:p w:rsidR="0038031C" w:rsidRPr="00050EC0" w:rsidRDefault="0038031C" w:rsidP="0048107D">
      <w:pPr>
        <w:numPr>
          <w:ilvl w:val="0"/>
          <w:numId w:val="3"/>
        </w:numPr>
        <w:ind w:firstLine="720"/>
        <w:jc w:val="both"/>
        <w:rPr>
          <w:rFonts w:ascii="Times New Roman" w:hAnsi="Times New Roman"/>
          <w:color w:val="000000"/>
        </w:rPr>
      </w:pPr>
      <w:r w:rsidRPr="00050EC0">
        <w:rPr>
          <w:rFonts w:ascii="Times New Roman" w:hAnsi="Times New Roman"/>
          <w:color w:val="000000"/>
        </w:rPr>
        <w:t>Modifying and uploading files randomly</w:t>
      </w:r>
      <w:ins w:id="1" w:author="thiago Pereira" w:date="2015-11-04T21:38:00Z">
        <w:r w:rsidR="00913F9A">
          <w:rPr>
            <w:rFonts w:ascii="Times New Roman" w:hAnsi="Times New Roman"/>
            <w:color w:val="000000"/>
          </w:rPr>
          <w:t xml:space="preserve"> or massively</w:t>
        </w:r>
      </w:ins>
    </w:p>
    <w:p w:rsidR="0038031C" w:rsidRPr="00050EC0" w:rsidRDefault="0038031C" w:rsidP="0048107D">
      <w:pPr>
        <w:numPr>
          <w:ilvl w:val="0"/>
          <w:numId w:val="3"/>
        </w:numPr>
        <w:ind w:firstLine="720"/>
        <w:jc w:val="both"/>
        <w:rPr>
          <w:rFonts w:ascii="Times New Roman" w:hAnsi="Times New Roman"/>
          <w:color w:val="000000"/>
        </w:rPr>
      </w:pPr>
      <w:r w:rsidRPr="00050EC0">
        <w:rPr>
          <w:rFonts w:ascii="Times New Roman" w:hAnsi="Times New Roman"/>
          <w:color w:val="000000"/>
        </w:rPr>
        <w:t>Repeatedly downloading the files that are already on the device</w:t>
      </w:r>
    </w:p>
    <w:p w:rsidR="0038031C" w:rsidRPr="00050EC0" w:rsidRDefault="0038031C" w:rsidP="0048107D">
      <w:pPr>
        <w:ind w:left="360" w:firstLine="720"/>
        <w:jc w:val="both"/>
        <w:rPr>
          <w:rFonts w:ascii="Times New Roman" w:hAnsi="Times New Roman"/>
          <w:color w:val="000000"/>
        </w:rPr>
      </w:pPr>
      <w:r w:rsidRPr="00050EC0">
        <w:rPr>
          <w:rFonts w:ascii="Times New Roman" w:hAnsi="Times New Roman"/>
          <w:color w:val="000000"/>
        </w:rPr>
        <w:t>All these types of activities can be det</w:t>
      </w:r>
      <w:r w:rsidR="001B3F2E" w:rsidRPr="00050EC0">
        <w:rPr>
          <w:rFonts w:ascii="Times New Roman" w:hAnsi="Times New Roman"/>
          <w:color w:val="000000"/>
        </w:rPr>
        <w:t>e</w:t>
      </w:r>
      <w:r w:rsidRPr="00050EC0">
        <w:rPr>
          <w:rFonts w:ascii="Times New Roman" w:hAnsi="Times New Roman"/>
          <w:color w:val="000000"/>
        </w:rPr>
        <w:t>cted with the signal processing techniques. We propose to analyze the following info:</w:t>
      </w:r>
    </w:p>
    <w:p w:rsidR="0038031C" w:rsidRPr="00050EC0" w:rsidRDefault="0038031C" w:rsidP="0048107D">
      <w:pPr>
        <w:numPr>
          <w:ilvl w:val="0"/>
          <w:numId w:val="4"/>
        </w:numPr>
        <w:ind w:firstLine="720"/>
        <w:jc w:val="both"/>
        <w:rPr>
          <w:rFonts w:ascii="Times New Roman" w:hAnsi="Times New Roman"/>
          <w:color w:val="000000"/>
        </w:rPr>
      </w:pPr>
      <w:r w:rsidRPr="00050EC0">
        <w:rPr>
          <w:rFonts w:ascii="Times New Roman" w:hAnsi="Times New Roman"/>
          <w:color w:val="000000"/>
        </w:rPr>
        <w:t>Number</w:t>
      </w:r>
      <w:r w:rsidR="001B3F2E" w:rsidRPr="00050EC0">
        <w:rPr>
          <w:rFonts w:ascii="Times New Roman" w:hAnsi="Times New Roman"/>
          <w:color w:val="000000"/>
        </w:rPr>
        <w:t xml:space="preserve"> </w:t>
      </w:r>
      <w:r w:rsidRPr="00050EC0">
        <w:rPr>
          <w:rFonts w:ascii="Times New Roman" w:hAnsi="Times New Roman"/>
          <w:color w:val="000000"/>
        </w:rPr>
        <w:t xml:space="preserve">of files </w:t>
      </w:r>
      <w:del w:id="2" w:author="thiago Pereira" w:date="2015-11-04T21:31:00Z">
        <w:r w:rsidRPr="00050EC0" w:rsidDel="00913F9A">
          <w:rPr>
            <w:rFonts w:ascii="Times New Roman" w:hAnsi="Times New Roman"/>
            <w:color w:val="000000"/>
          </w:rPr>
          <w:delText>uploada</w:delText>
        </w:r>
      </w:del>
      <w:ins w:id="3" w:author="thiago Pereira" w:date="2015-11-04T21:31:00Z">
        <w:r w:rsidR="00913F9A" w:rsidRPr="00050EC0">
          <w:rPr>
            <w:rFonts w:ascii="Times New Roman" w:hAnsi="Times New Roman"/>
            <w:color w:val="000000"/>
          </w:rPr>
          <w:t>upload</w:t>
        </w:r>
        <w:r w:rsidR="00913F9A">
          <w:rPr>
            <w:rFonts w:ascii="Times New Roman" w:hAnsi="Times New Roman"/>
            <w:color w:val="000000"/>
          </w:rPr>
          <w:t>ed</w:t>
        </w:r>
      </w:ins>
      <w:r w:rsidRPr="00050EC0">
        <w:rPr>
          <w:rFonts w:ascii="Times New Roman" w:hAnsi="Times New Roman"/>
          <w:color w:val="000000"/>
        </w:rPr>
        <w:t>/downloaded</w:t>
      </w:r>
    </w:p>
    <w:p w:rsidR="0038031C" w:rsidRPr="00050EC0" w:rsidRDefault="0038031C" w:rsidP="0048107D">
      <w:pPr>
        <w:numPr>
          <w:ilvl w:val="0"/>
          <w:numId w:val="4"/>
        </w:numPr>
        <w:ind w:firstLine="720"/>
        <w:jc w:val="both"/>
        <w:rPr>
          <w:rFonts w:ascii="Times New Roman" w:hAnsi="Times New Roman"/>
          <w:color w:val="000000"/>
        </w:rPr>
      </w:pPr>
      <w:r w:rsidRPr="00050EC0">
        <w:rPr>
          <w:rFonts w:ascii="Times New Roman" w:hAnsi="Times New Roman"/>
          <w:color w:val="000000"/>
        </w:rPr>
        <w:t>Time delay between downloading the files (if it is too short – this</w:t>
      </w:r>
      <w:r w:rsidR="001B3F2E" w:rsidRPr="00050EC0">
        <w:rPr>
          <w:rFonts w:ascii="Times New Roman" w:hAnsi="Times New Roman"/>
          <w:color w:val="000000"/>
        </w:rPr>
        <w:t xml:space="preserve"> </w:t>
      </w:r>
      <w:r w:rsidRPr="00050EC0">
        <w:rPr>
          <w:rFonts w:ascii="Times New Roman" w:hAnsi="Times New Roman"/>
          <w:color w:val="000000"/>
        </w:rPr>
        <w:t>is</w:t>
      </w:r>
      <w:r w:rsidR="001B3F2E" w:rsidRPr="00050EC0">
        <w:rPr>
          <w:rFonts w:ascii="Times New Roman" w:hAnsi="Times New Roman"/>
          <w:color w:val="000000"/>
        </w:rPr>
        <w:t xml:space="preserve">, obviously, </w:t>
      </w:r>
      <w:r w:rsidRPr="00050EC0">
        <w:rPr>
          <w:rFonts w:ascii="Times New Roman" w:hAnsi="Times New Roman"/>
          <w:color w:val="000000"/>
        </w:rPr>
        <w:t xml:space="preserve"> a</w:t>
      </w:r>
      <w:r w:rsidR="001B3F2E" w:rsidRPr="00050EC0">
        <w:rPr>
          <w:rFonts w:ascii="Times New Roman" w:hAnsi="Times New Roman"/>
          <w:color w:val="000000"/>
        </w:rPr>
        <w:t xml:space="preserve"> </w:t>
      </w:r>
      <w:r w:rsidRPr="00050EC0">
        <w:rPr>
          <w:rFonts w:ascii="Times New Roman" w:hAnsi="Times New Roman"/>
          <w:color w:val="000000"/>
        </w:rPr>
        <w:t>bot, not a real user)</w:t>
      </w:r>
    </w:p>
    <w:p w:rsidR="0038031C" w:rsidRPr="00050EC0" w:rsidRDefault="0038031C" w:rsidP="0048107D">
      <w:pPr>
        <w:numPr>
          <w:ilvl w:val="0"/>
          <w:numId w:val="4"/>
        </w:numPr>
        <w:ind w:firstLine="720"/>
        <w:jc w:val="both"/>
        <w:rPr>
          <w:rFonts w:ascii="Times New Roman" w:hAnsi="Times New Roman"/>
          <w:color w:val="000000"/>
        </w:rPr>
      </w:pPr>
      <w:r w:rsidRPr="00050EC0">
        <w:rPr>
          <w:rFonts w:ascii="Times New Roman" w:hAnsi="Times New Roman"/>
          <w:color w:val="000000"/>
        </w:rPr>
        <w:t>Numb</w:t>
      </w:r>
      <w:r w:rsidR="001B3F2E" w:rsidRPr="00050EC0">
        <w:rPr>
          <w:rFonts w:ascii="Times New Roman" w:hAnsi="Times New Roman"/>
          <w:color w:val="000000"/>
        </w:rPr>
        <w:t>er of files re-downloaded/</w:t>
      </w:r>
      <w:r w:rsidRPr="00050EC0">
        <w:rPr>
          <w:rFonts w:ascii="Times New Roman" w:hAnsi="Times New Roman"/>
          <w:color w:val="000000"/>
        </w:rPr>
        <w:t>up</w:t>
      </w:r>
      <w:r w:rsidR="001B3F2E" w:rsidRPr="00050EC0">
        <w:rPr>
          <w:rFonts w:ascii="Times New Roman" w:hAnsi="Times New Roman"/>
          <w:color w:val="000000"/>
        </w:rPr>
        <w:t>loaded – normally the user keep</w:t>
      </w:r>
      <w:r w:rsidRPr="00050EC0">
        <w:rPr>
          <w:rFonts w:ascii="Times New Roman" w:hAnsi="Times New Roman"/>
          <w:color w:val="000000"/>
        </w:rPr>
        <w:t>s the file</w:t>
      </w:r>
      <w:r w:rsidR="001B3F2E" w:rsidRPr="00050EC0">
        <w:rPr>
          <w:rFonts w:ascii="Times New Roman" w:hAnsi="Times New Roman"/>
          <w:color w:val="000000"/>
        </w:rPr>
        <w:t>s</w:t>
      </w:r>
      <w:r w:rsidRPr="00050EC0">
        <w:rPr>
          <w:rFonts w:ascii="Times New Roman" w:hAnsi="Times New Roman"/>
          <w:color w:val="000000"/>
        </w:rPr>
        <w:t xml:space="preserve"> on his device and doesn</w:t>
      </w:r>
      <w:r w:rsidR="001B3F2E" w:rsidRPr="00050EC0">
        <w:rPr>
          <w:rFonts w:ascii="Times New Roman" w:hAnsi="Times New Roman"/>
          <w:color w:val="000000"/>
        </w:rPr>
        <w:t>’t need to refresh</w:t>
      </w:r>
      <w:r w:rsidRPr="00050EC0">
        <w:rPr>
          <w:rFonts w:ascii="Times New Roman" w:hAnsi="Times New Roman"/>
          <w:color w:val="000000"/>
        </w:rPr>
        <w:t xml:space="preserve"> it for some time.</w:t>
      </w:r>
    </w:p>
    <w:p w:rsidR="0038031C" w:rsidRDefault="0038031C" w:rsidP="00161AA9">
      <w:pPr>
        <w:ind w:left="1440"/>
        <w:jc w:val="both"/>
        <w:rPr>
          <w:ins w:id="4" w:author="thiago Pereira" w:date="2015-11-04T21:50:00Z"/>
          <w:rFonts w:ascii="Times New Roman" w:hAnsi="Times New Roman"/>
          <w:color w:val="000000"/>
        </w:rPr>
        <w:pPrChange w:id="5" w:author="thiago Pereira" w:date="2015-11-04T21:54:00Z">
          <w:pPr>
            <w:ind w:left="360" w:firstLine="720"/>
            <w:jc w:val="both"/>
          </w:pPr>
        </w:pPrChange>
      </w:pPr>
      <w:commentRangeStart w:id="6"/>
      <w:r w:rsidRPr="00050EC0">
        <w:rPr>
          <w:rFonts w:ascii="Times New Roman" w:hAnsi="Times New Roman"/>
          <w:color w:val="000000"/>
        </w:rPr>
        <w:t>We propose to extract the info from the log in the following form:</w:t>
      </w:r>
    </w:p>
    <w:p w:rsidR="00D23FAA" w:rsidRPr="00161AA9" w:rsidRDefault="00161AA9" w:rsidP="00D23FAA">
      <w:pPr>
        <w:numPr>
          <w:ilvl w:val="0"/>
          <w:numId w:val="9"/>
        </w:numPr>
        <w:ind w:firstLine="720"/>
        <w:jc w:val="both"/>
        <w:rPr>
          <w:ins w:id="7" w:author="thiago Pereira" w:date="2015-11-04T21:50:00Z"/>
          <w:rFonts w:ascii="Times New Roman" w:hAnsi="Times New Roman"/>
          <w:color w:val="000000"/>
        </w:rPr>
        <w:pPrChange w:id="8" w:author="thiago Pereira" w:date="2015-11-04T21:54:00Z">
          <w:pPr>
            <w:numPr>
              <w:numId w:val="9"/>
            </w:numPr>
            <w:ind w:left="720" w:hanging="360"/>
            <w:jc w:val="both"/>
          </w:pPr>
        </w:pPrChange>
      </w:pPr>
      <w:ins w:id="9" w:author="thiago Pereira" w:date="2015-11-04T21:54:00Z">
        <w:r w:rsidRPr="00161AA9">
          <w:rPr>
            <w:rFonts w:ascii="Times New Roman" w:hAnsi="Times New Roman"/>
            <w:color w:val="000000"/>
          </w:rPr>
          <w:t>Apply feature selection techniques to identify valuable features;</w:t>
        </w:r>
      </w:ins>
    </w:p>
    <w:p w:rsidR="00161AA9" w:rsidRDefault="00161AA9" w:rsidP="00161AA9">
      <w:pPr>
        <w:numPr>
          <w:ilvl w:val="0"/>
          <w:numId w:val="9"/>
        </w:numPr>
        <w:ind w:firstLine="720"/>
        <w:jc w:val="both"/>
        <w:rPr>
          <w:ins w:id="10" w:author="thiago Pereira" w:date="2015-11-04T21:59:00Z"/>
          <w:rFonts w:ascii="Times New Roman" w:hAnsi="Times New Roman"/>
          <w:color w:val="000000"/>
        </w:rPr>
        <w:pPrChange w:id="11" w:author="thiago Pereira" w:date="2015-11-04T21:59:00Z">
          <w:pPr>
            <w:ind w:left="360" w:firstLine="720"/>
            <w:jc w:val="both"/>
          </w:pPr>
        </w:pPrChange>
      </w:pPr>
      <w:ins w:id="12" w:author="thiago Pereira" w:date="2015-11-04T21:56:00Z">
        <w:r>
          <w:rPr>
            <w:rFonts w:ascii="Times New Roman" w:hAnsi="Times New Roman"/>
            <w:color w:val="000000"/>
          </w:rPr>
          <w:lastRenderedPageBreak/>
          <w:t xml:space="preserve">Using Moder Order Selection schemes </w:t>
        </w:r>
      </w:ins>
      <w:ins w:id="13" w:author="thiago Pereira" w:date="2015-11-04T21:57:00Z">
        <w:r>
          <w:rPr>
            <w:rFonts w:ascii="Times New Roman" w:hAnsi="Times New Roman"/>
            <w:color w:val="000000"/>
          </w:rPr>
          <w:t xml:space="preserve">for abnormalities </w:t>
        </w:r>
      </w:ins>
      <w:ins w:id="14" w:author="thiago Pereira" w:date="2015-11-04T21:56:00Z">
        <w:r>
          <w:rPr>
            <w:rFonts w:ascii="Times New Roman" w:hAnsi="Times New Roman"/>
            <w:color w:val="000000"/>
          </w:rPr>
          <w:t>detect</w:t>
        </w:r>
      </w:ins>
      <w:ins w:id="15" w:author="thiago Pereira" w:date="2015-11-04T21:57:00Z">
        <w:r>
          <w:rPr>
            <w:rFonts w:ascii="Times New Roman" w:hAnsi="Times New Roman"/>
            <w:color w:val="000000"/>
          </w:rPr>
          <w:t>ion;</w:t>
        </w:r>
      </w:ins>
    </w:p>
    <w:p w:rsidR="00D23FAA" w:rsidRPr="00161AA9" w:rsidDel="00161AA9" w:rsidRDefault="00161AA9" w:rsidP="00161AA9">
      <w:pPr>
        <w:numPr>
          <w:ilvl w:val="0"/>
          <w:numId w:val="9"/>
        </w:numPr>
        <w:ind w:firstLine="720"/>
        <w:jc w:val="both"/>
        <w:rPr>
          <w:del w:id="16" w:author="thiago Pereira" w:date="2015-11-04T21:59:00Z"/>
          <w:rFonts w:ascii="Times New Roman" w:hAnsi="Times New Roman"/>
          <w:color w:val="000000"/>
        </w:rPr>
        <w:pPrChange w:id="17" w:author="thiago Pereira" w:date="2015-11-04T21:59:00Z">
          <w:pPr>
            <w:ind w:left="360" w:firstLine="720"/>
            <w:jc w:val="both"/>
          </w:pPr>
        </w:pPrChange>
      </w:pPr>
      <w:ins w:id="18" w:author="thiago Pereira" w:date="2015-11-04T21:59:00Z">
        <w:r w:rsidRPr="00161AA9">
          <w:rPr>
            <w:rFonts w:ascii="Times New Roman" w:hAnsi="Times New Roman"/>
            <w:color w:val="000000"/>
          </w:rPr>
          <w:t>Enriching the attack detection through techniques for obtaining detailed information about attacks</w:t>
        </w:r>
        <w:r>
          <w:rPr>
            <w:rFonts w:ascii="Times New Roman" w:hAnsi="Times New Roman"/>
            <w:color w:val="000000"/>
          </w:rPr>
          <w:t>.</w:t>
        </w:r>
      </w:ins>
    </w:p>
    <w:p w:rsidR="00A42C4D" w:rsidRPr="00161AA9" w:rsidDel="00161AA9" w:rsidRDefault="007C697C" w:rsidP="00161AA9">
      <w:pPr>
        <w:numPr>
          <w:ilvl w:val="0"/>
          <w:numId w:val="9"/>
        </w:numPr>
        <w:ind w:firstLine="720"/>
        <w:jc w:val="both"/>
        <w:rPr>
          <w:del w:id="19" w:author="thiago Pereira" w:date="2015-11-04T21:59:00Z"/>
          <w:rFonts w:ascii="Times New Roman" w:hAnsi="Times New Roman"/>
          <w:color w:val="000000"/>
          <w:lang w:val="en-US"/>
          <w:rPrChange w:id="20" w:author="thiago Pereira" w:date="2015-11-04T21:59:00Z">
            <w:rPr>
              <w:del w:id="21" w:author="thiago Pereira" w:date="2015-11-04T21:59:00Z"/>
              <w:rFonts w:ascii="Times New Roman" w:hAnsi="Times New Roman"/>
              <w:color w:val="FF0000"/>
              <w:lang w:val="en-US"/>
            </w:rPr>
          </w:rPrChange>
        </w:rPr>
        <w:pPrChange w:id="22" w:author="thiago Pereira" w:date="2015-11-04T21:59:00Z">
          <w:pPr>
            <w:ind w:firstLine="720"/>
            <w:jc w:val="both"/>
          </w:pPr>
        </w:pPrChange>
      </w:pPr>
      <w:del w:id="23" w:author="thiago Pereira" w:date="2015-11-04T21:59:00Z">
        <w:r w:rsidRPr="00161AA9" w:rsidDel="00161AA9">
          <w:rPr>
            <w:rFonts w:ascii="Times New Roman" w:hAnsi="Times New Roman"/>
            <w:color w:val="000000"/>
            <w:lang w:val="en-US"/>
            <w:rPrChange w:id="24" w:author="thiago Pereira" w:date="2015-11-04T21:59:00Z">
              <w:rPr>
                <w:rFonts w:ascii="Times New Roman" w:hAnsi="Times New Roman"/>
                <w:color w:val="FF0000"/>
                <w:lang w:val="en-US"/>
              </w:rPr>
            </w:rPrChange>
          </w:rPr>
          <w:delText>(Joao, Thiago)</w:delText>
        </w:r>
      </w:del>
    </w:p>
    <w:p w:rsidR="00A83D72" w:rsidRPr="00161AA9" w:rsidRDefault="00A83D72" w:rsidP="0048107D">
      <w:pPr>
        <w:ind w:firstLine="720"/>
        <w:jc w:val="both"/>
        <w:rPr>
          <w:rFonts w:ascii="Times New Roman" w:hAnsi="Times New Roman"/>
          <w:b/>
          <w:color w:val="000000"/>
          <w:lang w:val="en-US"/>
        </w:rPr>
      </w:pPr>
      <w:r w:rsidRPr="00161AA9">
        <w:rPr>
          <w:rFonts w:ascii="Times New Roman" w:hAnsi="Times New Roman"/>
          <w:b/>
          <w:color w:val="000000"/>
          <w:lang w:val="en-US"/>
        </w:rPr>
        <w:t>The log analysis algorithm</w:t>
      </w:r>
    </w:p>
    <w:p w:rsidR="00161AA9" w:rsidRDefault="00161AA9" w:rsidP="0048107D">
      <w:pPr>
        <w:ind w:firstLine="720"/>
        <w:jc w:val="both"/>
        <w:rPr>
          <w:ins w:id="25" w:author="thiago Pereira" w:date="2015-11-04T22:19:00Z"/>
          <w:rFonts w:ascii="Times New Roman" w:hAnsi="Times New Roman"/>
          <w:color w:val="000000"/>
          <w:lang w:val="en-US"/>
        </w:rPr>
      </w:pPr>
      <w:ins w:id="26" w:author="thiago Pereira" w:date="2015-11-04T22:05:00Z">
        <w:r>
          <w:rPr>
            <w:rFonts w:ascii="Times New Roman" w:hAnsi="Times New Roman"/>
            <w:color w:val="000000"/>
            <w:lang w:val="en-US"/>
          </w:rPr>
          <w:t xml:space="preserve">Most of the attacks </w:t>
        </w:r>
      </w:ins>
      <w:ins w:id="27" w:author="thiago Pereira" w:date="2015-11-04T22:06:00Z">
        <w:r>
          <w:rPr>
            <w:rFonts w:ascii="Times New Roman" w:hAnsi="Times New Roman"/>
            <w:color w:val="000000"/>
            <w:lang w:val="en-US"/>
          </w:rPr>
          <w:t>incur</w:t>
        </w:r>
      </w:ins>
      <w:ins w:id="28" w:author="thiago Pereira" w:date="2015-11-04T22:07:00Z">
        <w:r>
          <w:rPr>
            <w:rFonts w:ascii="Times New Roman" w:hAnsi="Times New Roman"/>
            <w:color w:val="000000"/>
            <w:lang w:val="en-US"/>
          </w:rPr>
          <w:t xml:space="preserve">s into significant variation on the standard behavior of </w:t>
        </w:r>
      </w:ins>
      <w:ins w:id="29" w:author="thiago Pereira" w:date="2015-11-04T22:08:00Z">
        <w:r>
          <w:rPr>
            <w:rFonts w:ascii="Times New Roman" w:hAnsi="Times New Roman"/>
            <w:color w:val="000000"/>
            <w:lang w:val="en-US"/>
          </w:rPr>
          <w:t>information systems</w:t>
        </w:r>
      </w:ins>
      <w:ins w:id="30" w:author="thiago Pereira" w:date="2015-11-04T22:09:00Z">
        <w:r>
          <w:rPr>
            <w:rFonts w:ascii="Times New Roman" w:hAnsi="Times New Roman"/>
            <w:color w:val="000000"/>
            <w:lang w:val="en-US"/>
          </w:rPr>
          <w:t xml:space="preserve"> or </w:t>
        </w:r>
        <w:proofErr w:type="spellStart"/>
        <w:r>
          <w:rPr>
            <w:rFonts w:ascii="Times New Roman" w:hAnsi="Times New Roman"/>
            <w:color w:val="000000"/>
            <w:lang w:val="en-US"/>
          </w:rPr>
          <w:t>adotps</w:t>
        </w:r>
        <w:proofErr w:type="spellEnd"/>
        <w:r>
          <w:rPr>
            <w:rFonts w:ascii="Times New Roman" w:hAnsi="Times New Roman"/>
            <w:color w:val="000000"/>
            <w:lang w:val="en-US"/>
          </w:rPr>
          <w:t xml:space="preserve"> well-known signatures that can be easily detected by monitoring system. </w:t>
        </w:r>
      </w:ins>
      <w:ins w:id="31" w:author="thiago Pereira" w:date="2015-11-04T22:12:00Z">
        <w:r w:rsidRPr="00161AA9">
          <w:rPr>
            <w:rFonts w:ascii="Times New Roman" w:hAnsi="Times New Roman"/>
            <w:color w:val="000000"/>
            <w:lang w:val="en-US"/>
          </w:rPr>
          <w:t xml:space="preserve">Intrusion detection and intrusion prevention systems are security systems used respectively to detect (passively) and prevent (proactively) threats to computer systems and computer networks. Such systems can work in the following fashions: signature-based, anomaly-based or hybrid [3, 8]. </w:t>
        </w:r>
      </w:ins>
    </w:p>
    <w:p w:rsidR="00345DA3" w:rsidRDefault="00345DA3" w:rsidP="00345DA3">
      <w:pPr>
        <w:ind w:firstLine="720"/>
        <w:jc w:val="both"/>
        <w:rPr>
          <w:ins w:id="32" w:author="thiago Pereira" w:date="2015-11-04T22:13:00Z"/>
          <w:rFonts w:ascii="Times New Roman" w:hAnsi="Times New Roman"/>
          <w:color w:val="000000"/>
          <w:lang w:val="en-US"/>
        </w:rPr>
      </w:pPr>
      <w:ins w:id="33" w:author="thiago Pereira" w:date="2015-11-04T22:19:00Z">
        <w:r w:rsidRPr="00345DA3">
          <w:rPr>
            <w:rFonts w:ascii="Times New Roman" w:hAnsi="Times New Roman"/>
            <w:color w:val="000000"/>
            <w:lang w:val="en-US"/>
          </w:rPr>
          <w:t>Signal processing techniques have been successfully applied to network anomaly detection [2</w:t>
        </w:r>
      </w:ins>
      <w:ins w:id="34" w:author="thiago Pereira" w:date="2015-11-04T23:00:00Z">
        <w:r w:rsidR="000B7C52">
          <w:rPr>
            <w:rFonts w:ascii="Times New Roman" w:hAnsi="Times New Roman"/>
            <w:color w:val="000000"/>
            <w:lang w:val="en-US"/>
          </w:rPr>
          <w:t>,7</w:t>
        </w:r>
      </w:ins>
      <w:ins w:id="35" w:author="thiago Pereira" w:date="2015-11-04T22:19:00Z">
        <w:r w:rsidRPr="00345DA3">
          <w:rPr>
            <w:rFonts w:ascii="Times New Roman" w:hAnsi="Times New Roman"/>
            <w:color w:val="000000"/>
            <w:lang w:val="en-US"/>
          </w:rPr>
          <w:t>]</w:t>
        </w:r>
      </w:ins>
      <w:ins w:id="36" w:author="thiago Pereira" w:date="2015-11-04T22:20:00Z">
        <w:r>
          <w:rPr>
            <w:rFonts w:ascii="Times New Roman" w:hAnsi="Times New Roman"/>
            <w:color w:val="000000"/>
            <w:lang w:val="en-US"/>
          </w:rPr>
          <w:t xml:space="preserve"> and have been a research problem </w:t>
        </w:r>
      </w:ins>
      <w:ins w:id="37" w:author="thiago Pereira" w:date="2015-11-04T22:21:00Z">
        <w:r>
          <w:rPr>
            <w:rFonts w:ascii="Times New Roman" w:hAnsi="Times New Roman"/>
            <w:color w:val="000000"/>
            <w:lang w:val="en-US"/>
          </w:rPr>
          <w:t xml:space="preserve">in order to achieve improvements on detection accuracy and computational cost. </w:t>
        </w:r>
      </w:ins>
    </w:p>
    <w:p w:rsidR="00345DA3" w:rsidRDefault="00161AA9" w:rsidP="0048107D">
      <w:pPr>
        <w:ind w:firstLine="720"/>
        <w:jc w:val="both"/>
        <w:rPr>
          <w:ins w:id="38" w:author="thiago Pereira" w:date="2015-11-04T22:28:00Z"/>
          <w:rFonts w:ascii="Times New Roman" w:hAnsi="Times New Roman"/>
          <w:color w:val="000000"/>
          <w:lang w:val="en-US"/>
        </w:rPr>
      </w:pPr>
      <w:ins w:id="39" w:author="thiago Pereira" w:date="2015-11-04T22:12:00Z">
        <w:r w:rsidRPr="00161AA9">
          <w:rPr>
            <w:rFonts w:ascii="Times New Roman" w:hAnsi="Times New Roman"/>
            <w:color w:val="000000"/>
            <w:lang w:val="en-US"/>
          </w:rPr>
          <w:t xml:space="preserve">In the context of anomaly-based schemes, </w:t>
        </w:r>
      </w:ins>
      <w:ins w:id="40" w:author="thiago Pereira" w:date="2015-11-04T22:13:00Z">
        <w:r>
          <w:rPr>
            <w:rFonts w:ascii="Times New Roman" w:hAnsi="Times New Roman"/>
            <w:color w:val="000000"/>
            <w:lang w:val="en-US"/>
          </w:rPr>
          <w:t xml:space="preserve">the proposed log analysis algorithm </w:t>
        </w:r>
      </w:ins>
      <w:ins w:id="41" w:author="thiago Pereira" w:date="2015-11-04T22:15:00Z">
        <w:r>
          <w:rPr>
            <w:rFonts w:ascii="Times New Roman" w:hAnsi="Times New Roman"/>
            <w:color w:val="000000"/>
            <w:lang w:val="en-US"/>
          </w:rPr>
          <w:t xml:space="preserve">applies </w:t>
        </w:r>
        <w:r>
          <w:rPr>
            <w:rFonts w:ascii="Times New Roman" w:hAnsi="Times New Roman"/>
          </w:rPr>
          <w:t>signal processing techniques</w:t>
        </w:r>
      </w:ins>
      <w:ins w:id="42" w:author="thiago Pereira" w:date="2015-11-04T22:22:00Z">
        <w:r w:rsidR="00345DA3">
          <w:rPr>
            <w:rFonts w:ascii="Times New Roman" w:hAnsi="Times New Roman"/>
          </w:rPr>
          <w:t>, such as Principal Component Analyis and Model Order Selectio</w:t>
        </w:r>
      </w:ins>
      <w:ins w:id="43" w:author="thiago Pereira" w:date="2015-11-04T22:24:00Z">
        <w:r w:rsidR="00345DA3">
          <w:rPr>
            <w:rFonts w:ascii="Times New Roman" w:hAnsi="Times New Roman"/>
          </w:rPr>
          <w:t>n schemes</w:t>
        </w:r>
      </w:ins>
      <w:ins w:id="44" w:author="thiago Pereira" w:date="2015-11-04T22:22:00Z">
        <w:r w:rsidR="00345DA3">
          <w:rPr>
            <w:rFonts w:ascii="Times New Roman" w:hAnsi="Times New Roman"/>
          </w:rPr>
          <w:t xml:space="preserve">, for automatic </w:t>
        </w:r>
      </w:ins>
      <w:ins w:id="45" w:author="thiago Pereira" w:date="2015-11-04T22:23:00Z">
        <w:r w:rsidR="00345DA3">
          <w:rPr>
            <w:rFonts w:ascii="Times New Roman" w:hAnsi="Times New Roman"/>
          </w:rPr>
          <w:t xml:space="preserve">identification of attacks or malicious behaviors. </w:t>
        </w:r>
      </w:ins>
      <w:ins w:id="46" w:author="thiago Pereira" w:date="2015-11-04T22:25:00Z">
        <w:r w:rsidR="00345DA3">
          <w:rPr>
            <w:rFonts w:ascii="Times New Roman" w:hAnsi="Times New Roman"/>
          </w:rPr>
          <w:t xml:space="preserve">Additionally, other techniques can be used to obtain detailed information about the malicious behavior, making possible to identify patterns and obtain the necessary information </w:t>
        </w:r>
      </w:ins>
      <w:ins w:id="47" w:author="thiago Pereira" w:date="2015-11-04T22:26:00Z">
        <w:r w:rsidR="00345DA3">
          <w:rPr>
            <w:rFonts w:ascii="Times New Roman" w:hAnsi="Times New Roman"/>
          </w:rPr>
          <w:t xml:space="preserve">for performing </w:t>
        </w:r>
      </w:ins>
      <w:ins w:id="48" w:author="thiago Pereira" w:date="2015-11-04T22:27:00Z">
        <w:r w:rsidR="00345DA3">
          <w:rPr>
            <w:rFonts w:ascii="Times New Roman" w:hAnsi="Times New Roman"/>
          </w:rPr>
          <w:t xml:space="preserve">reactive and </w:t>
        </w:r>
      </w:ins>
      <w:ins w:id="49" w:author="thiago Pereira" w:date="2015-11-04T22:28:00Z">
        <w:r w:rsidR="00345DA3" w:rsidRPr="00161AA9">
          <w:rPr>
            <w:rFonts w:ascii="Times New Roman" w:hAnsi="Times New Roman"/>
            <w:color w:val="000000"/>
            <w:lang w:val="en-US"/>
          </w:rPr>
          <w:t>proactive</w:t>
        </w:r>
        <w:r w:rsidR="00345DA3">
          <w:rPr>
            <w:rFonts w:ascii="Times New Roman" w:hAnsi="Times New Roman"/>
            <w:color w:val="000000"/>
            <w:lang w:val="en-US"/>
          </w:rPr>
          <w:t xml:space="preserve"> </w:t>
        </w:r>
      </w:ins>
      <w:ins w:id="50" w:author="thiago Pereira" w:date="2015-11-04T22:29:00Z">
        <w:r w:rsidR="00345DA3">
          <w:rPr>
            <w:rFonts w:ascii="Times New Roman" w:hAnsi="Times New Roman"/>
            <w:color w:val="000000"/>
            <w:lang w:val="en-US"/>
          </w:rPr>
          <w:t>actions against possible threats.</w:t>
        </w:r>
      </w:ins>
    </w:p>
    <w:p w:rsidR="00847DC5" w:rsidRDefault="00847DC5" w:rsidP="0048107D">
      <w:pPr>
        <w:ind w:firstLine="720"/>
        <w:jc w:val="both"/>
        <w:rPr>
          <w:ins w:id="51" w:author="thiago Pereira" w:date="2015-11-04T22:41:00Z"/>
          <w:rFonts w:ascii="Times New Roman" w:hAnsi="Times New Roman"/>
          <w:color w:val="000000"/>
          <w:lang w:val="en-US"/>
        </w:rPr>
      </w:pPr>
      <w:ins w:id="52" w:author="thiago Pereira" w:date="2015-11-04T22:32:00Z">
        <w:r>
          <w:rPr>
            <w:rFonts w:ascii="Times New Roman" w:hAnsi="Times New Roman"/>
            <w:color w:val="000000"/>
            <w:lang w:val="en-US"/>
          </w:rPr>
          <w:t>Therefore</w:t>
        </w:r>
        <w:r w:rsidRPr="00847DC5">
          <w:rPr>
            <w:rFonts w:ascii="Times New Roman" w:hAnsi="Times New Roman"/>
            <w:color w:val="000000"/>
            <w:lang w:val="en-US"/>
          </w:rPr>
          <w:t>, the d</w:t>
        </w:r>
        <w:r>
          <w:rPr>
            <w:rFonts w:ascii="Times New Roman" w:hAnsi="Times New Roman"/>
            <w:color w:val="000000"/>
            <w:lang w:val="en-US"/>
          </w:rPr>
          <w:t xml:space="preserve">esired information is extracted from the collected log, </w:t>
        </w:r>
        <w:r w:rsidRPr="00847DC5">
          <w:rPr>
            <w:rFonts w:ascii="Times New Roman" w:hAnsi="Times New Roman"/>
            <w:color w:val="000000"/>
            <w:lang w:val="en-US"/>
          </w:rPr>
          <w:t xml:space="preserve">in order to </w:t>
        </w:r>
      </w:ins>
      <w:ins w:id="53" w:author="thiago Pereira" w:date="2015-11-04T22:33:00Z">
        <w:r>
          <w:rPr>
            <w:rFonts w:ascii="Times New Roman" w:hAnsi="Times New Roman"/>
            <w:color w:val="000000"/>
            <w:lang w:val="en-US"/>
          </w:rPr>
          <w:t xml:space="preserve">obtain useful features </w:t>
        </w:r>
      </w:ins>
      <w:ins w:id="54" w:author="thiago Pereira" w:date="2015-11-04T22:36:00Z">
        <w:r>
          <w:rPr>
            <w:rFonts w:ascii="Times New Roman" w:hAnsi="Times New Roman"/>
            <w:color w:val="000000"/>
            <w:lang w:val="en-US"/>
          </w:rPr>
          <w:t xml:space="preserve">that shall be </w:t>
        </w:r>
      </w:ins>
      <w:ins w:id="55" w:author="thiago Pereira" w:date="2015-11-04T22:37:00Z">
        <w:r>
          <w:rPr>
            <w:rFonts w:ascii="Times New Roman" w:hAnsi="Times New Roman"/>
            <w:color w:val="000000"/>
            <w:lang w:val="en-US"/>
          </w:rPr>
          <w:t>modeled</w:t>
        </w:r>
      </w:ins>
      <w:ins w:id="56" w:author="thiago Pereira" w:date="2015-11-04T22:36:00Z">
        <w:r>
          <w:rPr>
            <w:rFonts w:ascii="Times New Roman" w:hAnsi="Times New Roman"/>
            <w:color w:val="000000"/>
            <w:lang w:val="en-US"/>
          </w:rPr>
          <w:t xml:space="preserve"> as</w:t>
        </w:r>
      </w:ins>
      <w:ins w:id="57" w:author="thiago Pereira" w:date="2015-11-04T22:37:00Z">
        <w:r>
          <w:rPr>
            <w:rFonts w:ascii="Times New Roman" w:hAnsi="Times New Roman"/>
            <w:color w:val="000000"/>
            <w:lang w:val="en-US"/>
          </w:rPr>
          <w:t xml:space="preserve"> </w:t>
        </w:r>
      </w:ins>
      <w:ins w:id="58" w:author="thiago Pereira" w:date="2015-11-04T22:38:00Z">
        <w:r>
          <w:rPr>
            <w:rFonts w:ascii="Times New Roman" w:hAnsi="Times New Roman"/>
            <w:color w:val="000000"/>
            <w:lang w:val="en-US"/>
          </w:rPr>
          <w:t xml:space="preserve">matrices that represents </w:t>
        </w:r>
      </w:ins>
      <w:ins w:id="59" w:author="thiago Pereira" w:date="2015-11-04T22:37:00Z">
        <w:r>
          <w:rPr>
            <w:rFonts w:ascii="Times New Roman" w:hAnsi="Times New Roman"/>
            <w:color w:val="000000"/>
            <w:lang w:val="en-US"/>
          </w:rPr>
          <w:t xml:space="preserve">a signal superposition </w:t>
        </w:r>
      </w:ins>
      <w:ins w:id="60" w:author="thiago Pereira" w:date="2015-11-04T22:38:00Z">
        <w:r>
          <w:rPr>
            <w:rFonts w:ascii="Times New Roman" w:hAnsi="Times New Roman"/>
            <w:color w:val="000000"/>
            <w:lang w:val="en-US"/>
          </w:rPr>
          <w:t xml:space="preserve">containing noise, </w:t>
        </w:r>
      </w:ins>
      <w:ins w:id="61" w:author="thiago Pereira" w:date="2015-11-04T22:39:00Z">
        <w:r>
          <w:rPr>
            <w:rFonts w:ascii="Times New Roman" w:hAnsi="Times New Roman"/>
            <w:color w:val="000000"/>
            <w:lang w:val="en-US"/>
          </w:rPr>
          <w:t>legitimate and malicious traffic.</w:t>
        </w:r>
      </w:ins>
      <w:ins w:id="62" w:author="thiago Pereira" w:date="2015-11-04T22:41:00Z">
        <w:r w:rsidR="00FF0C74">
          <w:rPr>
            <w:rFonts w:ascii="Times New Roman" w:hAnsi="Times New Roman"/>
            <w:color w:val="000000"/>
            <w:lang w:val="en-US"/>
          </w:rPr>
          <w:t xml:space="preserve"> </w:t>
        </w:r>
      </w:ins>
    </w:p>
    <w:p w:rsidR="00FF0C74" w:rsidRDefault="00FF0C74" w:rsidP="0048107D">
      <w:pPr>
        <w:ind w:firstLine="720"/>
        <w:jc w:val="both"/>
        <w:rPr>
          <w:ins w:id="63" w:author="thiago Pereira" w:date="2015-11-04T22:36:00Z"/>
          <w:rFonts w:ascii="Times New Roman" w:hAnsi="Times New Roman"/>
          <w:color w:val="000000"/>
          <w:lang w:val="en-US"/>
        </w:rPr>
      </w:pPr>
      <w:ins w:id="64" w:author="thiago Pereira" w:date="2015-11-04T22:41:00Z">
        <w:r>
          <w:rPr>
            <w:rFonts w:ascii="Times New Roman" w:hAnsi="Times New Roman"/>
            <w:color w:val="000000"/>
            <w:lang w:val="en-US"/>
          </w:rPr>
          <w:t xml:space="preserve">From the extracted features shall be performed the </w:t>
        </w:r>
      </w:ins>
      <w:ins w:id="65" w:author="thiago Pereira" w:date="2015-11-04T22:43:00Z">
        <w:r>
          <w:rPr>
            <w:rFonts w:ascii="Times New Roman" w:hAnsi="Times New Roman"/>
            <w:color w:val="000000"/>
            <w:lang w:val="en-US"/>
          </w:rPr>
          <w:t xml:space="preserve">behavioral </w:t>
        </w:r>
      </w:ins>
      <w:ins w:id="66" w:author="thiago Pereira" w:date="2015-11-04T22:41:00Z">
        <w:r>
          <w:rPr>
            <w:rFonts w:ascii="Times New Roman" w:hAnsi="Times New Roman"/>
            <w:color w:val="000000"/>
            <w:lang w:val="en-US"/>
          </w:rPr>
          <w:t xml:space="preserve">evaluation </w:t>
        </w:r>
      </w:ins>
      <w:ins w:id="67" w:author="thiago Pereira" w:date="2015-11-04T22:44:00Z">
        <w:r>
          <w:rPr>
            <w:rFonts w:ascii="Times New Roman" w:hAnsi="Times New Roman"/>
            <w:color w:val="000000"/>
            <w:lang w:val="en-US"/>
          </w:rPr>
          <w:t xml:space="preserve">for identification of abnormalities over time, such as outstanding abnormalities or </w:t>
        </w:r>
      </w:ins>
      <w:ins w:id="68" w:author="thiago Pereira" w:date="2015-11-04T22:45:00Z">
        <w:r>
          <w:rPr>
            <w:rFonts w:ascii="Times New Roman" w:hAnsi="Times New Roman"/>
            <w:color w:val="000000"/>
            <w:lang w:val="en-US"/>
          </w:rPr>
          <w:t>less expressive variations on the observed behavior. For this analy</w:t>
        </w:r>
      </w:ins>
      <w:ins w:id="69" w:author="thiago Pereira" w:date="2015-11-04T22:46:00Z">
        <w:r>
          <w:rPr>
            <w:rFonts w:ascii="Times New Roman" w:hAnsi="Times New Roman"/>
            <w:color w:val="000000"/>
            <w:lang w:val="en-US"/>
          </w:rPr>
          <w:t>s</w:t>
        </w:r>
      </w:ins>
      <w:ins w:id="70" w:author="thiago Pereira" w:date="2015-11-04T22:45:00Z">
        <w:r>
          <w:rPr>
            <w:rFonts w:ascii="Times New Roman" w:hAnsi="Times New Roman"/>
            <w:color w:val="000000"/>
            <w:lang w:val="en-US"/>
          </w:rPr>
          <w:t xml:space="preserve">is we </w:t>
        </w:r>
      </w:ins>
      <w:ins w:id="71" w:author="thiago Pereira" w:date="2015-11-04T22:46:00Z">
        <w:r>
          <w:rPr>
            <w:rFonts w:ascii="Times New Roman" w:hAnsi="Times New Roman"/>
            <w:color w:val="000000"/>
            <w:lang w:val="en-US"/>
          </w:rPr>
          <w:t xml:space="preserve">adopts the </w:t>
        </w:r>
        <w:proofErr w:type="spellStart"/>
        <w:r>
          <w:rPr>
            <w:rFonts w:ascii="Times New Roman" w:hAnsi="Times New Roman"/>
            <w:color w:val="000000"/>
            <w:lang w:val="en-US"/>
          </w:rPr>
          <w:t>eigenvalue</w:t>
        </w:r>
        <w:proofErr w:type="spellEnd"/>
        <w:r>
          <w:rPr>
            <w:rFonts w:ascii="Times New Roman" w:hAnsi="Times New Roman"/>
            <w:color w:val="000000"/>
            <w:lang w:val="en-US"/>
          </w:rPr>
          <w:t xml:space="preserve"> analysis </w:t>
        </w:r>
      </w:ins>
      <w:ins w:id="72" w:author="thiago Pereira" w:date="2015-11-04T22:47:00Z">
        <w:r>
          <w:rPr>
            <w:rFonts w:ascii="Times New Roman" w:hAnsi="Times New Roman"/>
            <w:color w:val="000000"/>
            <w:lang w:val="en-US"/>
          </w:rPr>
          <w:t>based on covariance and correlation, for highligh</w:t>
        </w:r>
      </w:ins>
      <w:ins w:id="73" w:author="thiago Pereira" w:date="2015-11-04T22:49:00Z">
        <w:r>
          <w:rPr>
            <w:rFonts w:ascii="Times New Roman" w:hAnsi="Times New Roman"/>
            <w:color w:val="000000"/>
            <w:lang w:val="en-US"/>
          </w:rPr>
          <w:t>t</w:t>
        </w:r>
      </w:ins>
      <w:ins w:id="74" w:author="thiago Pereira" w:date="2015-11-04T22:47:00Z">
        <w:r>
          <w:rPr>
            <w:rFonts w:ascii="Times New Roman" w:hAnsi="Times New Roman"/>
            <w:color w:val="000000"/>
            <w:lang w:val="en-US"/>
          </w:rPr>
          <w:t xml:space="preserve"> behavior changing </w:t>
        </w:r>
      </w:ins>
      <w:ins w:id="75" w:author="thiago Pereira" w:date="2015-11-04T22:49:00Z">
        <w:r w:rsidR="009307B2">
          <w:rPr>
            <w:rFonts w:ascii="Times New Roman" w:hAnsi="Times New Roman"/>
            <w:color w:val="000000"/>
            <w:lang w:val="en-US"/>
          </w:rPr>
          <w:t xml:space="preserve">that shall be used as </w:t>
        </w:r>
      </w:ins>
      <w:ins w:id="76" w:author="thiago Pereira" w:date="2015-11-04T22:50:00Z">
        <w:r w:rsidR="009307B2">
          <w:rPr>
            <w:rFonts w:ascii="Times New Roman" w:hAnsi="Times New Roman"/>
            <w:color w:val="000000"/>
            <w:lang w:val="en-US"/>
          </w:rPr>
          <w:t xml:space="preserve">input </w:t>
        </w:r>
      </w:ins>
      <w:ins w:id="77" w:author="thiago Pereira" w:date="2015-11-04T22:49:00Z">
        <w:r w:rsidR="009307B2">
          <w:rPr>
            <w:rFonts w:ascii="Times New Roman" w:hAnsi="Times New Roman"/>
            <w:color w:val="000000"/>
            <w:lang w:val="en-US"/>
          </w:rPr>
          <w:t xml:space="preserve">for </w:t>
        </w:r>
      </w:ins>
      <w:ins w:id="78" w:author="thiago Pereira" w:date="2015-11-04T22:50:00Z">
        <w:r w:rsidR="009307B2">
          <w:rPr>
            <w:rFonts w:ascii="Times New Roman" w:hAnsi="Times New Roman"/>
            <w:color w:val="000000"/>
            <w:lang w:val="en-US"/>
          </w:rPr>
          <w:t>attack detection through Model Order Selection schemes.</w:t>
        </w:r>
      </w:ins>
    </w:p>
    <w:p w:rsidR="00A83D72" w:rsidRPr="00161AA9" w:rsidRDefault="009307B2" w:rsidP="00300FF1">
      <w:pPr>
        <w:ind w:firstLine="720"/>
        <w:jc w:val="both"/>
        <w:rPr>
          <w:rFonts w:ascii="Times New Roman" w:hAnsi="Times New Roman"/>
          <w:color w:val="000000"/>
          <w:lang w:val="en-US"/>
          <w:rPrChange w:id="79" w:author="thiago Pereira" w:date="2015-11-04T21:59:00Z">
            <w:rPr>
              <w:rFonts w:ascii="Times New Roman" w:hAnsi="Times New Roman"/>
              <w:color w:val="FF0000"/>
              <w:lang w:val="en-US"/>
            </w:rPr>
          </w:rPrChange>
        </w:rPr>
      </w:pPr>
      <w:ins w:id="80" w:author="thiago Pereira" w:date="2015-11-04T22:51:00Z">
        <w:r>
          <w:rPr>
            <w:rFonts w:ascii="Times New Roman" w:hAnsi="Times New Roman"/>
            <w:color w:val="000000"/>
            <w:lang w:val="en-US"/>
          </w:rPr>
          <w:t xml:space="preserve">The selected Model Order Selection scheme detects the </w:t>
        </w:r>
      </w:ins>
      <w:ins w:id="81" w:author="thiago Pereira" w:date="2015-11-04T22:52:00Z">
        <w:r w:rsidR="00300FF1" w:rsidRPr="00300FF1">
          <w:rPr>
            <w:rFonts w:ascii="Times New Roman" w:hAnsi="Times New Roman"/>
            <w:color w:val="000000"/>
            <w:lang w:val="en-US"/>
          </w:rPr>
          <w:t>attack occurrences</w:t>
        </w:r>
        <w:r w:rsidR="00300FF1">
          <w:rPr>
            <w:rFonts w:ascii="Times New Roman" w:hAnsi="Times New Roman"/>
            <w:color w:val="000000"/>
            <w:lang w:val="en-US"/>
          </w:rPr>
          <w:t xml:space="preserve">, that can be enriched </w:t>
        </w:r>
      </w:ins>
      <w:ins w:id="82" w:author="thiago Pereira" w:date="2015-11-04T22:51:00Z">
        <w:r w:rsidR="00300FF1">
          <w:rPr>
            <w:rFonts w:ascii="Times New Roman" w:hAnsi="Times New Roman"/>
            <w:color w:val="000000"/>
            <w:lang w:val="en-US"/>
          </w:rPr>
          <w:t xml:space="preserve"> </w:t>
        </w:r>
      </w:ins>
      <w:ins w:id="83" w:author="thiago Pereira" w:date="2015-11-04T22:53:00Z">
        <w:r w:rsidR="00300FF1">
          <w:rPr>
            <w:rFonts w:ascii="Times New Roman" w:hAnsi="Times New Roman"/>
            <w:color w:val="000000"/>
            <w:lang w:val="en-US"/>
          </w:rPr>
          <w:t xml:space="preserve">by </w:t>
        </w:r>
        <w:proofErr w:type="spellStart"/>
        <w:r w:rsidR="00300FF1">
          <w:rPr>
            <w:rFonts w:ascii="Times New Roman" w:hAnsi="Times New Roman"/>
            <w:color w:val="000000"/>
            <w:lang w:val="en-US"/>
          </w:rPr>
          <w:t>tecniques</w:t>
        </w:r>
        <w:proofErr w:type="spellEnd"/>
        <w:r w:rsidR="00300FF1">
          <w:rPr>
            <w:rFonts w:ascii="Times New Roman" w:hAnsi="Times New Roman"/>
            <w:color w:val="000000"/>
            <w:lang w:val="en-US"/>
          </w:rPr>
          <w:t xml:space="preserve"> to extract detailed information of the detected attack. For detailed information extraction and attack identification we apply </w:t>
        </w:r>
        <w:proofErr w:type="spellStart"/>
        <w:r w:rsidR="00300FF1">
          <w:rPr>
            <w:rFonts w:ascii="Times New Roman" w:hAnsi="Times New Roman"/>
            <w:color w:val="000000"/>
            <w:lang w:val="en-US"/>
          </w:rPr>
          <w:t>eigen</w:t>
        </w:r>
        <w:proofErr w:type="spellEnd"/>
        <w:r w:rsidR="00300FF1">
          <w:rPr>
            <w:rFonts w:ascii="Times New Roman" w:hAnsi="Times New Roman"/>
            <w:color w:val="000000"/>
            <w:lang w:val="en-US"/>
          </w:rPr>
          <w:t xml:space="preserve"> analysis and similarity analysis</w:t>
        </w:r>
      </w:ins>
      <w:ins w:id="84" w:author="thiago Pereira" w:date="2015-11-04T22:56:00Z">
        <w:r w:rsidR="00300FF1">
          <w:rPr>
            <w:rFonts w:ascii="Times New Roman" w:hAnsi="Times New Roman"/>
            <w:color w:val="000000"/>
            <w:lang w:val="en-US"/>
          </w:rPr>
          <w:t xml:space="preserve"> </w:t>
        </w:r>
      </w:ins>
      <w:ins w:id="85" w:author="thiago Pereira" w:date="2015-11-04T22:12:00Z">
        <w:r w:rsidR="00161AA9" w:rsidRPr="00161AA9">
          <w:rPr>
            <w:rFonts w:ascii="Times New Roman" w:hAnsi="Times New Roman"/>
            <w:color w:val="000000"/>
            <w:lang w:val="en-US"/>
          </w:rPr>
          <w:t xml:space="preserve">for </w:t>
        </w:r>
      </w:ins>
      <w:ins w:id="86" w:author="thiago Pereira" w:date="2015-11-04T23:01:00Z">
        <w:r w:rsidR="000B7C52">
          <w:rPr>
            <w:rFonts w:ascii="Times New Roman" w:hAnsi="Times New Roman"/>
            <w:color w:val="000000"/>
            <w:lang w:val="en-US"/>
          </w:rPr>
          <w:t>obtaining</w:t>
        </w:r>
      </w:ins>
      <w:ins w:id="87" w:author="thiago Pereira" w:date="2015-11-04T22:12:00Z">
        <w:r w:rsidR="00161AA9" w:rsidRPr="00161AA9">
          <w:rPr>
            <w:rFonts w:ascii="Times New Roman" w:hAnsi="Times New Roman"/>
            <w:color w:val="000000"/>
            <w:lang w:val="en-US"/>
          </w:rPr>
          <w:t xml:space="preserve"> detailed information about accurate time and </w:t>
        </w:r>
      </w:ins>
      <w:ins w:id="88" w:author="thiago Pereira" w:date="2015-11-04T22:57:00Z">
        <w:r w:rsidR="00300FF1" w:rsidRPr="00161AA9">
          <w:rPr>
            <w:rFonts w:ascii="Times New Roman" w:hAnsi="Times New Roman"/>
            <w:color w:val="000000"/>
            <w:lang w:val="en-US"/>
          </w:rPr>
          <w:t>attack</w:t>
        </w:r>
        <w:r w:rsidR="00300FF1">
          <w:rPr>
            <w:rFonts w:ascii="Times New Roman" w:hAnsi="Times New Roman"/>
            <w:color w:val="000000"/>
            <w:lang w:val="en-US"/>
          </w:rPr>
          <w:t>er</w:t>
        </w:r>
        <w:r w:rsidR="00300FF1">
          <w:rPr>
            <w:rFonts w:ascii="Times New Roman" w:hAnsi="Times New Roman"/>
            <w:color w:val="000000"/>
            <w:lang w:val="en-US"/>
          </w:rPr>
          <w:t xml:space="preserve"> </w:t>
        </w:r>
      </w:ins>
      <w:ins w:id="89" w:author="thiago Pereira" w:date="2015-11-04T22:56:00Z">
        <w:r w:rsidR="00300FF1">
          <w:rPr>
            <w:rFonts w:ascii="Times New Roman" w:hAnsi="Times New Roman"/>
            <w:color w:val="000000"/>
            <w:lang w:val="en-US"/>
          </w:rPr>
          <w:t>identification</w:t>
        </w:r>
      </w:ins>
      <w:del w:id="90" w:author="thiago Pereira" w:date="2015-11-04T22:57:00Z">
        <w:r w:rsidR="00047432" w:rsidRPr="00161AA9" w:rsidDel="00300FF1">
          <w:rPr>
            <w:rFonts w:ascii="Times New Roman" w:hAnsi="Times New Roman"/>
            <w:color w:val="000000"/>
            <w:lang w:val="en-US"/>
            <w:rPrChange w:id="91" w:author="thiago Pereira" w:date="2015-11-04T21:59:00Z">
              <w:rPr>
                <w:rFonts w:ascii="Times New Roman" w:hAnsi="Times New Roman"/>
                <w:color w:val="FF0000"/>
                <w:lang w:val="en-US"/>
              </w:rPr>
            </w:rPrChange>
          </w:rPr>
          <w:delText>(Joao, Thiago)</w:delText>
        </w:r>
        <w:commentRangeEnd w:id="6"/>
        <w:r w:rsidR="00D6012B" w:rsidRPr="00161AA9" w:rsidDel="00300FF1">
          <w:rPr>
            <w:rStyle w:val="Refdecomentrio"/>
            <w:rFonts w:ascii="Times New Roman" w:hAnsi="Times New Roman"/>
            <w:color w:val="000000"/>
            <w:rPrChange w:id="92" w:author="thiago Pereira" w:date="2015-11-04T21:59:00Z">
              <w:rPr>
                <w:rStyle w:val="Refdecomentrio"/>
              </w:rPr>
            </w:rPrChange>
          </w:rPr>
          <w:commentReference w:id="6"/>
        </w:r>
      </w:del>
      <w:ins w:id="93" w:author="thiago Pereira" w:date="2015-11-04T22:57:00Z">
        <w:r w:rsidR="00300FF1">
          <w:rPr>
            <w:rFonts w:ascii="Times New Roman" w:hAnsi="Times New Roman"/>
            <w:color w:val="000000"/>
            <w:lang w:val="en-US"/>
          </w:rPr>
          <w:t>.</w:t>
        </w:r>
      </w:ins>
    </w:p>
    <w:p w:rsidR="00A83D72" w:rsidRPr="00161AA9" w:rsidRDefault="00A83D72" w:rsidP="0048107D">
      <w:pPr>
        <w:ind w:firstLine="720"/>
        <w:jc w:val="both"/>
        <w:rPr>
          <w:rFonts w:ascii="Times New Roman" w:hAnsi="Times New Roman"/>
          <w:b/>
          <w:color w:val="000000"/>
          <w:lang w:val="en-US"/>
        </w:rPr>
      </w:pPr>
      <w:r w:rsidRPr="00161AA9">
        <w:rPr>
          <w:rFonts w:ascii="Times New Roman" w:hAnsi="Times New Roman"/>
          <w:b/>
          <w:color w:val="000000"/>
          <w:lang w:val="en-US"/>
        </w:rPr>
        <w:t>Con</w:t>
      </w:r>
      <w:r w:rsidR="00860F6A" w:rsidRPr="00161AA9">
        <w:rPr>
          <w:rFonts w:ascii="Times New Roman" w:hAnsi="Times New Roman"/>
          <w:b/>
          <w:color w:val="000000"/>
          <w:lang w:val="en-US"/>
        </w:rPr>
        <w:t>clusio</w:t>
      </w:r>
      <w:r w:rsidR="00E00FE6" w:rsidRPr="00161AA9">
        <w:rPr>
          <w:rFonts w:ascii="Times New Roman" w:hAnsi="Times New Roman"/>
          <w:b/>
          <w:color w:val="000000"/>
          <w:lang w:val="en-US"/>
        </w:rPr>
        <w:t>n</w:t>
      </w:r>
    </w:p>
    <w:p w:rsidR="00860F6A" w:rsidRPr="007C697C" w:rsidRDefault="00860F6A" w:rsidP="0048107D">
      <w:pPr>
        <w:ind w:firstLine="720"/>
        <w:jc w:val="both"/>
        <w:rPr>
          <w:rFonts w:ascii="Times New Roman" w:hAnsi="Times New Roman"/>
          <w:color w:val="000000"/>
          <w:lang w:val="en-US"/>
        </w:rPr>
      </w:pPr>
      <w:r w:rsidRPr="00161AA9">
        <w:rPr>
          <w:rFonts w:ascii="Times New Roman" w:hAnsi="Times New Roman"/>
          <w:color w:val="000000"/>
          <w:lang w:val="en-US"/>
        </w:rPr>
        <w:t>In this paper, we propose a no</w:t>
      </w:r>
      <w:r w:rsidRPr="00161AA9">
        <w:rPr>
          <w:rFonts w:ascii="Times New Roman" w:hAnsi="Times New Roman"/>
          <w:color w:val="FF0000"/>
          <w:lang w:val="en-US"/>
          <w:rPrChange w:id="94" w:author="thiago Pereira" w:date="2015-11-04T21:59:00Z">
            <w:rPr>
              <w:rFonts w:ascii="Times New Roman" w:hAnsi="Times New Roman"/>
              <w:color w:val="000000"/>
              <w:lang w:val="en-US"/>
            </w:rPr>
          </w:rPrChange>
        </w:rPr>
        <w:t>vel set of acce</w:t>
      </w:r>
      <w:r w:rsidRPr="007C697C">
        <w:rPr>
          <w:rFonts w:ascii="Times New Roman" w:hAnsi="Times New Roman"/>
          <w:color w:val="000000"/>
          <w:lang w:val="en-US"/>
        </w:rPr>
        <w:t xml:space="preserve">ss control and attack detection mechanisms to be used for the organization/enterprise cloud storage protection. This set of mechanisms is rather flexible and allows </w:t>
      </w:r>
      <w:r w:rsidR="00D6012B" w:rsidRPr="007C697C">
        <w:rPr>
          <w:rFonts w:ascii="Times New Roman" w:hAnsi="Times New Roman"/>
          <w:color w:val="000000"/>
          <w:lang w:val="en-US"/>
        </w:rPr>
        <w:t>solving</w:t>
      </w:r>
      <w:r w:rsidRPr="007C697C">
        <w:rPr>
          <w:rFonts w:ascii="Times New Roman" w:hAnsi="Times New Roman"/>
          <w:color w:val="000000"/>
          <w:lang w:val="en-US"/>
        </w:rPr>
        <w:t xml:space="preserve"> various complex security problems including the attack on the user login/password and unauthorized access to the data. Currently, the system is implemented as the commercial software and being tested.</w:t>
      </w:r>
    </w:p>
    <w:sectPr w:rsidR="00860F6A" w:rsidRPr="007C697C" w:rsidSect="00EC68E5">
      <w:pgSz w:w="14174" w:h="16838"/>
      <w:pgMar w:top="1417" w:right="3685"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Joao Paulo" w:date="2015-11-04T19:36:00Z" w:initials="JP">
    <w:p w:rsidR="00D6012B" w:rsidRDefault="00D6012B">
      <w:pPr>
        <w:pStyle w:val="Textodecomentrio"/>
      </w:pPr>
      <w:r>
        <w:rPr>
          <w:rStyle w:val="Refdecomentrio"/>
        </w:rPr>
        <w:annotationRef/>
      </w:r>
      <w:r>
        <w:t>Thiago, please include our part here.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Miriam">
    <w:altName w:val="Malgun Gothic Semilight"/>
    <w:panose1 w:val="020B0502050101010101"/>
    <w:charset w:val="00"/>
    <w:family w:val="swiss"/>
    <w:pitch w:val="variable"/>
    <w:sig w:usb0="00000000" w:usb1="00000000" w:usb2="00000000" w:usb3="00000000" w:csb0="00000021" w:csb1="00000000"/>
  </w:font>
  <w:font w:name="Liberation Serif">
    <w:altName w:val="Times New Roman"/>
    <w:charset w:val="01"/>
    <w:family w:val="roman"/>
    <w:pitch w:val="variable"/>
    <w:sig w:usb0="00000000" w:usb1="00000000" w:usb2="00000000" w:usb3="00000000" w:csb0="00000000"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5B151F5"/>
    <w:multiLevelType w:val="hybridMultilevel"/>
    <w:tmpl w:val="E32E2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864A1A"/>
    <w:multiLevelType w:val="hybridMultilevel"/>
    <w:tmpl w:val="41221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3284E"/>
    <w:multiLevelType w:val="hybridMultilevel"/>
    <w:tmpl w:val="41221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E745FF"/>
    <w:multiLevelType w:val="hybridMultilevel"/>
    <w:tmpl w:val="7BE0B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F93E84"/>
    <w:multiLevelType w:val="hybridMultilevel"/>
    <w:tmpl w:val="76981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80334B"/>
    <w:multiLevelType w:val="hybridMultilevel"/>
    <w:tmpl w:val="D61C7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260558"/>
    <w:multiLevelType w:val="multilevel"/>
    <w:tmpl w:val="7E9ED1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DBE40A2"/>
    <w:multiLevelType w:val="hybridMultilevel"/>
    <w:tmpl w:val="017A14B2"/>
    <w:lvl w:ilvl="0" w:tplc="9E5A8E7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6"/>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trackRevisions/>
  <w:defaultTabStop w:val="1304"/>
  <w:hyphenationZone w:val="425"/>
  <w:characterSpacingControl w:val="doNotCompress"/>
  <w:compat/>
  <w:rsids>
    <w:rsidRoot w:val="00242D5B"/>
    <w:rsid w:val="000037F8"/>
    <w:rsid w:val="00003E06"/>
    <w:rsid w:val="00042BAE"/>
    <w:rsid w:val="00042C71"/>
    <w:rsid w:val="0004300A"/>
    <w:rsid w:val="00047432"/>
    <w:rsid w:val="00050EC0"/>
    <w:rsid w:val="00091808"/>
    <w:rsid w:val="000957BD"/>
    <w:rsid w:val="000B7C52"/>
    <w:rsid w:val="000C049B"/>
    <w:rsid w:val="000C7EE8"/>
    <w:rsid w:val="000E3472"/>
    <w:rsid w:val="000F0814"/>
    <w:rsid w:val="00114CDB"/>
    <w:rsid w:val="00161AA9"/>
    <w:rsid w:val="001A0816"/>
    <w:rsid w:val="001A120E"/>
    <w:rsid w:val="001A2BDC"/>
    <w:rsid w:val="001B3F2E"/>
    <w:rsid w:val="001B642B"/>
    <w:rsid w:val="001F0A2D"/>
    <w:rsid w:val="001F6518"/>
    <w:rsid w:val="002110B6"/>
    <w:rsid w:val="002134DC"/>
    <w:rsid w:val="002224A5"/>
    <w:rsid w:val="002312C7"/>
    <w:rsid w:val="00242D5B"/>
    <w:rsid w:val="002521D3"/>
    <w:rsid w:val="00262F3E"/>
    <w:rsid w:val="00294866"/>
    <w:rsid w:val="002B6640"/>
    <w:rsid w:val="002B73D7"/>
    <w:rsid w:val="002D0A35"/>
    <w:rsid w:val="002E0AE4"/>
    <w:rsid w:val="002F63DA"/>
    <w:rsid w:val="00300FF1"/>
    <w:rsid w:val="003039EE"/>
    <w:rsid w:val="00345DA3"/>
    <w:rsid w:val="00367386"/>
    <w:rsid w:val="0038031C"/>
    <w:rsid w:val="00383AEC"/>
    <w:rsid w:val="004351FC"/>
    <w:rsid w:val="004809D5"/>
    <w:rsid w:val="0048107D"/>
    <w:rsid w:val="00483A0E"/>
    <w:rsid w:val="00486D19"/>
    <w:rsid w:val="00491584"/>
    <w:rsid w:val="004C4472"/>
    <w:rsid w:val="00512ABF"/>
    <w:rsid w:val="005A7AF6"/>
    <w:rsid w:val="005A7EAA"/>
    <w:rsid w:val="005B568C"/>
    <w:rsid w:val="005C2C95"/>
    <w:rsid w:val="005D30D4"/>
    <w:rsid w:val="005D4231"/>
    <w:rsid w:val="005F5090"/>
    <w:rsid w:val="00600556"/>
    <w:rsid w:val="006910A7"/>
    <w:rsid w:val="006B158B"/>
    <w:rsid w:val="006D4D62"/>
    <w:rsid w:val="006F03C9"/>
    <w:rsid w:val="00740EB6"/>
    <w:rsid w:val="00761032"/>
    <w:rsid w:val="007C697C"/>
    <w:rsid w:val="007F5E08"/>
    <w:rsid w:val="00847DC5"/>
    <w:rsid w:val="00860F6A"/>
    <w:rsid w:val="00860FDE"/>
    <w:rsid w:val="00870629"/>
    <w:rsid w:val="008C1A89"/>
    <w:rsid w:val="00913F9A"/>
    <w:rsid w:val="00924C83"/>
    <w:rsid w:val="009307B2"/>
    <w:rsid w:val="00942BB4"/>
    <w:rsid w:val="00A16FF7"/>
    <w:rsid w:val="00A42C4D"/>
    <w:rsid w:val="00A47385"/>
    <w:rsid w:val="00A83D72"/>
    <w:rsid w:val="00A93B16"/>
    <w:rsid w:val="00AE5BAD"/>
    <w:rsid w:val="00B21475"/>
    <w:rsid w:val="00B46492"/>
    <w:rsid w:val="00B76777"/>
    <w:rsid w:val="00B93E0F"/>
    <w:rsid w:val="00B975DF"/>
    <w:rsid w:val="00BB06B3"/>
    <w:rsid w:val="00BF5D09"/>
    <w:rsid w:val="00C045A9"/>
    <w:rsid w:val="00C258D7"/>
    <w:rsid w:val="00C71DE5"/>
    <w:rsid w:val="00C7522F"/>
    <w:rsid w:val="00C8723C"/>
    <w:rsid w:val="00CA285D"/>
    <w:rsid w:val="00D22642"/>
    <w:rsid w:val="00D23FAA"/>
    <w:rsid w:val="00D6012B"/>
    <w:rsid w:val="00D73EA5"/>
    <w:rsid w:val="00DB2FEF"/>
    <w:rsid w:val="00DC1410"/>
    <w:rsid w:val="00DD7558"/>
    <w:rsid w:val="00E00FE6"/>
    <w:rsid w:val="00E43A04"/>
    <w:rsid w:val="00E619DD"/>
    <w:rsid w:val="00E654D5"/>
    <w:rsid w:val="00E718BA"/>
    <w:rsid w:val="00EB3029"/>
    <w:rsid w:val="00EC4D82"/>
    <w:rsid w:val="00EC68E5"/>
    <w:rsid w:val="00ED0854"/>
    <w:rsid w:val="00F344DB"/>
    <w:rsid w:val="00F515A8"/>
    <w:rsid w:val="00F572D7"/>
    <w:rsid w:val="00F63C7F"/>
    <w:rsid w:val="00F71603"/>
    <w:rsid w:val="00FF0C7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8E5"/>
    <w:pPr>
      <w:spacing w:after="200" w:line="276" w:lineRule="auto"/>
    </w:pPr>
    <w:rPr>
      <w:sz w:val="22"/>
      <w:szCs w:val="22"/>
      <w:lang w:val="sv-SE" w:eastAsia="en-US"/>
    </w:rPr>
  </w:style>
  <w:style w:type="paragraph" w:styleId="Ttulo1">
    <w:name w:val="heading 1"/>
    <w:basedOn w:val="Normal"/>
    <w:next w:val="Normal"/>
    <w:link w:val="Ttulo1Char"/>
    <w:qFormat/>
    <w:rsid w:val="002F63DA"/>
    <w:pPr>
      <w:keepNext/>
      <w:numPr>
        <w:numId w:val="1"/>
      </w:numPr>
      <w:spacing w:before="40" w:after="0" w:line="240" w:lineRule="auto"/>
      <w:outlineLvl w:val="0"/>
    </w:pPr>
    <w:rPr>
      <w:rFonts w:ascii="Times New Roman" w:eastAsia="Malgun Gothic" w:hAnsi="Times New Roman"/>
      <w:b/>
      <w:kern w:val="28"/>
      <w:sz w:val="24"/>
      <w:szCs w:val="20"/>
      <w:lang w:val="en-US"/>
    </w:rPr>
  </w:style>
  <w:style w:type="paragraph" w:styleId="Ttulo2">
    <w:name w:val="heading 2"/>
    <w:basedOn w:val="Ttulo1"/>
    <w:next w:val="Normal"/>
    <w:link w:val="Ttulo2Char"/>
    <w:qFormat/>
    <w:rsid w:val="002F63DA"/>
    <w:pPr>
      <w:numPr>
        <w:ilvl w:val="1"/>
      </w:numPr>
      <w:outlineLvl w:val="1"/>
    </w:pPr>
  </w:style>
  <w:style w:type="paragraph" w:styleId="Ttulo3">
    <w:name w:val="heading 3"/>
    <w:basedOn w:val="Ttulo2"/>
    <w:next w:val="Normal"/>
    <w:link w:val="Ttulo3Char"/>
    <w:qFormat/>
    <w:rsid w:val="002F63DA"/>
    <w:pPr>
      <w:numPr>
        <w:ilvl w:val="2"/>
      </w:numPr>
      <w:outlineLvl w:val="2"/>
    </w:pPr>
    <w:rPr>
      <w:b w:val="0"/>
      <w:i/>
      <w:sz w:val="22"/>
    </w:rPr>
  </w:style>
  <w:style w:type="paragraph" w:styleId="Ttulo4">
    <w:name w:val="heading 4"/>
    <w:basedOn w:val="Ttulo3"/>
    <w:next w:val="Normal"/>
    <w:link w:val="Ttulo4Char"/>
    <w:qFormat/>
    <w:rsid w:val="002F63DA"/>
    <w:pPr>
      <w:numPr>
        <w:ilvl w:val="3"/>
      </w:numPr>
      <w:outlineLvl w:val="3"/>
    </w:pPr>
  </w:style>
  <w:style w:type="paragraph" w:styleId="Ttulo5">
    <w:name w:val="heading 5"/>
    <w:basedOn w:val="Numerada3"/>
    <w:next w:val="Normal"/>
    <w:link w:val="Ttulo5Char"/>
    <w:qFormat/>
    <w:rsid w:val="002F63DA"/>
    <w:pPr>
      <w:numPr>
        <w:ilvl w:val="4"/>
      </w:numPr>
      <w:spacing w:before="40" w:after="0" w:line="240" w:lineRule="auto"/>
      <w:contextualSpacing w:val="0"/>
      <w:outlineLvl w:val="4"/>
    </w:pPr>
    <w:rPr>
      <w:rFonts w:ascii="Times New Roman" w:eastAsia="Malgun Gothic" w:hAnsi="Times New Roman"/>
      <w:i/>
      <w:szCs w:val="20"/>
      <w:lang w:val="en-US"/>
    </w:rPr>
  </w:style>
  <w:style w:type="paragraph" w:styleId="Ttulo6">
    <w:name w:val="heading 6"/>
    <w:basedOn w:val="Normal"/>
    <w:next w:val="Normal"/>
    <w:link w:val="Ttulo6Char"/>
    <w:qFormat/>
    <w:rsid w:val="002F63DA"/>
    <w:pPr>
      <w:numPr>
        <w:ilvl w:val="5"/>
        <w:numId w:val="1"/>
      </w:numPr>
      <w:spacing w:before="240" w:after="60" w:line="240" w:lineRule="auto"/>
      <w:jc w:val="both"/>
      <w:outlineLvl w:val="5"/>
    </w:pPr>
    <w:rPr>
      <w:rFonts w:ascii="Arial" w:eastAsia="Malgun Gothic" w:hAnsi="Arial"/>
      <w:i/>
      <w:szCs w:val="20"/>
      <w:lang w:val="en-US"/>
    </w:rPr>
  </w:style>
  <w:style w:type="paragraph" w:styleId="Ttulo7">
    <w:name w:val="heading 7"/>
    <w:basedOn w:val="Normal"/>
    <w:next w:val="Normal"/>
    <w:link w:val="Ttulo7Char"/>
    <w:qFormat/>
    <w:rsid w:val="002F63DA"/>
    <w:pPr>
      <w:numPr>
        <w:ilvl w:val="6"/>
        <w:numId w:val="1"/>
      </w:numPr>
      <w:spacing w:before="240" w:after="60" w:line="240" w:lineRule="auto"/>
      <w:jc w:val="both"/>
      <w:outlineLvl w:val="6"/>
    </w:pPr>
    <w:rPr>
      <w:rFonts w:ascii="Arial" w:eastAsia="Malgun Gothic" w:hAnsi="Arial"/>
      <w:sz w:val="18"/>
      <w:szCs w:val="20"/>
      <w:lang w:val="en-US"/>
    </w:rPr>
  </w:style>
  <w:style w:type="paragraph" w:styleId="Ttulo8">
    <w:name w:val="heading 8"/>
    <w:basedOn w:val="Normal"/>
    <w:next w:val="Normal"/>
    <w:link w:val="Ttulo8Char"/>
    <w:qFormat/>
    <w:rsid w:val="002F63DA"/>
    <w:pPr>
      <w:numPr>
        <w:ilvl w:val="7"/>
        <w:numId w:val="1"/>
      </w:numPr>
      <w:spacing w:before="240" w:after="60" w:line="240" w:lineRule="auto"/>
      <w:jc w:val="both"/>
      <w:outlineLvl w:val="7"/>
    </w:pPr>
    <w:rPr>
      <w:rFonts w:ascii="Arial" w:eastAsia="Malgun Gothic" w:hAnsi="Arial"/>
      <w:i/>
      <w:sz w:val="18"/>
      <w:szCs w:val="20"/>
      <w:lang w:val="en-US"/>
    </w:rPr>
  </w:style>
  <w:style w:type="paragraph" w:styleId="Ttulo9">
    <w:name w:val="heading 9"/>
    <w:basedOn w:val="Normal"/>
    <w:next w:val="Normal"/>
    <w:link w:val="Ttulo9Char"/>
    <w:qFormat/>
    <w:rsid w:val="002F63DA"/>
    <w:pPr>
      <w:numPr>
        <w:ilvl w:val="8"/>
        <w:numId w:val="1"/>
      </w:numPr>
      <w:spacing w:before="240" w:after="60" w:line="240" w:lineRule="auto"/>
      <w:jc w:val="both"/>
      <w:outlineLvl w:val="8"/>
    </w:pPr>
    <w:rPr>
      <w:rFonts w:ascii="Arial" w:eastAsia="Malgun Gothic" w:hAnsi="Arial"/>
      <w:i/>
      <w:sz w:val="18"/>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2F63DA"/>
    <w:rPr>
      <w:rFonts w:ascii="Times New Roman" w:eastAsia="Malgun Gothic" w:hAnsi="Times New Roman"/>
      <w:b/>
      <w:kern w:val="28"/>
      <w:sz w:val="24"/>
    </w:rPr>
  </w:style>
  <w:style w:type="character" w:customStyle="1" w:styleId="Ttulo2Char">
    <w:name w:val="Título 2 Char"/>
    <w:link w:val="Ttulo2"/>
    <w:rsid w:val="002F63DA"/>
    <w:rPr>
      <w:rFonts w:ascii="Times New Roman" w:eastAsia="Malgun Gothic" w:hAnsi="Times New Roman"/>
      <w:b/>
      <w:kern w:val="28"/>
      <w:sz w:val="24"/>
    </w:rPr>
  </w:style>
  <w:style w:type="character" w:customStyle="1" w:styleId="Ttulo3Char">
    <w:name w:val="Título 3 Char"/>
    <w:link w:val="Ttulo3"/>
    <w:rsid w:val="002F63DA"/>
    <w:rPr>
      <w:rFonts w:ascii="Times New Roman" w:eastAsia="Malgun Gothic" w:hAnsi="Times New Roman"/>
      <w:i/>
      <w:kern w:val="28"/>
      <w:sz w:val="22"/>
    </w:rPr>
  </w:style>
  <w:style w:type="character" w:customStyle="1" w:styleId="Ttulo4Char">
    <w:name w:val="Título 4 Char"/>
    <w:link w:val="Ttulo4"/>
    <w:rsid w:val="002F63DA"/>
    <w:rPr>
      <w:rFonts w:ascii="Times New Roman" w:eastAsia="Malgun Gothic" w:hAnsi="Times New Roman"/>
      <w:i/>
      <w:kern w:val="28"/>
      <w:sz w:val="22"/>
    </w:rPr>
  </w:style>
  <w:style w:type="character" w:customStyle="1" w:styleId="Ttulo5Char">
    <w:name w:val="Título 5 Char"/>
    <w:link w:val="Ttulo5"/>
    <w:rsid w:val="002F63DA"/>
    <w:rPr>
      <w:rFonts w:ascii="Times New Roman" w:eastAsia="Malgun Gothic" w:hAnsi="Times New Roman"/>
      <w:i/>
      <w:sz w:val="22"/>
    </w:rPr>
  </w:style>
  <w:style w:type="character" w:customStyle="1" w:styleId="Ttulo6Char">
    <w:name w:val="Título 6 Char"/>
    <w:link w:val="Ttulo6"/>
    <w:rsid w:val="002F63DA"/>
    <w:rPr>
      <w:rFonts w:ascii="Arial" w:eastAsia="Malgun Gothic" w:hAnsi="Arial"/>
      <w:i/>
      <w:sz w:val="22"/>
    </w:rPr>
  </w:style>
  <w:style w:type="character" w:customStyle="1" w:styleId="Ttulo7Char">
    <w:name w:val="Título 7 Char"/>
    <w:link w:val="Ttulo7"/>
    <w:rsid w:val="002F63DA"/>
    <w:rPr>
      <w:rFonts w:ascii="Arial" w:eastAsia="Malgun Gothic" w:hAnsi="Arial"/>
      <w:sz w:val="18"/>
    </w:rPr>
  </w:style>
  <w:style w:type="character" w:customStyle="1" w:styleId="Ttulo8Char">
    <w:name w:val="Título 8 Char"/>
    <w:link w:val="Ttulo8"/>
    <w:rsid w:val="002F63DA"/>
    <w:rPr>
      <w:rFonts w:ascii="Arial" w:eastAsia="Malgun Gothic" w:hAnsi="Arial"/>
      <w:i/>
      <w:sz w:val="18"/>
    </w:rPr>
  </w:style>
  <w:style w:type="character" w:customStyle="1" w:styleId="Ttulo9Char">
    <w:name w:val="Título 9 Char"/>
    <w:link w:val="Ttulo9"/>
    <w:rsid w:val="002F63DA"/>
    <w:rPr>
      <w:rFonts w:ascii="Arial" w:eastAsia="Malgun Gothic" w:hAnsi="Arial"/>
      <w:i/>
      <w:sz w:val="18"/>
    </w:rPr>
  </w:style>
  <w:style w:type="paragraph" w:styleId="Legenda">
    <w:name w:val="caption"/>
    <w:basedOn w:val="Normal"/>
    <w:next w:val="Normal"/>
    <w:qFormat/>
    <w:rsid w:val="002F63DA"/>
    <w:pPr>
      <w:spacing w:after="80" w:line="240" w:lineRule="auto"/>
      <w:jc w:val="center"/>
    </w:pPr>
    <w:rPr>
      <w:rFonts w:ascii="Times New Roman" w:eastAsia="Malgun Gothic" w:hAnsi="Times New Roman" w:cs="Miriam"/>
      <w:b/>
      <w:bCs/>
      <w:sz w:val="18"/>
      <w:szCs w:val="18"/>
      <w:lang w:val="en-US" w:eastAsia="en-AU"/>
    </w:rPr>
  </w:style>
  <w:style w:type="paragraph" w:styleId="Numerada3">
    <w:name w:val="List Number 3"/>
    <w:basedOn w:val="Normal"/>
    <w:uiPriority w:val="99"/>
    <w:semiHidden/>
    <w:unhideWhenUsed/>
    <w:rsid w:val="002F63DA"/>
    <w:pPr>
      <w:contextualSpacing/>
    </w:pPr>
  </w:style>
  <w:style w:type="paragraph" w:customStyle="1" w:styleId="Abstract">
    <w:name w:val="Abstract"/>
    <w:basedOn w:val="Normal"/>
    <w:rsid w:val="00740EB6"/>
    <w:pPr>
      <w:framePr w:w="10603" w:hSpace="142" w:wrap="notBeside" w:hAnchor="margin" w:y="4140" w:anchorLock="1"/>
      <w:overflowPunct w:val="0"/>
      <w:autoSpaceDE w:val="0"/>
      <w:autoSpaceDN w:val="0"/>
      <w:adjustRightInd w:val="0"/>
      <w:spacing w:after="520" w:line="260" w:lineRule="exact"/>
      <w:jc w:val="both"/>
      <w:textAlignment w:val="baseline"/>
    </w:pPr>
    <w:rPr>
      <w:rFonts w:ascii="Times New Roman" w:eastAsia="Times New Roman" w:hAnsi="Times New Roman"/>
      <w:sz w:val="24"/>
      <w:szCs w:val="20"/>
      <w:lang w:val="en-US"/>
    </w:rPr>
  </w:style>
  <w:style w:type="paragraph" w:customStyle="1" w:styleId="TextBody">
    <w:name w:val="Text Body"/>
    <w:basedOn w:val="Normal"/>
    <w:rsid w:val="006D4D62"/>
    <w:pPr>
      <w:widowControl w:val="0"/>
      <w:suppressAutoHyphens/>
      <w:spacing w:after="120"/>
    </w:pPr>
    <w:rPr>
      <w:rFonts w:ascii="Liberation Serif" w:eastAsia="WenQuanYi Zen Hei Sharp" w:hAnsi="Liberation Serif" w:cs="Lohit Devanagari"/>
      <w:sz w:val="24"/>
      <w:szCs w:val="24"/>
      <w:lang w:val="en-US" w:eastAsia="zh-CN" w:bidi="hi-IN"/>
    </w:rPr>
  </w:style>
  <w:style w:type="paragraph" w:customStyle="1" w:styleId="Author">
    <w:name w:val="Author"/>
    <w:basedOn w:val="Normal"/>
    <w:rsid w:val="002134DC"/>
    <w:pPr>
      <w:spacing w:after="80" w:line="240" w:lineRule="auto"/>
      <w:jc w:val="center"/>
    </w:pPr>
    <w:rPr>
      <w:rFonts w:ascii="Helvetica" w:eastAsia="Malgun Gothic" w:hAnsi="Helvetica"/>
      <w:sz w:val="24"/>
      <w:szCs w:val="20"/>
      <w:lang w:val="en-US"/>
    </w:rPr>
  </w:style>
  <w:style w:type="paragraph" w:customStyle="1" w:styleId="Affiliations">
    <w:name w:val="Affiliations"/>
    <w:basedOn w:val="Normal"/>
    <w:rsid w:val="002134DC"/>
    <w:pPr>
      <w:spacing w:after="80" w:line="240" w:lineRule="auto"/>
      <w:jc w:val="center"/>
    </w:pPr>
    <w:rPr>
      <w:rFonts w:ascii="Helvetica" w:eastAsia="Malgun Gothic" w:hAnsi="Helvetica"/>
      <w:sz w:val="20"/>
      <w:szCs w:val="20"/>
      <w:lang w:val="en-US"/>
    </w:rPr>
  </w:style>
  <w:style w:type="paragraph" w:customStyle="1" w:styleId="E-Mail">
    <w:name w:val="E-Mail"/>
    <w:basedOn w:val="Author"/>
    <w:rsid w:val="002134DC"/>
    <w:pPr>
      <w:spacing w:after="60"/>
    </w:pPr>
  </w:style>
  <w:style w:type="paragraph" w:customStyle="1" w:styleId="Affiliation">
    <w:name w:val="Affiliation"/>
    <w:basedOn w:val="Author"/>
    <w:next w:val="Author"/>
    <w:rsid w:val="002134DC"/>
    <w:pPr>
      <w:suppressAutoHyphens/>
      <w:overflowPunct w:val="0"/>
      <w:autoSpaceDE w:val="0"/>
      <w:autoSpaceDN w:val="0"/>
      <w:adjustRightInd w:val="0"/>
      <w:spacing w:after="100" w:line="260" w:lineRule="exact"/>
      <w:jc w:val="both"/>
    </w:pPr>
    <w:rPr>
      <w:rFonts w:ascii="Times New Roman" w:eastAsia="Times New Roman" w:hAnsi="Times New Roman"/>
      <w:i/>
    </w:rPr>
  </w:style>
  <w:style w:type="character" w:styleId="Hyperlink">
    <w:name w:val="Hyperlink"/>
    <w:uiPriority w:val="99"/>
    <w:unhideWhenUsed/>
    <w:rsid w:val="002134DC"/>
    <w:rPr>
      <w:color w:val="0000FF"/>
      <w:u w:val="single"/>
    </w:rPr>
  </w:style>
  <w:style w:type="character" w:styleId="Refdecomentrio">
    <w:name w:val="annotation reference"/>
    <w:uiPriority w:val="99"/>
    <w:semiHidden/>
    <w:unhideWhenUsed/>
    <w:rsid w:val="00D6012B"/>
    <w:rPr>
      <w:sz w:val="16"/>
      <w:szCs w:val="16"/>
    </w:rPr>
  </w:style>
  <w:style w:type="paragraph" w:styleId="Textodecomentrio">
    <w:name w:val="annotation text"/>
    <w:basedOn w:val="Normal"/>
    <w:link w:val="TextodecomentrioChar"/>
    <w:uiPriority w:val="99"/>
    <w:semiHidden/>
    <w:unhideWhenUsed/>
    <w:rsid w:val="00D6012B"/>
    <w:rPr>
      <w:sz w:val="20"/>
      <w:szCs w:val="20"/>
    </w:rPr>
  </w:style>
  <w:style w:type="character" w:customStyle="1" w:styleId="TextodecomentrioChar">
    <w:name w:val="Texto de comentário Char"/>
    <w:link w:val="Textodecomentrio"/>
    <w:uiPriority w:val="99"/>
    <w:semiHidden/>
    <w:rsid w:val="00D6012B"/>
    <w:rPr>
      <w:lang w:val="sv-SE" w:eastAsia="en-US"/>
    </w:rPr>
  </w:style>
  <w:style w:type="paragraph" w:styleId="Assuntodocomentrio">
    <w:name w:val="annotation subject"/>
    <w:basedOn w:val="Textodecomentrio"/>
    <w:next w:val="Textodecomentrio"/>
    <w:link w:val="AssuntodocomentrioChar"/>
    <w:uiPriority w:val="99"/>
    <w:semiHidden/>
    <w:unhideWhenUsed/>
    <w:rsid w:val="00D6012B"/>
    <w:rPr>
      <w:b/>
      <w:bCs/>
    </w:rPr>
  </w:style>
  <w:style w:type="character" w:customStyle="1" w:styleId="AssuntodocomentrioChar">
    <w:name w:val="Assunto do comentário Char"/>
    <w:link w:val="Assuntodocomentrio"/>
    <w:uiPriority w:val="99"/>
    <w:semiHidden/>
    <w:rsid w:val="00D6012B"/>
    <w:rPr>
      <w:b/>
      <w:bCs/>
      <w:lang w:val="sv-SE" w:eastAsia="en-US"/>
    </w:rPr>
  </w:style>
  <w:style w:type="paragraph" w:styleId="Textodebalo">
    <w:name w:val="Balloon Text"/>
    <w:basedOn w:val="Normal"/>
    <w:link w:val="TextodebaloChar"/>
    <w:uiPriority w:val="99"/>
    <w:semiHidden/>
    <w:unhideWhenUsed/>
    <w:rsid w:val="00D6012B"/>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D6012B"/>
    <w:rPr>
      <w:rFonts w:ascii="Tahoma" w:hAnsi="Tahoma" w:cs="Tahoma"/>
      <w:sz w:val="16"/>
      <w:szCs w:val="16"/>
      <w:lang w:val="sv-SE" w:eastAsia="en-US"/>
    </w:rPr>
  </w:style>
</w:styles>
</file>

<file path=word/webSettings.xml><?xml version="1.0" encoding="utf-8"?>
<w:webSettings xmlns:r="http://schemas.openxmlformats.org/officeDocument/2006/relationships" xmlns:w="http://schemas.openxmlformats.org/wordprocessingml/2006/main">
  <w:divs>
    <w:div w:id="666060394">
      <w:bodyDiv w:val="1"/>
      <w:marLeft w:val="0"/>
      <w:marRight w:val="0"/>
      <w:marTop w:val="0"/>
      <w:marBottom w:val="0"/>
      <w:divBdr>
        <w:top w:val="none" w:sz="0" w:space="0" w:color="auto"/>
        <w:left w:val="none" w:sz="0" w:space="0" w:color="auto"/>
        <w:bottom w:val="none" w:sz="0" w:space="0" w:color="auto"/>
        <w:right w:val="none" w:sz="0" w:space="0" w:color="auto"/>
      </w:divBdr>
    </w:div>
    <w:div w:id="1349143465">
      <w:bodyDiv w:val="1"/>
      <w:marLeft w:val="0"/>
      <w:marRight w:val="0"/>
      <w:marTop w:val="0"/>
      <w:marBottom w:val="0"/>
      <w:divBdr>
        <w:top w:val="none" w:sz="0" w:space="0" w:color="auto"/>
        <w:left w:val="none" w:sz="0" w:space="0" w:color="auto"/>
        <w:bottom w:val="none" w:sz="0" w:space="0" w:color="auto"/>
        <w:right w:val="none" w:sz="0" w:space="0" w:color="auto"/>
      </w:divBdr>
    </w:div>
    <w:div w:id="1485705924">
      <w:bodyDiv w:val="1"/>
      <w:marLeft w:val="0"/>
      <w:marRight w:val="0"/>
      <w:marTop w:val="0"/>
      <w:marBottom w:val="0"/>
      <w:divBdr>
        <w:top w:val="none" w:sz="0" w:space="0" w:color="auto"/>
        <w:left w:val="none" w:sz="0" w:space="0" w:color="auto"/>
        <w:bottom w:val="none" w:sz="0" w:space="0" w:color="auto"/>
        <w:right w:val="none" w:sz="0" w:space="0" w:color="auto"/>
      </w:divBdr>
    </w:div>
    <w:div w:id="15936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vissia@byelex.com" TargetMode="External"/><Relationship Id="rId5" Type="http://schemas.openxmlformats.org/officeDocument/2006/relationships/hyperlink" Target="mailto:krasnoproshin%7d@bsu.b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2673</Words>
  <Characters>14439</Characters>
  <Application>Microsoft Office Word</Application>
  <DocSecurity>0</DocSecurity>
  <Lines>120</Lines>
  <Paragraphs>34</Paragraphs>
  <ScaleCrop>false</ScaleCrop>
  <HeadingPairs>
    <vt:vector size="6" baseType="variant">
      <vt:variant>
        <vt:lpstr>Título</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17078</CharactersWithSpaces>
  <SharedDoc>false</SharedDoc>
  <HLinks>
    <vt:vector size="12" baseType="variant">
      <vt:variant>
        <vt:i4>4522044</vt:i4>
      </vt:variant>
      <vt:variant>
        <vt:i4>3</vt:i4>
      </vt:variant>
      <vt:variant>
        <vt:i4>0</vt:i4>
      </vt:variant>
      <vt:variant>
        <vt:i4>5</vt:i4>
      </vt:variant>
      <vt:variant>
        <vt:lpwstr>mailto:h.vissia@byelex.com</vt:lpwstr>
      </vt:variant>
      <vt:variant>
        <vt:lpwstr/>
      </vt:variant>
      <vt:variant>
        <vt:i4>4980856</vt:i4>
      </vt:variant>
      <vt:variant>
        <vt:i4>0</vt:i4>
      </vt:variant>
      <vt:variant>
        <vt:i4>0</vt:i4>
      </vt:variant>
      <vt:variant>
        <vt:i4>5</vt:i4>
      </vt:variant>
      <vt:variant>
        <vt:lpwstr>mailto:krasnoproshin%7D@bsu.by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Edison</dc:creator>
  <cp:lastModifiedBy>thiago Pereira</cp:lastModifiedBy>
  <cp:revision>2</cp:revision>
  <dcterms:created xsi:type="dcterms:W3CDTF">2015-11-05T01:03:00Z</dcterms:created>
  <dcterms:modified xsi:type="dcterms:W3CDTF">2015-11-05T01:03:00Z</dcterms:modified>
</cp:coreProperties>
</file>
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US"/>
        </w:rPr>
      </w:pPr>
      <w:r w:rsidRPr="00592439">
        <w:rPr>
          <w:rFonts w:ascii="CMTI10" w:hAnsi="CMTI10" w:cs="CMTI10"/>
          <w:sz w:val="20"/>
          <w:szCs w:val="20"/>
          <w:lang w:val="en-US"/>
        </w:rPr>
        <w:t>5.6. Complexity Analysis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592439">
        <w:rPr>
          <w:rFonts w:ascii="CMR10" w:hAnsi="CMR10" w:cs="CMR10"/>
          <w:sz w:val="20"/>
          <w:szCs w:val="20"/>
          <w:lang w:val="en-US"/>
        </w:rPr>
        <w:t xml:space="preserve">This subsection discuss the computational complexity of </w:t>
      </w:r>
      <w:del w:id="0" w:author="Edison" w:date="2016-05-24T03:54:00Z">
        <w:r w:rsidRPr="00592439" w:rsidDel="00592439">
          <w:rPr>
            <w:rFonts w:ascii="CMR10" w:hAnsi="CMR10" w:cs="CMR10"/>
            <w:sz w:val="20"/>
            <w:szCs w:val="20"/>
            <w:lang w:val="en-US"/>
          </w:rPr>
          <w:delText xml:space="preserve">our </w:delText>
        </w:r>
      </w:del>
      <w:ins w:id="1" w:author="Edison" w:date="2016-05-24T03:54:00Z">
        <w:r>
          <w:rPr>
            <w:rFonts w:ascii="CMR10" w:hAnsi="CMR10" w:cs="CMR10"/>
            <w:sz w:val="20"/>
            <w:szCs w:val="20"/>
            <w:lang w:val="en-US"/>
          </w:rPr>
          <w:t>the</w:t>
        </w:r>
        <w:r w:rsidRPr="00592439">
          <w:rPr>
            <w:rFonts w:ascii="CMR10" w:hAnsi="CMR10" w:cs="CMR10"/>
            <w:sz w:val="20"/>
            <w:szCs w:val="20"/>
            <w:lang w:val="en-US"/>
          </w:rPr>
          <w:t xml:space="preserve"> </w:t>
        </w:r>
      </w:ins>
      <w:r w:rsidRPr="00592439">
        <w:rPr>
          <w:rFonts w:ascii="CMR10" w:hAnsi="CMR10" w:cs="CMR10"/>
          <w:sz w:val="20"/>
          <w:szCs w:val="20"/>
          <w:lang w:val="en-US"/>
        </w:rPr>
        <w:t>proposed framework,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592439">
        <w:rPr>
          <w:rFonts w:ascii="CMR10" w:hAnsi="CMR10" w:cs="CMR10"/>
          <w:sz w:val="20"/>
          <w:szCs w:val="20"/>
          <w:lang w:val="en-US"/>
        </w:rPr>
        <w:t>focusing</w:t>
      </w:r>
      <w:proofErr w:type="gramEnd"/>
      <w:r w:rsidRPr="00592439">
        <w:rPr>
          <w:rFonts w:ascii="CMR10" w:hAnsi="CMR10" w:cs="CMR10"/>
          <w:sz w:val="20"/>
          <w:szCs w:val="20"/>
          <w:lang w:val="en-US"/>
        </w:rPr>
        <w:t xml:space="preserve"> on the main steps, which </w:t>
      </w:r>
      <w:del w:id="2" w:author="Edison" w:date="2016-05-24T03:54:00Z">
        <w:r w:rsidRPr="00592439" w:rsidDel="00592439">
          <w:rPr>
            <w:rFonts w:ascii="CMR10" w:hAnsi="CMR10" w:cs="CMR10"/>
            <w:sz w:val="20"/>
            <w:szCs w:val="20"/>
            <w:lang w:val="en-US"/>
          </w:rPr>
          <w:delText xml:space="preserve">is </w:delText>
        </w:r>
      </w:del>
      <w:ins w:id="3" w:author="Edison" w:date="2016-05-24T03:54:00Z">
        <w:r>
          <w:rPr>
            <w:rFonts w:ascii="CMR10" w:hAnsi="CMR10" w:cs="CMR10"/>
            <w:sz w:val="20"/>
            <w:szCs w:val="20"/>
            <w:lang w:val="en-US"/>
          </w:rPr>
          <w:t>are</w:t>
        </w:r>
        <w:r w:rsidRPr="00592439">
          <w:rPr>
            <w:rFonts w:ascii="CMR10" w:hAnsi="CMR10" w:cs="CMR10"/>
            <w:sz w:val="20"/>
            <w:szCs w:val="20"/>
            <w:lang w:val="en-US"/>
          </w:rPr>
          <w:t xml:space="preserve"> </w:t>
        </w:r>
      </w:ins>
      <w:r w:rsidRPr="00592439">
        <w:rPr>
          <w:rFonts w:ascii="CMR10" w:hAnsi="CMR10" w:cs="CMR10"/>
          <w:sz w:val="20"/>
          <w:szCs w:val="20"/>
          <w:lang w:val="en-US"/>
        </w:rPr>
        <w:t>the eigenvalues decomposition (EVD),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592439">
        <w:rPr>
          <w:rFonts w:ascii="CMR10" w:hAnsi="CMR10" w:cs="CMR10"/>
          <w:sz w:val="20"/>
          <w:szCs w:val="20"/>
          <w:lang w:val="en-US"/>
        </w:rPr>
        <w:t>largest</w:t>
      </w:r>
      <w:proofErr w:type="gramEnd"/>
      <w:r w:rsidRPr="00592439">
        <w:rPr>
          <w:rFonts w:ascii="CMR10" w:hAnsi="CMR10" w:cs="CMR10"/>
          <w:sz w:val="20"/>
          <w:szCs w:val="20"/>
          <w:lang w:val="en-US"/>
        </w:rPr>
        <w:t xml:space="preserve"> eigenvalues analysis, application of MOS scheme and </w:t>
      </w:r>
      <w:proofErr w:type="spellStart"/>
      <w:r w:rsidRPr="00592439">
        <w:rPr>
          <w:rFonts w:ascii="CMR10" w:hAnsi="CMR10" w:cs="CMR10"/>
          <w:sz w:val="20"/>
          <w:szCs w:val="20"/>
          <w:lang w:val="en-US"/>
        </w:rPr>
        <w:t>eigen</w:t>
      </w:r>
      <w:proofErr w:type="spellEnd"/>
      <w:r w:rsidRPr="00592439">
        <w:rPr>
          <w:rFonts w:ascii="CMR10" w:hAnsi="CMR10" w:cs="CMR10"/>
          <w:sz w:val="20"/>
          <w:szCs w:val="20"/>
          <w:lang w:val="en-US"/>
        </w:rPr>
        <w:t xml:space="preserve"> similarity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592439">
        <w:rPr>
          <w:rFonts w:ascii="CMSS8" w:hAnsi="CMSS8" w:cs="CMSS8"/>
          <w:sz w:val="10"/>
          <w:szCs w:val="10"/>
          <w:lang w:val="en-US"/>
        </w:rPr>
        <w:t xml:space="preserve">680 </w:t>
      </w:r>
      <w:proofErr w:type="gramStart"/>
      <w:r w:rsidRPr="00592439">
        <w:rPr>
          <w:rFonts w:ascii="CMR10" w:hAnsi="CMR10" w:cs="CMR10"/>
          <w:sz w:val="20"/>
          <w:szCs w:val="20"/>
          <w:lang w:val="en-US"/>
        </w:rPr>
        <w:t>analysis</w:t>
      </w:r>
      <w:proofErr w:type="gramEnd"/>
      <w:r w:rsidRPr="00592439">
        <w:rPr>
          <w:rFonts w:ascii="CMR10" w:hAnsi="CMR10" w:cs="CMR10"/>
          <w:sz w:val="20"/>
          <w:szCs w:val="20"/>
          <w:lang w:val="en-US"/>
        </w:rPr>
        <w:t>, according to Figure 7 and equations presented in Section 4.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592439">
        <w:rPr>
          <w:rFonts w:ascii="CMR10" w:hAnsi="CMR10" w:cs="CMR10"/>
          <w:sz w:val="20"/>
          <w:szCs w:val="20"/>
          <w:lang w:val="en-US"/>
        </w:rPr>
        <w:t>The EVD, calculated according to (6), requires the previous calculation of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592439">
        <w:rPr>
          <w:rFonts w:ascii="CMR10" w:hAnsi="CMR10" w:cs="CMR10"/>
          <w:sz w:val="20"/>
          <w:szCs w:val="20"/>
          <w:lang w:val="en-US"/>
        </w:rPr>
        <w:t>covariance</w:t>
      </w:r>
      <w:proofErr w:type="gramEnd"/>
      <w:r w:rsidRPr="00592439">
        <w:rPr>
          <w:rFonts w:ascii="CMR10" w:hAnsi="CMR10" w:cs="CMR10"/>
          <w:sz w:val="20"/>
          <w:szCs w:val="20"/>
          <w:lang w:val="en-US"/>
        </w:rPr>
        <w:t xml:space="preserve"> matrix, according to Equations 2, 3, 4 and 5. The covariance matrix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592439">
        <w:rPr>
          <w:rFonts w:ascii="CMR10" w:hAnsi="CMR10" w:cs="CMR10"/>
          <w:sz w:val="20"/>
          <w:szCs w:val="20"/>
          <w:lang w:val="en-US"/>
        </w:rPr>
        <w:t>calculation</w:t>
      </w:r>
      <w:proofErr w:type="gramEnd"/>
      <w:r w:rsidRPr="00592439">
        <w:rPr>
          <w:rFonts w:ascii="CMR10" w:hAnsi="CMR10" w:cs="CMR10"/>
          <w:sz w:val="20"/>
          <w:szCs w:val="20"/>
          <w:lang w:val="en-US"/>
        </w:rPr>
        <w:t xml:space="preserve"> is </w:t>
      </w:r>
      <w:r w:rsidRPr="00592439">
        <w:rPr>
          <w:rFonts w:ascii="CMMI10" w:hAnsi="CMMI10" w:cs="CMMI10"/>
          <w:sz w:val="20"/>
          <w:szCs w:val="20"/>
          <w:lang w:val="en-US"/>
        </w:rPr>
        <w:t>O</w:t>
      </w:r>
      <w:r w:rsidRPr="00592439">
        <w:rPr>
          <w:rFonts w:ascii="CMR10" w:hAnsi="CMR10" w:cs="CMR10"/>
          <w:sz w:val="20"/>
          <w:szCs w:val="20"/>
          <w:lang w:val="en-US"/>
        </w:rPr>
        <w:t>(</w:t>
      </w:r>
      <w:r w:rsidRPr="00592439">
        <w:rPr>
          <w:rFonts w:ascii="CMMI10" w:hAnsi="CMMI10" w:cs="CMMI10"/>
          <w:sz w:val="20"/>
          <w:szCs w:val="20"/>
          <w:lang w:val="en-US"/>
        </w:rPr>
        <w:t>M</w:t>
      </w:r>
      <w:r w:rsidRPr="00592439">
        <w:rPr>
          <w:rFonts w:ascii="CMR7" w:hAnsi="CMR7" w:cs="CMR7"/>
          <w:sz w:val="14"/>
          <w:szCs w:val="14"/>
          <w:lang w:val="en-US"/>
        </w:rPr>
        <w:t>2</w:t>
      </w:r>
      <w:r w:rsidRPr="00592439">
        <w:rPr>
          <w:rFonts w:ascii="CMMI10" w:hAnsi="CMMI10" w:cs="CMMI10"/>
          <w:sz w:val="20"/>
          <w:szCs w:val="20"/>
          <w:lang w:val="en-US"/>
        </w:rPr>
        <w:t>N</w:t>
      </w:r>
      <w:r w:rsidRPr="00592439">
        <w:rPr>
          <w:rFonts w:ascii="CMR10" w:hAnsi="CMR10" w:cs="CMR10"/>
          <w:sz w:val="20"/>
          <w:szCs w:val="20"/>
          <w:lang w:val="en-US"/>
        </w:rPr>
        <w:t xml:space="preserve">) and the EVD is </w:t>
      </w:r>
      <w:r w:rsidRPr="00592439">
        <w:rPr>
          <w:rFonts w:ascii="CMMI10" w:hAnsi="CMMI10" w:cs="CMMI10"/>
          <w:sz w:val="20"/>
          <w:szCs w:val="20"/>
          <w:lang w:val="en-US"/>
        </w:rPr>
        <w:t>O</w:t>
      </w:r>
      <w:r w:rsidRPr="00592439">
        <w:rPr>
          <w:rFonts w:ascii="CMR10" w:hAnsi="CMR10" w:cs="CMR10"/>
          <w:sz w:val="20"/>
          <w:szCs w:val="20"/>
          <w:lang w:val="en-US"/>
        </w:rPr>
        <w:t>(</w:t>
      </w:r>
      <w:r w:rsidRPr="00592439">
        <w:rPr>
          <w:rFonts w:ascii="CMMI10" w:hAnsi="CMMI10" w:cs="CMMI10"/>
          <w:sz w:val="20"/>
          <w:szCs w:val="20"/>
          <w:lang w:val="en-US"/>
        </w:rPr>
        <w:t>N</w:t>
      </w:r>
      <w:r w:rsidRPr="00592439">
        <w:rPr>
          <w:rFonts w:ascii="CMR7" w:hAnsi="CMR7" w:cs="CMR7"/>
          <w:sz w:val="14"/>
          <w:szCs w:val="14"/>
          <w:lang w:val="en-US"/>
        </w:rPr>
        <w:t>3</w:t>
      </w:r>
      <w:r w:rsidRPr="00592439">
        <w:rPr>
          <w:rFonts w:ascii="CMR10" w:hAnsi="CMR10" w:cs="CMR10"/>
          <w:sz w:val="20"/>
          <w:szCs w:val="20"/>
          <w:lang w:val="en-US"/>
        </w:rPr>
        <w:t xml:space="preserve">), where </w:t>
      </w:r>
      <w:r w:rsidRPr="00592439">
        <w:rPr>
          <w:rFonts w:ascii="CMMI10" w:hAnsi="CMMI10" w:cs="CMMI10"/>
          <w:sz w:val="20"/>
          <w:szCs w:val="20"/>
          <w:lang w:val="en-US"/>
        </w:rPr>
        <w:t xml:space="preserve">M </w:t>
      </w:r>
      <w:r w:rsidRPr="00592439">
        <w:rPr>
          <w:rFonts w:ascii="CMR10" w:hAnsi="CMR10" w:cs="CMR10"/>
          <w:sz w:val="20"/>
          <w:szCs w:val="20"/>
          <w:lang w:val="en-US"/>
        </w:rPr>
        <w:t>denotes the number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592439">
        <w:rPr>
          <w:rFonts w:ascii="CMR10" w:hAnsi="CMR10" w:cs="CMR10"/>
          <w:sz w:val="20"/>
          <w:szCs w:val="20"/>
          <w:lang w:val="en-US"/>
        </w:rPr>
        <w:t>of</w:t>
      </w:r>
      <w:proofErr w:type="gramEnd"/>
      <w:r w:rsidRPr="00592439">
        <w:rPr>
          <w:rFonts w:ascii="CMR10" w:hAnsi="CMR10" w:cs="CMR10"/>
          <w:sz w:val="20"/>
          <w:szCs w:val="20"/>
          <w:lang w:val="en-US"/>
        </w:rPr>
        <w:t xml:space="preserve"> network ports and </w:t>
      </w:r>
      <w:r w:rsidRPr="00592439">
        <w:rPr>
          <w:rFonts w:ascii="CMMI10" w:hAnsi="CMMI10" w:cs="CMMI10"/>
          <w:sz w:val="20"/>
          <w:szCs w:val="20"/>
          <w:lang w:val="en-US"/>
        </w:rPr>
        <w:t xml:space="preserve">N </w:t>
      </w:r>
      <w:r w:rsidRPr="00592439">
        <w:rPr>
          <w:rFonts w:ascii="CMR10" w:hAnsi="CMR10" w:cs="CMR10"/>
          <w:sz w:val="20"/>
          <w:szCs w:val="20"/>
          <w:lang w:val="en-US"/>
        </w:rPr>
        <w:t>denotes the period time. Therefore, the computational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592439">
        <w:rPr>
          <w:rFonts w:ascii="CMSS8" w:hAnsi="CMSS8" w:cs="CMSS8"/>
          <w:sz w:val="10"/>
          <w:szCs w:val="10"/>
          <w:lang w:val="en-US"/>
        </w:rPr>
        <w:t xml:space="preserve">685 </w:t>
      </w:r>
      <w:r w:rsidRPr="00592439">
        <w:rPr>
          <w:rFonts w:ascii="CMR10" w:hAnsi="CMR10" w:cs="CMR10"/>
          <w:sz w:val="20"/>
          <w:szCs w:val="20"/>
          <w:lang w:val="en-US"/>
        </w:rPr>
        <w:t xml:space="preserve">complexity for all steps for EVD can be represented as </w:t>
      </w:r>
      <w:proofErr w:type="gramStart"/>
      <w:r w:rsidRPr="00592439">
        <w:rPr>
          <w:rFonts w:ascii="CMMI10" w:hAnsi="CMMI10" w:cs="CMMI10"/>
          <w:sz w:val="20"/>
          <w:szCs w:val="20"/>
          <w:lang w:val="en-US"/>
        </w:rPr>
        <w:t>O</w:t>
      </w:r>
      <w:r w:rsidRPr="00592439">
        <w:rPr>
          <w:rFonts w:ascii="CMR10" w:hAnsi="CMR10" w:cs="CMR10"/>
          <w:sz w:val="20"/>
          <w:szCs w:val="20"/>
          <w:lang w:val="en-US"/>
        </w:rPr>
        <w:t>(</w:t>
      </w:r>
      <w:proofErr w:type="gramEnd"/>
      <w:r w:rsidRPr="00592439">
        <w:rPr>
          <w:rFonts w:ascii="CMMI10" w:hAnsi="CMMI10" w:cs="CMMI10"/>
          <w:sz w:val="20"/>
          <w:szCs w:val="20"/>
          <w:lang w:val="en-US"/>
        </w:rPr>
        <w:t>M</w:t>
      </w:r>
      <w:r w:rsidRPr="00592439">
        <w:rPr>
          <w:rFonts w:ascii="CMR7" w:hAnsi="CMR7" w:cs="CMR7"/>
          <w:sz w:val="14"/>
          <w:szCs w:val="14"/>
          <w:lang w:val="en-US"/>
        </w:rPr>
        <w:t>2</w:t>
      </w:r>
      <w:r w:rsidRPr="00592439">
        <w:rPr>
          <w:rFonts w:ascii="CMMI10" w:hAnsi="CMMI10" w:cs="CMMI10"/>
          <w:sz w:val="20"/>
          <w:szCs w:val="20"/>
          <w:lang w:val="en-US"/>
        </w:rPr>
        <w:t>N</w:t>
      </w:r>
      <w:r w:rsidRPr="00592439">
        <w:rPr>
          <w:rFonts w:ascii="CMR10" w:hAnsi="CMR10" w:cs="CMR10"/>
          <w:sz w:val="20"/>
          <w:szCs w:val="20"/>
          <w:lang w:val="en-US"/>
        </w:rPr>
        <w:t>+</w:t>
      </w:r>
      <w:r w:rsidRPr="00592439">
        <w:rPr>
          <w:rFonts w:ascii="CMMI10" w:hAnsi="CMMI10" w:cs="CMMI10"/>
          <w:sz w:val="20"/>
          <w:szCs w:val="20"/>
          <w:lang w:val="en-US"/>
        </w:rPr>
        <w:t>N</w:t>
      </w:r>
      <w:r w:rsidRPr="00592439">
        <w:rPr>
          <w:rFonts w:ascii="CMR7" w:hAnsi="CMR7" w:cs="CMR7"/>
          <w:sz w:val="14"/>
          <w:szCs w:val="14"/>
          <w:lang w:val="en-US"/>
        </w:rPr>
        <w:t>3</w:t>
      </w:r>
      <w:r w:rsidRPr="00592439">
        <w:rPr>
          <w:rFonts w:ascii="CMR10" w:hAnsi="CMR10" w:cs="CMR10"/>
          <w:sz w:val="20"/>
          <w:szCs w:val="20"/>
          <w:lang w:val="en-US"/>
        </w:rPr>
        <w:t>) and yields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592439">
        <w:rPr>
          <w:rFonts w:ascii="CMR10" w:hAnsi="CMR10" w:cs="CMR10"/>
          <w:sz w:val="20"/>
          <w:szCs w:val="20"/>
          <w:lang w:val="en-US"/>
        </w:rPr>
        <w:t>an</w:t>
      </w:r>
      <w:proofErr w:type="gramEnd"/>
      <w:r w:rsidRPr="00592439">
        <w:rPr>
          <w:rFonts w:ascii="CMR10" w:hAnsi="CMR10" w:cs="CMR10"/>
          <w:sz w:val="20"/>
          <w:szCs w:val="20"/>
          <w:lang w:val="en-US"/>
        </w:rPr>
        <w:t xml:space="preserve"> </w:t>
      </w:r>
      <w:r w:rsidRPr="00592439">
        <w:rPr>
          <w:rFonts w:ascii="CMMI10" w:hAnsi="CMMI10" w:cs="CMMI10"/>
          <w:sz w:val="20"/>
          <w:szCs w:val="20"/>
          <w:lang w:val="en-US"/>
        </w:rPr>
        <w:t>O</w:t>
      </w:r>
      <w:r w:rsidRPr="00592439">
        <w:rPr>
          <w:rFonts w:ascii="CMR10" w:hAnsi="CMR10" w:cs="CMR10"/>
          <w:sz w:val="20"/>
          <w:szCs w:val="20"/>
          <w:lang w:val="en-US"/>
        </w:rPr>
        <w:t>(</w:t>
      </w:r>
      <w:r w:rsidRPr="00592439">
        <w:rPr>
          <w:rFonts w:ascii="CMMI10" w:hAnsi="CMMI10" w:cs="CMMI10"/>
          <w:sz w:val="20"/>
          <w:szCs w:val="20"/>
          <w:lang w:val="en-US"/>
        </w:rPr>
        <w:t>N</w:t>
      </w:r>
      <w:r w:rsidRPr="00592439">
        <w:rPr>
          <w:rFonts w:ascii="CMR7" w:hAnsi="CMR7" w:cs="CMR7"/>
          <w:sz w:val="14"/>
          <w:szCs w:val="14"/>
          <w:lang w:val="en-US"/>
        </w:rPr>
        <w:t>3</w:t>
      </w:r>
      <w:r w:rsidRPr="00592439">
        <w:rPr>
          <w:rFonts w:ascii="CMR10" w:hAnsi="CMR10" w:cs="CMR10"/>
          <w:sz w:val="20"/>
          <w:szCs w:val="20"/>
          <w:lang w:val="en-US"/>
        </w:rPr>
        <w:t>) upper bound on the worst-case running time for EVD.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592439">
        <w:rPr>
          <w:rFonts w:ascii="CMR10" w:hAnsi="CMR10" w:cs="CMR10"/>
          <w:sz w:val="20"/>
          <w:szCs w:val="20"/>
          <w:lang w:val="en-US"/>
        </w:rPr>
        <w:t xml:space="preserve">EDC and EFT are the MOS schemes that presented accuracy on </w:t>
      </w:r>
      <w:del w:id="4" w:author="Edison" w:date="2016-05-24T03:56:00Z">
        <w:r w:rsidRPr="00592439" w:rsidDel="00592439">
          <w:rPr>
            <w:rFonts w:ascii="CMR10" w:hAnsi="CMR10" w:cs="CMR10"/>
            <w:sz w:val="20"/>
            <w:szCs w:val="20"/>
            <w:lang w:val="en-US"/>
          </w:rPr>
          <w:delText xml:space="preserve">our </w:delText>
        </w:r>
      </w:del>
      <w:ins w:id="5" w:author="Edison" w:date="2016-05-24T03:56:00Z">
        <w:r>
          <w:rPr>
            <w:rFonts w:ascii="CMR10" w:hAnsi="CMR10" w:cs="CMR10"/>
            <w:sz w:val="20"/>
            <w:szCs w:val="20"/>
            <w:lang w:val="en-US"/>
          </w:rPr>
          <w:t>the</w:t>
        </w:r>
        <w:r w:rsidRPr="00592439">
          <w:rPr>
            <w:rFonts w:ascii="CMR10" w:hAnsi="CMR10" w:cs="CMR10"/>
            <w:sz w:val="20"/>
            <w:szCs w:val="20"/>
            <w:lang w:val="en-US"/>
          </w:rPr>
          <w:t xml:space="preserve"> </w:t>
        </w:r>
      </w:ins>
      <w:r w:rsidRPr="00592439">
        <w:rPr>
          <w:rFonts w:ascii="CMR10" w:hAnsi="CMR10" w:cs="CMR10"/>
          <w:sz w:val="20"/>
          <w:szCs w:val="20"/>
          <w:lang w:val="en-US"/>
        </w:rPr>
        <w:t>evaluation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592439">
        <w:rPr>
          <w:rFonts w:ascii="CMR10" w:hAnsi="CMR10" w:cs="CMR10"/>
          <w:sz w:val="20"/>
          <w:szCs w:val="20"/>
          <w:lang w:val="en-US"/>
        </w:rPr>
        <w:t>for</w:t>
      </w:r>
      <w:proofErr w:type="gramEnd"/>
      <w:r w:rsidRPr="00592439">
        <w:rPr>
          <w:rFonts w:ascii="CMR10" w:hAnsi="CMR10" w:cs="CMR10"/>
          <w:sz w:val="20"/>
          <w:szCs w:val="20"/>
          <w:lang w:val="en-US"/>
        </w:rPr>
        <w:t xml:space="preserve"> </w:t>
      </w:r>
      <w:ins w:id="6" w:author="Edison" w:date="2016-05-24T03:56:00Z">
        <w:r>
          <w:rPr>
            <w:rFonts w:ascii="CMR10" w:hAnsi="CMR10" w:cs="CMR10"/>
            <w:sz w:val="20"/>
            <w:szCs w:val="20"/>
            <w:lang w:val="en-US"/>
          </w:rPr>
          <w:t xml:space="preserve">the </w:t>
        </w:r>
      </w:ins>
      <w:r w:rsidRPr="00592439">
        <w:rPr>
          <w:rFonts w:ascii="CMR10" w:hAnsi="CMR10" w:cs="CMR10"/>
          <w:sz w:val="20"/>
          <w:szCs w:val="20"/>
          <w:lang w:val="en-US"/>
        </w:rPr>
        <w:t xml:space="preserve">network attack detection. </w:t>
      </w:r>
      <w:del w:id="7" w:author="Edison" w:date="2016-05-24T03:56:00Z">
        <w:r w:rsidRPr="00592439" w:rsidDel="00592439">
          <w:rPr>
            <w:rFonts w:ascii="CMR10" w:hAnsi="CMR10" w:cs="CMR10"/>
            <w:sz w:val="20"/>
            <w:szCs w:val="20"/>
            <w:lang w:val="en-US"/>
          </w:rPr>
          <w:delText xml:space="preserve">Our </w:delText>
        </w:r>
      </w:del>
      <w:ins w:id="8" w:author="Edison" w:date="2016-05-24T03:56:00Z">
        <w:r>
          <w:rPr>
            <w:rFonts w:ascii="CMR10" w:hAnsi="CMR10" w:cs="CMR10"/>
            <w:sz w:val="20"/>
            <w:szCs w:val="20"/>
            <w:lang w:val="en-US"/>
          </w:rPr>
          <w:t>The</w:t>
        </w:r>
        <w:r w:rsidRPr="00592439">
          <w:rPr>
            <w:rFonts w:ascii="CMR10" w:hAnsi="CMR10" w:cs="CMR10"/>
            <w:sz w:val="20"/>
            <w:szCs w:val="20"/>
            <w:lang w:val="en-US"/>
          </w:rPr>
          <w:t xml:space="preserve"> </w:t>
        </w:r>
      </w:ins>
      <w:r w:rsidRPr="00592439">
        <w:rPr>
          <w:rFonts w:ascii="CMR10" w:hAnsi="CMR10" w:cs="CMR10"/>
          <w:sz w:val="20"/>
          <w:szCs w:val="20"/>
          <w:lang w:val="en-US"/>
        </w:rPr>
        <w:t>computational complexity evaluation</w:t>
      </w:r>
      <w:r>
        <w:rPr>
          <w:rFonts w:ascii="CMR10" w:hAnsi="CMR10" w:cs="CMR10"/>
          <w:sz w:val="20"/>
          <w:szCs w:val="20"/>
          <w:lang w:val="en-US"/>
        </w:rPr>
        <w:t xml:space="preserve"> </w:t>
      </w:r>
      <w:r w:rsidRPr="00592439">
        <w:rPr>
          <w:rFonts w:ascii="CMR10" w:hAnsi="CMR10" w:cs="CMR10"/>
          <w:sz w:val="20"/>
          <w:szCs w:val="20"/>
          <w:lang w:val="en-US"/>
        </w:rPr>
        <w:t>for MOS focuses on EDC scheme, since EDC requires less processing time than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592439">
        <w:rPr>
          <w:rFonts w:ascii="CMSS8" w:hAnsi="CMSS8" w:cs="CMSS8"/>
          <w:sz w:val="10"/>
          <w:szCs w:val="10"/>
          <w:lang w:val="en-US"/>
        </w:rPr>
        <w:t xml:space="preserve">690 </w:t>
      </w:r>
      <w:r w:rsidRPr="00592439">
        <w:rPr>
          <w:rFonts w:ascii="CMR10" w:hAnsi="CMR10" w:cs="CMR10"/>
          <w:sz w:val="20"/>
          <w:szCs w:val="20"/>
          <w:lang w:val="en-US"/>
        </w:rPr>
        <w:t>EFT</w:t>
      </w:r>
      <w:ins w:id="9" w:author="Edison" w:date="2016-05-24T03:56:00Z">
        <w:r>
          <w:rPr>
            <w:rFonts w:ascii="CMR10" w:hAnsi="CMR10" w:cs="CMR10"/>
            <w:sz w:val="20"/>
            <w:szCs w:val="20"/>
            <w:lang w:val="en-US"/>
          </w:rPr>
          <w:t>,</w:t>
        </w:r>
      </w:ins>
      <w:r w:rsidRPr="00592439">
        <w:rPr>
          <w:rFonts w:ascii="CMR10" w:hAnsi="CMR10" w:cs="CMR10"/>
          <w:sz w:val="20"/>
          <w:szCs w:val="20"/>
          <w:lang w:val="en-US"/>
        </w:rPr>
        <w:t xml:space="preserve"> but presents the same ac</w:t>
      </w:r>
      <w:ins w:id="10" w:author="Edison" w:date="2016-05-24T03:56:00Z">
        <w:r>
          <w:rPr>
            <w:rFonts w:ascii="CMR10" w:hAnsi="CMR10" w:cs="CMR10"/>
            <w:sz w:val="20"/>
            <w:szCs w:val="20"/>
            <w:lang w:val="en-US"/>
          </w:rPr>
          <w:t>c</w:t>
        </w:r>
      </w:ins>
      <w:r w:rsidRPr="00592439">
        <w:rPr>
          <w:rFonts w:ascii="CMR10" w:hAnsi="CMR10" w:cs="CMR10"/>
          <w:sz w:val="20"/>
          <w:szCs w:val="20"/>
          <w:lang w:val="en-US"/>
        </w:rPr>
        <w:t>uracy for the evaluated scenario. EDC scheme is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592439">
        <w:rPr>
          <w:rFonts w:ascii="CMMI10" w:hAnsi="CMMI10" w:cs="CMMI10"/>
          <w:sz w:val="20"/>
          <w:szCs w:val="20"/>
          <w:lang w:val="en-US"/>
        </w:rPr>
        <w:t>O</w:t>
      </w:r>
      <w:r w:rsidRPr="00592439">
        <w:rPr>
          <w:rFonts w:ascii="CMR10" w:hAnsi="CMR10" w:cs="CMR10"/>
          <w:sz w:val="20"/>
          <w:szCs w:val="20"/>
          <w:lang w:val="en-US"/>
        </w:rPr>
        <w:t>(</w:t>
      </w:r>
      <w:proofErr w:type="spellStart"/>
      <w:proofErr w:type="gramEnd"/>
      <w:r w:rsidRPr="00592439">
        <w:rPr>
          <w:rFonts w:ascii="CMMI10" w:hAnsi="CMMI10" w:cs="CMMI10"/>
          <w:sz w:val="20"/>
          <w:szCs w:val="20"/>
          <w:lang w:val="en-US"/>
        </w:rPr>
        <w:t>QlogQ</w:t>
      </w:r>
      <w:proofErr w:type="spellEnd"/>
      <w:r w:rsidRPr="00592439">
        <w:rPr>
          <w:rFonts w:ascii="CMMI10" w:hAnsi="CMMI10" w:cs="CMMI10"/>
          <w:sz w:val="20"/>
          <w:szCs w:val="20"/>
          <w:lang w:val="en-US"/>
        </w:rPr>
        <w:t xml:space="preserve"> </w:t>
      </w:r>
      <w:r w:rsidRPr="00592439">
        <w:rPr>
          <w:rFonts w:ascii="CMR10" w:hAnsi="CMR10" w:cs="CMR10"/>
          <w:sz w:val="20"/>
          <w:szCs w:val="20"/>
          <w:lang w:val="en-US"/>
        </w:rPr>
        <w:t xml:space="preserve">+ </w:t>
      </w:r>
      <w:r w:rsidRPr="00592439">
        <w:rPr>
          <w:rFonts w:ascii="CMMI10" w:hAnsi="CMMI10" w:cs="CMMI10"/>
          <w:sz w:val="20"/>
          <w:szCs w:val="20"/>
          <w:lang w:val="en-US"/>
        </w:rPr>
        <w:t xml:space="preserve">Q </w:t>
      </w:r>
      <w:r w:rsidRPr="00592439">
        <w:rPr>
          <w:rFonts w:ascii="CMR10" w:hAnsi="CMR10" w:cs="CMR10"/>
          <w:sz w:val="20"/>
          <w:szCs w:val="20"/>
          <w:lang w:val="en-US"/>
        </w:rPr>
        <w:t xml:space="preserve">+ </w:t>
      </w:r>
      <w:proofErr w:type="spellStart"/>
      <w:r w:rsidRPr="00592439">
        <w:rPr>
          <w:rFonts w:ascii="CMMI10" w:hAnsi="CMMI10" w:cs="CMMI10"/>
          <w:sz w:val="20"/>
          <w:szCs w:val="20"/>
          <w:lang w:val="en-US"/>
        </w:rPr>
        <w:t>QlogQ</w:t>
      </w:r>
      <w:proofErr w:type="spellEnd"/>
      <w:r w:rsidRPr="00592439">
        <w:rPr>
          <w:rFonts w:ascii="CMR10" w:hAnsi="CMR10" w:cs="CMR10"/>
          <w:sz w:val="20"/>
          <w:szCs w:val="20"/>
          <w:lang w:val="en-US"/>
        </w:rPr>
        <w:t>) and its worst-case running time can be represented as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592439">
        <w:rPr>
          <w:rFonts w:ascii="CMMI10" w:hAnsi="CMMI10" w:cs="CMMI10"/>
          <w:sz w:val="20"/>
          <w:szCs w:val="20"/>
          <w:lang w:val="en-US"/>
        </w:rPr>
        <w:t>O</w:t>
      </w:r>
      <w:r w:rsidRPr="00592439">
        <w:rPr>
          <w:rFonts w:ascii="CMR10" w:hAnsi="CMR10" w:cs="CMR10"/>
          <w:sz w:val="20"/>
          <w:szCs w:val="20"/>
          <w:lang w:val="en-US"/>
        </w:rPr>
        <w:t>(</w:t>
      </w:r>
      <w:proofErr w:type="spellStart"/>
      <w:proofErr w:type="gramEnd"/>
      <w:r w:rsidRPr="00592439">
        <w:rPr>
          <w:rFonts w:ascii="CMMI10" w:hAnsi="CMMI10" w:cs="CMMI10"/>
          <w:sz w:val="20"/>
          <w:szCs w:val="20"/>
          <w:lang w:val="en-US"/>
        </w:rPr>
        <w:t>QlogQ</w:t>
      </w:r>
      <w:proofErr w:type="spellEnd"/>
      <w:r w:rsidRPr="00592439">
        <w:rPr>
          <w:rFonts w:ascii="CMR10" w:hAnsi="CMR10" w:cs="CMR10"/>
          <w:sz w:val="20"/>
          <w:szCs w:val="20"/>
          <w:lang w:val="en-US"/>
        </w:rPr>
        <w:t xml:space="preserve">), where </w:t>
      </w:r>
      <w:r w:rsidRPr="00592439">
        <w:rPr>
          <w:rFonts w:ascii="CMMI10" w:hAnsi="CMMI10" w:cs="CMMI10"/>
          <w:sz w:val="20"/>
          <w:szCs w:val="20"/>
          <w:lang w:val="en-US"/>
        </w:rPr>
        <w:t xml:space="preserve">Q </w:t>
      </w:r>
      <w:r w:rsidRPr="00592439">
        <w:rPr>
          <w:rFonts w:ascii="CMR10" w:hAnsi="CMR10" w:cs="CMR10"/>
          <w:sz w:val="20"/>
          <w:szCs w:val="20"/>
          <w:lang w:val="en-US"/>
        </w:rPr>
        <w:t>denotes the number of time frames.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592439">
        <w:rPr>
          <w:rFonts w:ascii="CMR10" w:hAnsi="CMR10" w:cs="CMR10"/>
          <w:sz w:val="20"/>
          <w:szCs w:val="20"/>
          <w:lang w:val="en-US"/>
        </w:rPr>
        <w:t xml:space="preserve">The largest eigenvalue analysis is </w:t>
      </w:r>
      <w:proofErr w:type="gramStart"/>
      <w:r w:rsidRPr="00592439">
        <w:rPr>
          <w:rFonts w:ascii="CMMI10" w:hAnsi="CMMI10" w:cs="CMMI10"/>
          <w:sz w:val="20"/>
          <w:szCs w:val="20"/>
          <w:lang w:val="en-US"/>
        </w:rPr>
        <w:t>O</w:t>
      </w:r>
      <w:r w:rsidRPr="00592439">
        <w:rPr>
          <w:rFonts w:ascii="CMR10" w:hAnsi="CMR10" w:cs="CMR10"/>
          <w:sz w:val="20"/>
          <w:szCs w:val="20"/>
          <w:lang w:val="en-US"/>
        </w:rPr>
        <w:t>(</w:t>
      </w:r>
      <w:proofErr w:type="gramEnd"/>
      <w:r w:rsidRPr="00592439">
        <w:rPr>
          <w:rFonts w:ascii="CMR10" w:hAnsi="CMR10" w:cs="CMR10"/>
          <w:sz w:val="20"/>
          <w:szCs w:val="20"/>
          <w:lang w:val="en-US"/>
        </w:rPr>
        <w:t xml:space="preserve"> ^ </w:t>
      </w:r>
      <w:proofErr w:type="spellStart"/>
      <w:r w:rsidRPr="00592439">
        <w:rPr>
          <w:rFonts w:ascii="CMMI10" w:hAnsi="CMMI10" w:cs="CMMI10"/>
          <w:sz w:val="20"/>
          <w:szCs w:val="20"/>
          <w:lang w:val="en-US"/>
        </w:rPr>
        <w:t>dQ</w:t>
      </w:r>
      <w:proofErr w:type="spellEnd"/>
      <w:r w:rsidRPr="00592439">
        <w:rPr>
          <w:rFonts w:ascii="CMR10" w:hAnsi="CMR10" w:cs="CMR10"/>
          <w:sz w:val="20"/>
          <w:szCs w:val="20"/>
          <w:lang w:val="en-US"/>
        </w:rPr>
        <w:t xml:space="preserve">), where ^ </w:t>
      </w:r>
      <w:r w:rsidRPr="00592439">
        <w:rPr>
          <w:rFonts w:ascii="CMMI10" w:hAnsi="CMMI10" w:cs="CMMI10"/>
          <w:sz w:val="20"/>
          <w:szCs w:val="20"/>
          <w:lang w:val="en-US"/>
        </w:rPr>
        <w:t xml:space="preserve">d </w:t>
      </w:r>
      <w:r w:rsidRPr="00592439">
        <w:rPr>
          <w:rFonts w:ascii="CMR10" w:hAnsi="CMR10" w:cs="CMR10"/>
          <w:sz w:val="20"/>
          <w:szCs w:val="20"/>
          <w:lang w:val="en-US"/>
        </w:rPr>
        <w:t>denotes the number of time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592439">
        <w:rPr>
          <w:rFonts w:ascii="CMR10" w:hAnsi="CMR10" w:cs="CMR10"/>
          <w:sz w:val="20"/>
          <w:szCs w:val="20"/>
          <w:lang w:val="en-US"/>
        </w:rPr>
        <w:t>frame</w:t>
      </w:r>
      <w:proofErr w:type="gramEnd"/>
      <w:r w:rsidRPr="00592439">
        <w:rPr>
          <w:rFonts w:ascii="CMR10" w:hAnsi="CMR10" w:cs="CMR10"/>
          <w:sz w:val="20"/>
          <w:szCs w:val="20"/>
          <w:lang w:val="en-US"/>
        </w:rPr>
        <w:t xml:space="preserve"> under attack, according to Algorithm 1. Subsequently, the </w:t>
      </w:r>
      <w:proofErr w:type="spellStart"/>
      <w:proofErr w:type="gramStart"/>
      <w:r w:rsidRPr="00592439">
        <w:rPr>
          <w:rFonts w:ascii="CMR10" w:hAnsi="CMR10" w:cs="CMR10"/>
          <w:sz w:val="20"/>
          <w:szCs w:val="20"/>
          <w:lang w:val="en-US"/>
        </w:rPr>
        <w:t>eigen</w:t>
      </w:r>
      <w:proofErr w:type="spellEnd"/>
      <w:proofErr w:type="gramEnd"/>
      <w:r w:rsidRPr="00592439">
        <w:rPr>
          <w:rFonts w:ascii="CMR10" w:hAnsi="CMR10" w:cs="CMR10"/>
          <w:sz w:val="20"/>
          <w:szCs w:val="20"/>
          <w:lang w:val="en-US"/>
        </w:rPr>
        <w:t xml:space="preserve"> similarity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592439">
        <w:rPr>
          <w:rFonts w:ascii="CMSS8" w:hAnsi="CMSS8" w:cs="CMSS8"/>
          <w:sz w:val="10"/>
          <w:szCs w:val="10"/>
          <w:lang w:val="en-US"/>
        </w:rPr>
        <w:t xml:space="preserve">695 </w:t>
      </w:r>
      <w:r w:rsidRPr="00592439">
        <w:rPr>
          <w:rFonts w:ascii="CMR10" w:hAnsi="CMR10" w:cs="CMR10"/>
          <w:sz w:val="20"/>
          <w:szCs w:val="20"/>
          <w:lang w:val="en-US"/>
        </w:rPr>
        <w:t xml:space="preserve">analysis relies on EVD and cosine similarity analysis, which is </w:t>
      </w:r>
      <w:proofErr w:type="gramStart"/>
      <w:r w:rsidRPr="00592439">
        <w:rPr>
          <w:rFonts w:ascii="CMMI10" w:hAnsi="CMMI10" w:cs="CMMI10"/>
          <w:sz w:val="20"/>
          <w:szCs w:val="20"/>
          <w:lang w:val="en-US"/>
        </w:rPr>
        <w:t>O</w:t>
      </w:r>
      <w:r w:rsidRPr="00592439">
        <w:rPr>
          <w:rFonts w:ascii="CMR10" w:hAnsi="CMR10" w:cs="CMR10"/>
          <w:sz w:val="20"/>
          <w:szCs w:val="20"/>
          <w:lang w:val="en-US"/>
        </w:rPr>
        <w:t>(</w:t>
      </w:r>
      <w:proofErr w:type="gramEnd"/>
      <w:r w:rsidRPr="00592439">
        <w:rPr>
          <w:rFonts w:ascii="CMMI10" w:hAnsi="CMMI10" w:cs="CMMI10"/>
          <w:sz w:val="20"/>
          <w:szCs w:val="20"/>
          <w:lang w:val="en-US"/>
        </w:rPr>
        <w:t>N</w:t>
      </w:r>
      <w:r w:rsidRPr="00592439">
        <w:rPr>
          <w:rFonts w:ascii="CMR7" w:hAnsi="CMR7" w:cs="CMR7"/>
          <w:sz w:val="14"/>
          <w:szCs w:val="14"/>
          <w:lang w:val="en-US"/>
        </w:rPr>
        <w:t>2</w:t>
      </w:r>
      <w:r w:rsidRPr="00592439">
        <w:rPr>
          <w:rFonts w:ascii="CMR10" w:hAnsi="CMR10" w:cs="CMR10"/>
          <w:sz w:val="20"/>
          <w:szCs w:val="20"/>
          <w:lang w:val="en-US"/>
        </w:rPr>
        <w:t xml:space="preserve">), </w:t>
      </w:r>
      <w:proofErr w:type="spellStart"/>
      <w:r w:rsidRPr="00592439">
        <w:rPr>
          <w:rFonts w:ascii="CMR10" w:hAnsi="CMR10" w:cs="CMR10"/>
          <w:sz w:val="20"/>
          <w:szCs w:val="20"/>
          <w:lang w:val="en-US"/>
        </w:rPr>
        <w:t xml:space="preserve">for </w:t>
      </w:r>
      <w:r w:rsidRPr="00592439">
        <w:rPr>
          <w:rFonts w:ascii="CMMI10" w:hAnsi="CMMI10" w:cs="CMMI10"/>
          <w:sz w:val="20"/>
          <w:szCs w:val="20"/>
          <w:lang w:val="en-US"/>
        </w:rPr>
        <w:t>d</w:t>
      </w:r>
      <w:proofErr w:type="spellEnd"/>
      <w:r w:rsidRPr="00592439">
        <w:rPr>
          <w:rFonts w:ascii="CMR10" w:hAnsi="CMR10" w:cs="CMR10"/>
          <w:sz w:val="20"/>
          <w:szCs w:val="20"/>
          <w:lang w:val="en-US"/>
        </w:rPr>
        <w:t>^time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592439">
        <w:rPr>
          <w:rFonts w:ascii="CMR10" w:hAnsi="CMR10" w:cs="CMR10"/>
          <w:sz w:val="20"/>
          <w:szCs w:val="20"/>
          <w:lang w:val="en-US"/>
        </w:rPr>
        <w:t>frames</w:t>
      </w:r>
      <w:proofErr w:type="gramEnd"/>
      <w:r w:rsidRPr="00592439">
        <w:rPr>
          <w:rFonts w:ascii="CMR10" w:hAnsi="CMR10" w:cs="CMR10"/>
          <w:sz w:val="20"/>
          <w:szCs w:val="20"/>
          <w:lang w:val="en-US"/>
        </w:rPr>
        <w:t xml:space="preserve">, therefore the </w:t>
      </w:r>
      <w:proofErr w:type="spellStart"/>
      <w:r w:rsidRPr="00592439">
        <w:rPr>
          <w:rFonts w:ascii="CMR10" w:hAnsi="CMR10" w:cs="CMR10"/>
          <w:sz w:val="20"/>
          <w:szCs w:val="20"/>
          <w:lang w:val="en-US"/>
        </w:rPr>
        <w:t>eigen</w:t>
      </w:r>
      <w:proofErr w:type="spellEnd"/>
      <w:r w:rsidRPr="00592439">
        <w:rPr>
          <w:rFonts w:ascii="CMR10" w:hAnsi="CMR10" w:cs="CMR10"/>
          <w:sz w:val="20"/>
          <w:szCs w:val="20"/>
          <w:lang w:val="en-US"/>
        </w:rPr>
        <w:t xml:space="preserve"> similarity analysis is which is </w:t>
      </w:r>
      <w:r w:rsidRPr="00592439">
        <w:rPr>
          <w:rFonts w:ascii="CMMI10" w:hAnsi="CMMI10" w:cs="CMMI10"/>
          <w:sz w:val="20"/>
          <w:szCs w:val="20"/>
          <w:lang w:val="en-US"/>
        </w:rPr>
        <w:t>O</w:t>
      </w:r>
      <w:r w:rsidRPr="00592439">
        <w:rPr>
          <w:rFonts w:ascii="CMR10" w:hAnsi="CMR10" w:cs="CMR10"/>
          <w:sz w:val="20"/>
          <w:szCs w:val="20"/>
          <w:lang w:val="en-US"/>
        </w:rPr>
        <w:t xml:space="preserve">( ^ </w:t>
      </w:r>
      <w:r w:rsidRPr="00592439">
        <w:rPr>
          <w:rFonts w:ascii="CMMI10" w:hAnsi="CMMI10" w:cs="CMMI10"/>
          <w:sz w:val="20"/>
          <w:szCs w:val="20"/>
          <w:lang w:val="en-US"/>
        </w:rPr>
        <w:t>d</w:t>
      </w:r>
      <w:r w:rsidRPr="00592439">
        <w:rPr>
          <w:rFonts w:ascii="CMR10" w:hAnsi="CMR10" w:cs="CMR10"/>
          <w:sz w:val="20"/>
          <w:szCs w:val="20"/>
          <w:lang w:val="en-US"/>
        </w:rPr>
        <w:t>(</w:t>
      </w:r>
      <w:r w:rsidRPr="00592439">
        <w:rPr>
          <w:rFonts w:ascii="CMMI10" w:hAnsi="CMMI10" w:cs="CMMI10"/>
          <w:sz w:val="20"/>
          <w:szCs w:val="20"/>
          <w:lang w:val="en-US"/>
        </w:rPr>
        <w:t>M</w:t>
      </w:r>
      <w:r w:rsidRPr="00592439">
        <w:rPr>
          <w:rFonts w:ascii="CMR7" w:hAnsi="CMR7" w:cs="CMR7"/>
          <w:sz w:val="14"/>
          <w:szCs w:val="14"/>
          <w:lang w:val="en-US"/>
        </w:rPr>
        <w:t>2</w:t>
      </w:r>
      <w:r w:rsidRPr="00592439">
        <w:rPr>
          <w:rFonts w:ascii="CMMI10" w:hAnsi="CMMI10" w:cs="CMMI10"/>
          <w:sz w:val="20"/>
          <w:szCs w:val="20"/>
          <w:lang w:val="en-US"/>
        </w:rPr>
        <w:t xml:space="preserve">N </w:t>
      </w:r>
      <w:r w:rsidRPr="00592439">
        <w:rPr>
          <w:rFonts w:ascii="CMR10" w:hAnsi="CMR10" w:cs="CMR10"/>
          <w:sz w:val="20"/>
          <w:szCs w:val="20"/>
          <w:lang w:val="en-US"/>
        </w:rPr>
        <w:t>+</w:t>
      </w:r>
      <w:r w:rsidRPr="00592439">
        <w:rPr>
          <w:rFonts w:ascii="CMMI10" w:hAnsi="CMMI10" w:cs="CMMI10"/>
          <w:sz w:val="20"/>
          <w:szCs w:val="20"/>
          <w:lang w:val="en-US"/>
        </w:rPr>
        <w:t>N</w:t>
      </w:r>
      <w:r w:rsidRPr="00592439">
        <w:rPr>
          <w:rFonts w:ascii="CMR7" w:hAnsi="CMR7" w:cs="CMR7"/>
          <w:sz w:val="14"/>
          <w:szCs w:val="14"/>
          <w:lang w:val="en-US"/>
        </w:rPr>
        <w:t>3</w:t>
      </w:r>
      <w:r w:rsidRPr="00592439">
        <w:rPr>
          <w:rFonts w:ascii="CMR10" w:hAnsi="CMR10" w:cs="CMR10"/>
          <w:sz w:val="20"/>
          <w:szCs w:val="20"/>
          <w:lang w:val="en-US"/>
        </w:rPr>
        <w:t>+</w:t>
      </w:r>
      <w:r w:rsidRPr="00592439">
        <w:rPr>
          <w:rFonts w:ascii="CMMI10" w:hAnsi="CMMI10" w:cs="CMMI10"/>
          <w:sz w:val="20"/>
          <w:szCs w:val="20"/>
          <w:lang w:val="en-US"/>
        </w:rPr>
        <w:t>N</w:t>
      </w:r>
      <w:r w:rsidRPr="00592439">
        <w:rPr>
          <w:rFonts w:ascii="CMR7" w:hAnsi="CMR7" w:cs="CMR7"/>
          <w:sz w:val="14"/>
          <w:szCs w:val="14"/>
          <w:lang w:val="en-US"/>
        </w:rPr>
        <w:t>2</w:t>
      </w:r>
      <w:r w:rsidRPr="00592439">
        <w:rPr>
          <w:rFonts w:ascii="CMR10" w:hAnsi="CMR10" w:cs="CMR10"/>
          <w:sz w:val="20"/>
          <w:szCs w:val="20"/>
          <w:lang w:val="en-US"/>
        </w:rPr>
        <w:t>))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592439">
        <w:rPr>
          <w:rFonts w:ascii="CMR10" w:hAnsi="CMR10" w:cs="CMR10"/>
          <w:sz w:val="20"/>
          <w:szCs w:val="20"/>
          <w:lang w:val="en-US"/>
        </w:rPr>
        <w:t>and</w:t>
      </w:r>
      <w:proofErr w:type="gramEnd"/>
      <w:r w:rsidRPr="00592439">
        <w:rPr>
          <w:rFonts w:ascii="CMR10" w:hAnsi="CMR10" w:cs="CMR10"/>
          <w:sz w:val="20"/>
          <w:szCs w:val="20"/>
          <w:lang w:val="en-US"/>
        </w:rPr>
        <w:t xml:space="preserve"> yields an </w:t>
      </w:r>
      <w:r w:rsidRPr="00592439">
        <w:rPr>
          <w:rFonts w:ascii="CMMI10" w:hAnsi="CMMI10" w:cs="CMMI10"/>
          <w:sz w:val="20"/>
          <w:szCs w:val="20"/>
          <w:lang w:val="en-US"/>
        </w:rPr>
        <w:t>O</w:t>
      </w:r>
      <w:r w:rsidRPr="00592439">
        <w:rPr>
          <w:rFonts w:ascii="CMR10" w:hAnsi="CMR10" w:cs="CMR10"/>
          <w:sz w:val="20"/>
          <w:szCs w:val="20"/>
          <w:lang w:val="en-US"/>
        </w:rPr>
        <w:t>(</w:t>
      </w:r>
      <w:r w:rsidRPr="00592439">
        <w:rPr>
          <w:rFonts w:ascii="CMMI10" w:hAnsi="CMMI10" w:cs="CMMI10"/>
          <w:sz w:val="20"/>
          <w:szCs w:val="20"/>
          <w:lang w:val="en-US"/>
        </w:rPr>
        <w:t>N</w:t>
      </w:r>
      <w:r w:rsidRPr="00592439">
        <w:rPr>
          <w:rFonts w:ascii="CMR7" w:hAnsi="CMR7" w:cs="CMR7"/>
          <w:sz w:val="14"/>
          <w:szCs w:val="14"/>
          <w:lang w:val="en-US"/>
        </w:rPr>
        <w:t>3</w:t>
      </w:r>
      <w:r w:rsidRPr="00592439">
        <w:rPr>
          <w:rFonts w:ascii="CMR10" w:hAnsi="CMR10" w:cs="CMR10"/>
          <w:sz w:val="20"/>
          <w:szCs w:val="20"/>
          <w:lang w:val="en-US"/>
        </w:rPr>
        <w:t xml:space="preserve">) upper bound on the worst-case running time for </w:t>
      </w:r>
      <w:proofErr w:type="spellStart"/>
      <w:r w:rsidRPr="00592439">
        <w:rPr>
          <w:rFonts w:ascii="CMR10" w:hAnsi="CMR10" w:cs="CMR10"/>
          <w:sz w:val="20"/>
          <w:szCs w:val="20"/>
          <w:lang w:val="en-US"/>
        </w:rPr>
        <w:t>eigen</w:t>
      </w:r>
      <w:proofErr w:type="spellEnd"/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592439">
        <w:rPr>
          <w:rFonts w:ascii="CMR10" w:hAnsi="CMR10" w:cs="CMR10"/>
          <w:sz w:val="20"/>
          <w:szCs w:val="20"/>
          <w:lang w:val="en-US"/>
        </w:rPr>
        <w:t>similarity</w:t>
      </w:r>
      <w:proofErr w:type="gramEnd"/>
      <w:r w:rsidRPr="00592439">
        <w:rPr>
          <w:rFonts w:ascii="CMR10" w:hAnsi="CMR10" w:cs="CMR10"/>
          <w:sz w:val="20"/>
          <w:szCs w:val="20"/>
          <w:lang w:val="en-US"/>
        </w:rPr>
        <w:t xml:space="preserve"> analysis.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592439">
        <w:rPr>
          <w:rFonts w:ascii="CMR10" w:hAnsi="CMR10" w:cs="CMR10"/>
          <w:sz w:val="20"/>
          <w:szCs w:val="20"/>
          <w:lang w:val="en-US"/>
        </w:rPr>
        <w:t xml:space="preserve">Therefore, </w:t>
      </w:r>
      <w:del w:id="11" w:author="Edison" w:date="2016-05-24T03:57:00Z">
        <w:r w:rsidRPr="00592439" w:rsidDel="00592439">
          <w:rPr>
            <w:rFonts w:ascii="CMR10" w:hAnsi="CMR10" w:cs="CMR10"/>
            <w:sz w:val="20"/>
            <w:szCs w:val="20"/>
            <w:lang w:val="en-US"/>
          </w:rPr>
          <w:delText xml:space="preserve">our </w:delText>
        </w:r>
      </w:del>
      <w:ins w:id="12" w:author="Edison" w:date="2016-05-24T03:57:00Z">
        <w:r>
          <w:rPr>
            <w:rFonts w:ascii="CMR10" w:hAnsi="CMR10" w:cs="CMR10"/>
            <w:sz w:val="20"/>
            <w:szCs w:val="20"/>
            <w:lang w:val="en-US"/>
          </w:rPr>
          <w:t>the</w:t>
        </w:r>
        <w:r w:rsidRPr="00592439">
          <w:rPr>
            <w:rFonts w:ascii="CMR10" w:hAnsi="CMR10" w:cs="CMR10"/>
            <w:sz w:val="20"/>
            <w:szCs w:val="20"/>
            <w:lang w:val="en-US"/>
          </w:rPr>
          <w:t xml:space="preserve"> </w:t>
        </w:r>
      </w:ins>
      <w:r w:rsidRPr="00592439">
        <w:rPr>
          <w:rFonts w:ascii="CMR10" w:hAnsi="CMR10" w:cs="CMR10"/>
          <w:sz w:val="20"/>
          <w:szCs w:val="20"/>
          <w:lang w:val="en-US"/>
        </w:rPr>
        <w:t xml:space="preserve">proposed framework is </w:t>
      </w:r>
      <w:proofErr w:type="gramStart"/>
      <w:r w:rsidRPr="00592439">
        <w:rPr>
          <w:rFonts w:ascii="CMMI10" w:hAnsi="CMMI10" w:cs="CMMI10"/>
          <w:sz w:val="20"/>
          <w:szCs w:val="20"/>
          <w:lang w:val="en-US"/>
        </w:rPr>
        <w:t>O</w:t>
      </w:r>
      <w:r w:rsidRPr="00592439">
        <w:rPr>
          <w:rFonts w:ascii="CMR10" w:hAnsi="CMR10" w:cs="CMR10"/>
          <w:sz w:val="20"/>
          <w:szCs w:val="20"/>
          <w:lang w:val="en-US"/>
        </w:rPr>
        <w:t>(</w:t>
      </w:r>
      <w:proofErr w:type="gramEnd"/>
      <w:r w:rsidRPr="00592439">
        <w:rPr>
          <w:rFonts w:ascii="CMMI10" w:hAnsi="CMMI10" w:cs="CMMI10"/>
          <w:sz w:val="20"/>
          <w:szCs w:val="20"/>
          <w:lang w:val="en-US"/>
        </w:rPr>
        <w:t>N</w:t>
      </w:r>
      <w:r w:rsidRPr="00592439">
        <w:rPr>
          <w:rFonts w:ascii="CMR7" w:hAnsi="CMR7" w:cs="CMR7"/>
          <w:sz w:val="14"/>
          <w:szCs w:val="14"/>
          <w:lang w:val="en-US"/>
        </w:rPr>
        <w:t xml:space="preserve">3 </w:t>
      </w:r>
      <w:r w:rsidRPr="00592439">
        <w:rPr>
          <w:rFonts w:ascii="CMR10" w:hAnsi="CMR10" w:cs="CMR10"/>
          <w:sz w:val="20"/>
          <w:szCs w:val="20"/>
          <w:lang w:val="en-US"/>
        </w:rPr>
        <w:t xml:space="preserve">+ </w:t>
      </w:r>
      <w:proofErr w:type="spellStart"/>
      <w:r w:rsidRPr="00592439">
        <w:rPr>
          <w:rFonts w:ascii="CMMI10" w:hAnsi="CMMI10" w:cs="CMMI10"/>
          <w:sz w:val="20"/>
          <w:szCs w:val="20"/>
          <w:lang w:val="en-US"/>
        </w:rPr>
        <w:t>QlogQ</w:t>
      </w:r>
      <w:proofErr w:type="spellEnd"/>
      <w:r w:rsidRPr="00592439">
        <w:rPr>
          <w:rFonts w:ascii="CMMI10" w:hAnsi="CMMI10" w:cs="CMMI10"/>
          <w:sz w:val="20"/>
          <w:szCs w:val="20"/>
          <w:lang w:val="en-US"/>
        </w:rPr>
        <w:t xml:space="preserve"> </w:t>
      </w:r>
      <w:r w:rsidRPr="00592439">
        <w:rPr>
          <w:rFonts w:ascii="CMR10" w:hAnsi="CMR10" w:cs="CMR10"/>
          <w:sz w:val="20"/>
          <w:szCs w:val="20"/>
          <w:lang w:val="en-US"/>
        </w:rPr>
        <w:t xml:space="preserve">+ ^ </w:t>
      </w:r>
      <w:proofErr w:type="spellStart"/>
      <w:r w:rsidRPr="00592439">
        <w:rPr>
          <w:rFonts w:ascii="CMMI10" w:hAnsi="CMMI10" w:cs="CMMI10"/>
          <w:sz w:val="20"/>
          <w:szCs w:val="20"/>
          <w:lang w:val="en-US"/>
        </w:rPr>
        <w:t>dQ</w:t>
      </w:r>
      <w:proofErr w:type="spellEnd"/>
      <w:r w:rsidRPr="00592439">
        <w:rPr>
          <w:rFonts w:ascii="CMMI10" w:hAnsi="CMMI10" w:cs="CMMI10"/>
          <w:sz w:val="20"/>
          <w:szCs w:val="20"/>
          <w:lang w:val="en-US"/>
        </w:rPr>
        <w:t xml:space="preserve"> </w:t>
      </w:r>
      <w:r w:rsidRPr="00592439">
        <w:rPr>
          <w:rFonts w:ascii="CMR10" w:hAnsi="CMR10" w:cs="CMR10"/>
          <w:sz w:val="20"/>
          <w:szCs w:val="20"/>
          <w:lang w:val="en-US"/>
        </w:rPr>
        <w:t xml:space="preserve">+ </w:t>
      </w:r>
      <w:r w:rsidRPr="00592439">
        <w:rPr>
          <w:rFonts w:ascii="CMMI10" w:hAnsi="CMMI10" w:cs="CMMI10"/>
          <w:sz w:val="20"/>
          <w:szCs w:val="20"/>
          <w:lang w:val="en-US"/>
        </w:rPr>
        <w:t>N</w:t>
      </w:r>
      <w:r w:rsidRPr="00592439">
        <w:rPr>
          <w:rFonts w:ascii="CMR7" w:hAnsi="CMR7" w:cs="CMR7"/>
          <w:sz w:val="14"/>
          <w:szCs w:val="14"/>
          <w:lang w:val="en-US"/>
        </w:rPr>
        <w:t>3</w:t>
      </w:r>
      <w:r w:rsidRPr="00592439">
        <w:rPr>
          <w:rFonts w:ascii="CMR10" w:hAnsi="CMR10" w:cs="CMR10"/>
          <w:sz w:val="20"/>
          <w:szCs w:val="20"/>
          <w:lang w:val="en-US"/>
        </w:rPr>
        <w:t>) and its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592439">
        <w:rPr>
          <w:rFonts w:ascii="CMSS8" w:hAnsi="CMSS8" w:cs="CMSS8"/>
          <w:sz w:val="10"/>
          <w:szCs w:val="10"/>
          <w:lang w:val="en-US"/>
        </w:rPr>
        <w:t xml:space="preserve">700 </w:t>
      </w:r>
      <w:r w:rsidRPr="00592439">
        <w:rPr>
          <w:rFonts w:ascii="CMR10" w:hAnsi="CMR10" w:cs="CMR10"/>
          <w:sz w:val="20"/>
          <w:szCs w:val="20"/>
          <w:lang w:val="en-US"/>
        </w:rPr>
        <w:t xml:space="preserve">worst-case running time is </w:t>
      </w:r>
      <w:proofErr w:type="gramStart"/>
      <w:r w:rsidRPr="00592439">
        <w:rPr>
          <w:rFonts w:ascii="CMMI10" w:hAnsi="CMMI10" w:cs="CMMI10"/>
          <w:sz w:val="20"/>
          <w:szCs w:val="20"/>
          <w:lang w:val="en-US"/>
        </w:rPr>
        <w:t>O</w:t>
      </w:r>
      <w:r w:rsidRPr="00592439">
        <w:rPr>
          <w:rFonts w:ascii="CMR10" w:hAnsi="CMR10" w:cs="CMR10"/>
          <w:sz w:val="20"/>
          <w:szCs w:val="20"/>
          <w:lang w:val="en-US"/>
        </w:rPr>
        <w:t>(</w:t>
      </w:r>
      <w:proofErr w:type="gramEnd"/>
      <w:r w:rsidRPr="00592439">
        <w:rPr>
          <w:rFonts w:ascii="CMMI10" w:hAnsi="CMMI10" w:cs="CMMI10"/>
          <w:sz w:val="20"/>
          <w:szCs w:val="20"/>
          <w:lang w:val="en-US"/>
        </w:rPr>
        <w:t>N</w:t>
      </w:r>
      <w:r w:rsidRPr="00592439">
        <w:rPr>
          <w:rFonts w:ascii="CMR7" w:hAnsi="CMR7" w:cs="CMR7"/>
          <w:sz w:val="14"/>
          <w:szCs w:val="14"/>
          <w:lang w:val="en-US"/>
        </w:rPr>
        <w:t>3</w:t>
      </w:r>
      <w:r w:rsidRPr="00592439">
        <w:rPr>
          <w:rFonts w:ascii="CMR10" w:hAnsi="CMR10" w:cs="CMR10"/>
          <w:sz w:val="20"/>
          <w:szCs w:val="20"/>
          <w:lang w:val="en-US"/>
        </w:rPr>
        <w:t>). The computational complexity of EVD is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592439">
        <w:rPr>
          <w:rFonts w:ascii="CMR10" w:hAnsi="CMR10" w:cs="CMR10"/>
          <w:sz w:val="20"/>
          <w:szCs w:val="20"/>
          <w:lang w:val="en-US"/>
        </w:rPr>
        <w:t>predominant</w:t>
      </w:r>
      <w:proofErr w:type="gramEnd"/>
      <w:r w:rsidRPr="00592439">
        <w:rPr>
          <w:rFonts w:ascii="CMR10" w:hAnsi="CMR10" w:cs="CMR10"/>
          <w:sz w:val="20"/>
          <w:szCs w:val="20"/>
          <w:lang w:val="en-US"/>
        </w:rPr>
        <w:t xml:space="preserve"> in </w:t>
      </w:r>
      <w:del w:id="13" w:author="Edison" w:date="2016-05-24T03:57:00Z">
        <w:r w:rsidRPr="00592439" w:rsidDel="00592439">
          <w:rPr>
            <w:rFonts w:ascii="CMR10" w:hAnsi="CMR10" w:cs="CMR10"/>
            <w:sz w:val="20"/>
            <w:szCs w:val="20"/>
            <w:lang w:val="en-US"/>
          </w:rPr>
          <w:delText xml:space="preserve">our </w:delText>
        </w:r>
      </w:del>
      <w:ins w:id="14" w:author="Edison" w:date="2016-05-24T03:57:00Z">
        <w:r>
          <w:rPr>
            <w:rFonts w:ascii="CMR10" w:hAnsi="CMR10" w:cs="CMR10"/>
            <w:sz w:val="20"/>
            <w:szCs w:val="20"/>
            <w:lang w:val="en-US"/>
          </w:rPr>
          <w:t>the</w:t>
        </w:r>
        <w:r w:rsidRPr="00592439">
          <w:rPr>
            <w:rFonts w:ascii="CMR10" w:hAnsi="CMR10" w:cs="CMR10"/>
            <w:sz w:val="20"/>
            <w:szCs w:val="20"/>
            <w:lang w:val="en-US"/>
          </w:rPr>
          <w:t xml:space="preserve"> </w:t>
        </w:r>
      </w:ins>
      <w:r w:rsidRPr="00592439">
        <w:rPr>
          <w:rFonts w:ascii="CMR10" w:hAnsi="CMR10" w:cs="CMR10"/>
          <w:sz w:val="20"/>
          <w:szCs w:val="20"/>
          <w:lang w:val="en-US"/>
        </w:rPr>
        <w:t xml:space="preserve">framework, but </w:t>
      </w:r>
      <w:del w:id="15" w:author="Edison" w:date="2016-05-24T03:57:00Z">
        <w:r w:rsidRPr="00592439" w:rsidDel="00592439">
          <w:rPr>
            <w:rFonts w:ascii="CMR10" w:hAnsi="CMR10" w:cs="CMR10"/>
            <w:sz w:val="20"/>
            <w:szCs w:val="20"/>
            <w:lang w:val="en-US"/>
          </w:rPr>
          <w:delText xml:space="preserve">our </w:delText>
        </w:r>
      </w:del>
      <w:ins w:id="16" w:author="Edison" w:date="2016-05-24T03:57:00Z">
        <w:r>
          <w:rPr>
            <w:rFonts w:ascii="CMR10" w:hAnsi="CMR10" w:cs="CMR10"/>
            <w:sz w:val="20"/>
            <w:szCs w:val="20"/>
            <w:lang w:val="en-US"/>
          </w:rPr>
          <w:t>the</w:t>
        </w:r>
        <w:r w:rsidRPr="00592439">
          <w:rPr>
            <w:rFonts w:ascii="CMR10" w:hAnsi="CMR10" w:cs="CMR10"/>
            <w:sz w:val="20"/>
            <w:szCs w:val="20"/>
            <w:lang w:val="en-US"/>
          </w:rPr>
          <w:t xml:space="preserve"> </w:t>
        </w:r>
      </w:ins>
      <w:r w:rsidRPr="00592439">
        <w:rPr>
          <w:rFonts w:ascii="CMR10" w:hAnsi="CMR10" w:cs="CMR10"/>
          <w:sz w:val="20"/>
          <w:szCs w:val="20"/>
          <w:lang w:val="en-US"/>
        </w:rPr>
        <w:t>approach splits the data into time frames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592439">
        <w:rPr>
          <w:rFonts w:ascii="CMR10" w:hAnsi="CMR10" w:cs="CMR10"/>
          <w:sz w:val="20"/>
          <w:szCs w:val="20"/>
          <w:lang w:val="en-US"/>
        </w:rPr>
        <w:t>with</w:t>
      </w:r>
      <w:proofErr w:type="gramEnd"/>
      <w:r w:rsidRPr="00592439">
        <w:rPr>
          <w:rFonts w:ascii="CMR10" w:hAnsi="CMR10" w:cs="CMR10"/>
          <w:sz w:val="20"/>
          <w:szCs w:val="20"/>
          <w:lang w:val="en-US"/>
        </w:rPr>
        <w:t xml:space="preserve"> period time </w:t>
      </w:r>
      <w:r w:rsidRPr="00592439">
        <w:rPr>
          <w:rFonts w:ascii="CMMI10" w:hAnsi="CMMI10" w:cs="CMMI10"/>
          <w:sz w:val="20"/>
          <w:szCs w:val="20"/>
          <w:lang w:val="en-US"/>
        </w:rPr>
        <w:t>N</w:t>
      </w:r>
      <w:r w:rsidRPr="00592439">
        <w:rPr>
          <w:rFonts w:ascii="CMR10" w:hAnsi="CMR10" w:cs="CMR10"/>
          <w:sz w:val="20"/>
          <w:szCs w:val="20"/>
          <w:lang w:val="en-US"/>
        </w:rPr>
        <w:t xml:space="preserve">, which makes possible to </w:t>
      </w:r>
      <w:proofErr w:type="spellStart"/>
      <w:r w:rsidRPr="00592439">
        <w:rPr>
          <w:rFonts w:ascii="CMR10" w:hAnsi="CMR10" w:cs="CMR10"/>
          <w:sz w:val="20"/>
          <w:szCs w:val="20"/>
          <w:lang w:val="en-US"/>
        </w:rPr>
        <w:t>limi</w:t>
      </w:r>
      <w:bookmarkStart w:id="17" w:name="_GoBack"/>
      <w:bookmarkEnd w:id="17"/>
      <w:r w:rsidRPr="00592439">
        <w:rPr>
          <w:rFonts w:ascii="CMR10" w:hAnsi="CMR10" w:cs="CMR10"/>
          <w:sz w:val="20"/>
          <w:szCs w:val="20"/>
          <w:lang w:val="en-US"/>
        </w:rPr>
        <w:t>tate</w:t>
      </w:r>
      <w:proofErr w:type="spellEnd"/>
      <w:r w:rsidRPr="00592439">
        <w:rPr>
          <w:rFonts w:ascii="CMR10" w:hAnsi="CMR10" w:cs="CMR10"/>
          <w:sz w:val="20"/>
          <w:szCs w:val="20"/>
          <w:lang w:val="en-US"/>
        </w:rPr>
        <w:t xml:space="preserve"> the growth of </w:t>
      </w:r>
      <w:r w:rsidRPr="00592439">
        <w:rPr>
          <w:rFonts w:ascii="CMMI10" w:hAnsi="CMMI10" w:cs="CMMI10"/>
          <w:sz w:val="20"/>
          <w:szCs w:val="20"/>
          <w:lang w:val="en-US"/>
        </w:rPr>
        <w:t xml:space="preserve">N </w:t>
      </w:r>
      <w:r w:rsidRPr="00592439">
        <w:rPr>
          <w:rFonts w:ascii="CMR10" w:hAnsi="CMR10" w:cs="CMR10"/>
          <w:sz w:val="20"/>
          <w:szCs w:val="20"/>
          <w:lang w:val="en-US"/>
        </w:rPr>
        <w:t>even for</w:t>
      </w:r>
    </w:p>
    <w:p w:rsidR="00592439" w:rsidRPr="00592439" w:rsidRDefault="00592439" w:rsidP="0059243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592439">
        <w:rPr>
          <w:rFonts w:ascii="CMR10" w:hAnsi="CMR10" w:cs="CMR10"/>
          <w:sz w:val="20"/>
          <w:szCs w:val="20"/>
          <w:lang w:val="en-US"/>
        </w:rPr>
        <w:t>evaluations</w:t>
      </w:r>
      <w:proofErr w:type="gramEnd"/>
      <w:r w:rsidRPr="00592439">
        <w:rPr>
          <w:rFonts w:ascii="CMR10" w:hAnsi="CMR10" w:cs="CMR10"/>
          <w:sz w:val="20"/>
          <w:szCs w:val="20"/>
          <w:lang w:val="en-US"/>
        </w:rPr>
        <w:t xml:space="preserve"> of cases with total time larger than </w:t>
      </w:r>
      <w:r w:rsidRPr="00592439">
        <w:rPr>
          <w:rFonts w:ascii="CMMI10" w:hAnsi="CMMI10" w:cs="CMMI10"/>
          <w:sz w:val="20"/>
          <w:szCs w:val="20"/>
          <w:lang w:val="en-US"/>
        </w:rPr>
        <w:t>N</w:t>
      </w:r>
      <w:r w:rsidRPr="00592439">
        <w:rPr>
          <w:rFonts w:ascii="CMR10" w:hAnsi="CMR10" w:cs="CMR10"/>
          <w:sz w:val="20"/>
          <w:szCs w:val="20"/>
          <w:lang w:val="en-US"/>
        </w:rPr>
        <w:t>, reducing the impact caused</w:t>
      </w:r>
    </w:p>
    <w:p w:rsidR="00415DA8" w:rsidRPr="00592439" w:rsidRDefault="00592439" w:rsidP="00592439">
      <w:pPr>
        <w:rPr>
          <w:lang w:val="en-US"/>
        </w:rPr>
      </w:pPr>
      <w:proofErr w:type="gramStart"/>
      <w:r w:rsidRPr="00592439">
        <w:rPr>
          <w:rFonts w:ascii="CMR10" w:hAnsi="CMR10" w:cs="CMR10"/>
          <w:sz w:val="20"/>
          <w:szCs w:val="20"/>
          <w:lang w:val="en-US"/>
        </w:rPr>
        <w:t>by</w:t>
      </w:r>
      <w:proofErr w:type="gramEnd"/>
      <w:r w:rsidRPr="00592439">
        <w:rPr>
          <w:rFonts w:ascii="CMR10" w:hAnsi="CMR10" w:cs="CMR10"/>
          <w:sz w:val="20"/>
          <w:szCs w:val="20"/>
          <w:lang w:val="en-US"/>
        </w:rPr>
        <w:t xml:space="preserve"> the computational complexity of EVD.</w:t>
      </w:r>
    </w:p>
    <w:sectPr w:rsidR="00415DA8" w:rsidRPr="00592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E5F"/>
    <w:rsid w:val="0004300A"/>
    <w:rsid w:val="002224A5"/>
    <w:rsid w:val="00592439"/>
    <w:rsid w:val="0091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330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</dc:creator>
  <cp:keywords/>
  <dc:description/>
  <cp:lastModifiedBy>Edison</cp:lastModifiedBy>
  <cp:revision>2</cp:revision>
  <dcterms:created xsi:type="dcterms:W3CDTF">2016-05-24T06:53:00Z</dcterms:created>
  <dcterms:modified xsi:type="dcterms:W3CDTF">2016-05-24T06:57:00Z</dcterms:modified>
</cp:coreProperties>
</file>